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78" w:rsidRDefault="00EE1B27" w:rsidP="00EE1B27">
      <w:pPr>
        <w:pStyle w:val="1"/>
      </w:pPr>
      <w:r>
        <w:rPr>
          <w:rFonts w:hint="eastAsia"/>
        </w:rPr>
        <w:t>1</w:t>
      </w:r>
      <w:r>
        <w:t xml:space="preserve">1 </w:t>
      </w:r>
      <w:r>
        <w:t>轨道主控指令码描述</w:t>
      </w:r>
    </w:p>
    <w:p w:rsidR="00783AB8" w:rsidRDefault="00783AB8" w:rsidP="00783AB8">
      <w:pPr>
        <w:pStyle w:val="3"/>
      </w:pPr>
      <w:r>
        <w:rPr>
          <w:rFonts w:hint="eastAsia"/>
        </w:rPr>
        <w:t>轨道主控设计逻辑描述</w:t>
      </w:r>
    </w:p>
    <w:p w:rsidR="00783AB8" w:rsidRPr="00783AB8" w:rsidRDefault="00783AB8" w:rsidP="00783AB8">
      <w:r>
        <w:t>发送指令</w:t>
      </w:r>
      <w:r>
        <w:rPr>
          <w:rFonts w:hint="eastAsia"/>
        </w:rPr>
        <w:t>,</w:t>
      </w:r>
      <w:r>
        <w:t>执行动作</w:t>
      </w:r>
      <w:r>
        <w:rPr>
          <w:rFonts w:hint="eastAsia"/>
        </w:rPr>
        <w:t>,</w:t>
      </w:r>
      <w:r>
        <w:t>动作执行完成</w:t>
      </w:r>
      <w:r>
        <w:rPr>
          <w:rFonts w:hint="eastAsia"/>
        </w:rPr>
        <w:t>,</w:t>
      </w:r>
      <w:r>
        <w:t>返回结果</w:t>
      </w:r>
      <w:r>
        <w:rPr>
          <w:rFonts w:hint="eastAsia"/>
        </w:rPr>
        <w:t>,</w:t>
      </w:r>
      <w:r>
        <w:t>动作执行出错</w:t>
      </w:r>
      <w:r>
        <w:rPr>
          <w:rFonts w:hint="eastAsia"/>
        </w:rPr>
        <w:t>,</w:t>
      </w:r>
      <w:r>
        <w:t>返回报警码报警</w:t>
      </w:r>
      <w:r>
        <w:rPr>
          <w:rFonts w:hint="eastAsia"/>
        </w:rPr>
        <w:t>.</w:t>
      </w:r>
    </w:p>
    <w:p w:rsidR="00783AB8" w:rsidRDefault="00783AB8" w:rsidP="00783AB8">
      <w:r>
        <w:rPr>
          <w:rFonts w:hint="eastAsia"/>
        </w:rPr>
        <w:t>1</w:t>
      </w:r>
      <w:r>
        <w:t xml:space="preserve">. </w:t>
      </w:r>
      <w:r>
        <w:t>中位机发送进样</w:t>
      </w:r>
      <w:r>
        <w:sym w:font="Wingdings" w:char="F0E0"/>
      </w:r>
      <w:r>
        <w:t>主控进样</w:t>
      </w:r>
      <w:r>
        <w:sym w:font="Wingdings" w:char="F0E0"/>
      </w:r>
      <w:r>
        <w:t>中位机等待主控返回进样完成</w:t>
      </w:r>
    </w:p>
    <w:p w:rsidR="00783AB8" w:rsidRDefault="00783AB8" w:rsidP="00783AB8">
      <w:r>
        <w:rPr>
          <w:rFonts w:hint="eastAsia"/>
        </w:rPr>
        <w:t>2</w:t>
      </w:r>
      <w:r>
        <w:t xml:space="preserve">. </w:t>
      </w:r>
      <w:r>
        <w:t>中位机发送进样</w:t>
      </w:r>
      <w:r>
        <w:sym w:font="Wingdings" w:char="F0E0"/>
      </w:r>
      <w:r>
        <w:t>主控进样</w:t>
      </w:r>
      <w:r>
        <w:sym w:font="Wingdings" w:char="F0E0"/>
      </w:r>
      <w:r>
        <w:t>中位机等不到主控返回进样完成</w:t>
      </w:r>
      <w:r>
        <w:sym w:font="Wingdings" w:char="F0E0"/>
      </w:r>
      <w:r>
        <w:t>中位机发送进样停止</w:t>
      </w:r>
    </w:p>
    <w:p w:rsidR="00783AB8" w:rsidRDefault="00783AB8" w:rsidP="00783AB8">
      <w:r>
        <w:rPr>
          <w:rFonts w:hint="eastAsia"/>
        </w:rPr>
        <w:t>3</w:t>
      </w:r>
      <w:r>
        <w:t xml:space="preserve">. </w:t>
      </w:r>
      <w:r>
        <w:t>中位机收到进样完成</w:t>
      </w:r>
      <w:r>
        <w:sym w:font="Wingdings" w:char="F0E0"/>
      </w:r>
      <w:r>
        <w:t>中位机发送样本架扫码</w:t>
      </w:r>
      <w:r>
        <w:sym w:font="Wingdings" w:char="F0E0"/>
      </w:r>
      <w:r>
        <w:t>中位机等待主控返回扫码结果</w:t>
      </w:r>
    </w:p>
    <w:p w:rsidR="00783AB8" w:rsidRDefault="00783AB8" w:rsidP="00783AB8">
      <w:r>
        <w:rPr>
          <w:rFonts w:hint="eastAsia"/>
        </w:rPr>
        <w:t>4</w:t>
      </w:r>
      <w:r>
        <w:t xml:space="preserve">. </w:t>
      </w:r>
      <w:r>
        <w:t>中位机收到进样完成</w:t>
      </w:r>
      <w:r>
        <w:sym w:font="Wingdings" w:char="F0E0"/>
      </w:r>
      <w:r>
        <w:t>中位机发送样本架扫码</w:t>
      </w:r>
      <w:r>
        <w:sym w:font="Wingdings" w:char="F0E0"/>
      </w:r>
      <w:r>
        <w:t>中位机等不到主控扫码结果</w:t>
      </w:r>
      <w:r>
        <w:sym w:font="Wingdings" w:char="F0E0"/>
      </w:r>
      <w:r>
        <w:t>收到主控扫码报警</w:t>
      </w:r>
      <w:r>
        <w:rPr>
          <w:rFonts w:hint="eastAsia"/>
        </w:rPr>
        <w:t>(</w:t>
      </w:r>
      <w:r>
        <w:rPr>
          <w:rFonts w:hint="eastAsia"/>
        </w:rPr>
        <w:t>条码枪不存在</w:t>
      </w:r>
      <w:r>
        <w:rPr>
          <w:rFonts w:hint="eastAsia"/>
        </w:rPr>
        <w:t>,</w:t>
      </w:r>
      <w:r>
        <w:rPr>
          <w:rFonts w:hint="eastAsia"/>
        </w:rPr>
        <w:t>条码枪无返回</w:t>
      </w:r>
      <w:r>
        <w:rPr>
          <w:rFonts w:hint="eastAsia"/>
        </w:rPr>
        <w:t>,</w:t>
      </w:r>
      <w:r>
        <w:rPr>
          <w:rFonts w:hint="eastAsia"/>
        </w:rPr>
        <w:t>试管架扫码失败</w:t>
      </w:r>
      <w:r>
        <w:rPr>
          <w:rFonts w:hint="eastAsia"/>
        </w:rPr>
        <w:t>)</w:t>
      </w:r>
    </w:p>
    <w:p w:rsidR="00783AB8" w:rsidRDefault="00783AB8" w:rsidP="00783AB8">
      <w:r>
        <w:t xml:space="preserve">5. </w:t>
      </w:r>
      <w:r>
        <w:t>中位机发送整体复位</w:t>
      </w:r>
      <w:r>
        <w:sym w:font="Wingdings" w:char="F0E0"/>
      </w:r>
      <w:r>
        <w:rPr>
          <w:rFonts w:hint="eastAsia"/>
        </w:rPr>
        <w:t>中位机收到整体复位完成</w:t>
      </w:r>
    </w:p>
    <w:p w:rsidR="00783AB8" w:rsidRDefault="00783AB8" w:rsidP="00783AB8">
      <w:r>
        <w:rPr>
          <w:rFonts w:hint="eastAsia"/>
        </w:rPr>
        <w:t>6</w:t>
      </w:r>
      <w:r>
        <w:t xml:space="preserve">. </w:t>
      </w:r>
      <w:r>
        <w:t>中位机发送整体复位</w:t>
      </w:r>
      <w:r>
        <w:sym w:font="Wingdings" w:char="F0E0"/>
      </w:r>
      <w:r>
        <w:t>中位机收不到整体复位完成</w:t>
      </w:r>
      <w:r>
        <w:sym w:font="Wingdings" w:char="F0E0"/>
      </w:r>
      <w:r>
        <w:t>中位机收到复位报警</w:t>
      </w:r>
      <w:r>
        <w:rPr>
          <w:rFonts w:hint="eastAsia"/>
        </w:rPr>
        <w:t>(</w:t>
      </w:r>
      <w:r>
        <w:rPr>
          <w:rFonts w:hint="eastAsia"/>
        </w:rPr>
        <w:t>电机复位失败</w:t>
      </w:r>
      <w:r>
        <w:rPr>
          <w:rFonts w:hint="eastAsia"/>
        </w:rPr>
        <w:t>,</w:t>
      </w:r>
      <w:r>
        <w:rPr>
          <w:rFonts w:hint="eastAsia"/>
        </w:rPr>
        <w:t>传感器信息错误</w:t>
      </w:r>
      <w:r>
        <w:rPr>
          <w:rFonts w:hint="eastAsia"/>
        </w:rPr>
        <w:t>,</w:t>
      </w:r>
      <w:r>
        <w:rPr>
          <w:rFonts w:hint="eastAsia"/>
        </w:rPr>
        <w:t>门未关好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783AB8" w:rsidRDefault="00783AB8" w:rsidP="00783AB8">
      <w:r>
        <w:t xml:space="preserve">7. </w:t>
      </w:r>
      <w:r>
        <w:t>中位机发送出样仓出样</w:t>
      </w:r>
      <w:r>
        <w:sym w:font="Wingdings" w:char="F0E0"/>
      </w:r>
      <w:r>
        <w:t>中位机收到出样完成</w:t>
      </w:r>
    </w:p>
    <w:p w:rsidR="00783AB8" w:rsidRDefault="00783AB8" w:rsidP="00783AB8">
      <w:r>
        <w:t xml:space="preserve">8. </w:t>
      </w:r>
      <w:r>
        <w:t>中位机发送出样仓出样</w:t>
      </w:r>
      <w:r>
        <w:sym w:font="Wingdings" w:char="F0E0"/>
      </w:r>
      <w:r>
        <w:t>中位机收的到出样报警</w:t>
      </w:r>
      <w:r>
        <w:rPr>
          <w:rFonts w:hint="eastAsia"/>
        </w:rPr>
        <w:t>(</w:t>
      </w:r>
      <w:r>
        <w:rPr>
          <w:rFonts w:hint="eastAsia"/>
        </w:rPr>
        <w:t>出样</w:t>
      </w:r>
      <w:r>
        <w:rPr>
          <w:rFonts w:hint="eastAsia"/>
        </w:rPr>
        <w:t>1</w:t>
      </w:r>
      <w:r>
        <w:rPr>
          <w:rFonts w:hint="eastAsia"/>
        </w:rPr>
        <w:t>满</w:t>
      </w:r>
      <w:r>
        <w:rPr>
          <w:rFonts w:hint="eastAsia"/>
        </w:rPr>
        <w:t xml:space="preserve"> </w:t>
      </w:r>
      <w:r>
        <w:rPr>
          <w:rFonts w:hint="eastAsia"/>
        </w:rPr>
        <w:t>出样</w:t>
      </w:r>
      <w:r>
        <w:rPr>
          <w:rFonts w:hint="eastAsia"/>
        </w:rPr>
        <w:t>2</w:t>
      </w:r>
      <w:r>
        <w:rPr>
          <w:rFonts w:hint="eastAsia"/>
        </w:rPr>
        <w:t>满</w:t>
      </w:r>
      <w:r>
        <w:rPr>
          <w:rFonts w:hint="eastAsia"/>
        </w:rPr>
        <w:t>,</w:t>
      </w:r>
      <w:r>
        <w:rPr>
          <w:rFonts w:hint="eastAsia"/>
        </w:rPr>
        <w:t>出样</w:t>
      </w:r>
      <w:r>
        <w:rPr>
          <w:rFonts w:hint="eastAsia"/>
        </w:rPr>
        <w:t>1</w:t>
      </w:r>
      <w:r>
        <w:t xml:space="preserve"> 2 </w:t>
      </w:r>
      <w:r>
        <w:t>均满</w:t>
      </w:r>
      <w:r>
        <w:rPr>
          <w:rFonts w:hint="eastAsia"/>
        </w:rPr>
        <w:t>)</w:t>
      </w:r>
    </w:p>
    <w:p w:rsidR="00783AB8" w:rsidRDefault="00783AB8" w:rsidP="00783AB8">
      <w:r>
        <w:t xml:space="preserve">9. </w:t>
      </w:r>
      <w:r>
        <w:t>中位机发送抓取样本架到指定位置</w:t>
      </w:r>
      <w:r>
        <w:sym w:font="Wingdings" w:char="F0E0"/>
      </w:r>
      <w:r>
        <w:t>中位机收到样本架到位</w:t>
      </w:r>
    </w:p>
    <w:p w:rsidR="00783AB8" w:rsidRDefault="00783AB8" w:rsidP="00783AB8">
      <w:r>
        <w:rPr>
          <w:rFonts w:hint="eastAsia"/>
        </w:rPr>
        <w:t>1</w:t>
      </w:r>
      <w:r>
        <w:t xml:space="preserve">0 </w:t>
      </w:r>
      <w:r>
        <w:t>中为你发送抓取样本架到指定位置</w:t>
      </w:r>
      <w:r>
        <w:sym w:font="Wingdings" w:char="F0E0"/>
      </w:r>
      <w:r>
        <w:t>中位机收不到样本架到位</w:t>
      </w:r>
      <w:r>
        <w:sym w:font="Wingdings" w:char="F0E0"/>
      </w:r>
      <w:r>
        <w:t>中位机收到抓取样本架报警</w:t>
      </w:r>
      <w:r>
        <w:rPr>
          <w:rFonts w:hint="eastAsia"/>
        </w:rPr>
        <w:t>(</w:t>
      </w:r>
      <w:r>
        <w:rPr>
          <w:rFonts w:hint="eastAsia"/>
        </w:rPr>
        <w:t>抓取位置无该</w:t>
      </w:r>
      <w:r>
        <w:rPr>
          <w:rFonts w:hint="eastAsia"/>
        </w:rPr>
        <w:t>I</w:t>
      </w:r>
      <w:r>
        <w:t>D</w:t>
      </w:r>
      <w:r>
        <w:t>样本架</w:t>
      </w:r>
      <w:r>
        <w:rPr>
          <w:rFonts w:hint="eastAsia"/>
        </w:rPr>
        <w:t>,</w:t>
      </w:r>
      <w:r>
        <w:rPr>
          <w:rFonts w:hint="eastAsia"/>
        </w:rPr>
        <w:t>放置位置无空间存放样本架</w:t>
      </w:r>
      <w:r>
        <w:rPr>
          <w:rFonts w:hint="eastAsia"/>
        </w:rPr>
        <w:t>,</w:t>
      </w:r>
      <w:r>
        <w:rPr>
          <w:rFonts w:hint="eastAsia"/>
        </w:rPr>
        <w:t>样本架没放好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783AB8" w:rsidRPr="00783AB8" w:rsidRDefault="00783AB8" w:rsidP="00783AB8"/>
    <w:p w:rsidR="00EE1B27" w:rsidRPr="00BC2177" w:rsidRDefault="00EE1B27" w:rsidP="00BC2177">
      <w:pPr>
        <w:pStyle w:val="2"/>
        <w:rPr>
          <w:color w:val="FF0000"/>
        </w:rPr>
      </w:pPr>
      <w:r w:rsidRPr="00BC2177">
        <w:rPr>
          <w:rFonts w:hint="eastAsia"/>
          <w:color w:val="FF0000"/>
        </w:rPr>
        <w:t>1</w:t>
      </w:r>
      <w:r w:rsidRPr="00BC2177">
        <w:rPr>
          <w:color w:val="FF0000"/>
        </w:rPr>
        <w:t xml:space="preserve">1.1 </w:t>
      </w:r>
      <w:r w:rsidRPr="00BC2177">
        <w:rPr>
          <w:color w:val="FF0000"/>
        </w:rPr>
        <w:t>轨道主控运行时指令</w:t>
      </w:r>
    </w:p>
    <w:p w:rsidR="00080B88" w:rsidRDefault="00EE1B27" w:rsidP="00080B88">
      <w:pPr>
        <w:pStyle w:val="3"/>
      </w:pPr>
      <w:r>
        <w:rPr>
          <w:rFonts w:hint="eastAsia"/>
        </w:rPr>
        <w:t>1</w:t>
      </w:r>
      <w:r>
        <w:t xml:space="preserve">1.1.1 </w:t>
      </w:r>
      <w:r w:rsidR="007E2841">
        <w:t>进架仓进架</w:t>
      </w:r>
      <w:r w:rsidR="00F75607">
        <w:rPr>
          <w:rFonts w:hint="eastAsia"/>
        </w:rPr>
        <w:t xml:space="preserve"> </w:t>
      </w:r>
      <w:r w:rsidR="00F75607">
        <w:t>0X0081</w:t>
      </w:r>
    </w:p>
    <w:p w:rsidR="00013D7F" w:rsidRDefault="00013D7F" w:rsidP="00D274FE">
      <w:pPr>
        <w:ind w:left="210" w:hangingChars="100" w:hanging="210"/>
      </w:pPr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 w:rsidR="00FE3E86">
        <w:sym w:font="Wingdings" w:char="F0E0"/>
      </w:r>
      <w:r>
        <w:t xml:space="preserve"> </w:t>
      </w:r>
      <w:r>
        <w:t>轨道主控</w:t>
      </w:r>
    </w:p>
    <w:p w:rsidR="00D274FE" w:rsidRDefault="00D274FE" w:rsidP="00D274FE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013D7F">
        <w:t xml:space="preserve"> </w:t>
      </w:r>
    </w:p>
    <w:p w:rsidR="00D274FE" w:rsidRDefault="00D274FE" w:rsidP="00D274FE">
      <w:pPr>
        <w:ind w:left="210" w:hangingChars="100" w:hanging="210"/>
      </w:pPr>
      <w:r>
        <w:t xml:space="preserve"> 1. </w:t>
      </w:r>
      <w:r>
        <w:t>通知进架仓推送样本架</w:t>
      </w:r>
      <w:r>
        <w:rPr>
          <w:rFonts w:hint="eastAsia"/>
        </w:rPr>
        <w:t>,</w:t>
      </w:r>
      <w:r>
        <w:t>两个进架仓会同时进行推送</w:t>
      </w:r>
      <w:r>
        <w:rPr>
          <w:rFonts w:hint="eastAsia"/>
        </w:rPr>
        <w:t>,</w:t>
      </w:r>
      <w:r>
        <w:t>推送完成会检测是否存在样本架</w:t>
      </w:r>
      <w:r>
        <w:rPr>
          <w:rFonts w:hint="eastAsia"/>
        </w:rPr>
        <w:t>.</w:t>
      </w:r>
    </w:p>
    <w:p w:rsidR="00D274FE" w:rsidRDefault="00D274FE" w:rsidP="00D274FE">
      <w:pPr>
        <w:ind w:left="210" w:hangingChars="100" w:hanging="210"/>
      </w:pPr>
      <w:r>
        <w:t xml:space="preserve"> 2. </w:t>
      </w:r>
      <w:r>
        <w:t>若检测到存在样本架</w:t>
      </w:r>
      <w:r>
        <w:rPr>
          <w:rFonts w:hint="eastAsia"/>
        </w:rPr>
        <w:t>,</w:t>
      </w:r>
      <w:r>
        <w:t>则机械手将抓取样本架</w:t>
      </w:r>
      <w:r>
        <w:rPr>
          <w:rFonts w:hint="eastAsia"/>
        </w:rPr>
        <w:t>,</w:t>
      </w:r>
      <w:r>
        <w:t>并移动到扫码位</w:t>
      </w:r>
      <w:r w:rsidR="00013D7F">
        <w:rPr>
          <w:rFonts w:hint="eastAsia"/>
        </w:rPr>
        <w:t>.</w:t>
      </w:r>
      <w:r w:rsidR="00013D7F">
        <w:t xml:space="preserve"> </w:t>
      </w:r>
      <w:r>
        <w:t>抓取时</w:t>
      </w:r>
      <w:r>
        <w:rPr>
          <w:rFonts w:hint="eastAsia"/>
        </w:rPr>
        <w:t>,</w:t>
      </w:r>
      <w:r>
        <w:t>优先抓取进架仓</w:t>
      </w:r>
      <w:r>
        <w:rPr>
          <w:rFonts w:hint="eastAsia"/>
        </w:rPr>
        <w:t>1</w:t>
      </w:r>
      <w:r w:rsidR="00013D7F">
        <w:rPr>
          <w:rFonts w:hint="eastAsia"/>
        </w:rPr>
        <w:t>上的样本架</w:t>
      </w:r>
      <w:r>
        <w:rPr>
          <w:rFonts w:hint="eastAsia"/>
        </w:rPr>
        <w:t>,</w:t>
      </w:r>
      <w:r>
        <w:rPr>
          <w:rFonts w:hint="eastAsia"/>
        </w:rPr>
        <w:t>进架仓</w:t>
      </w:r>
      <w:r>
        <w:rPr>
          <w:rFonts w:hint="eastAsia"/>
        </w:rPr>
        <w:t>1</w:t>
      </w:r>
      <w:r>
        <w:rPr>
          <w:rFonts w:hint="eastAsia"/>
        </w:rPr>
        <w:t>没有的情况下</w:t>
      </w:r>
      <w:r>
        <w:rPr>
          <w:rFonts w:hint="eastAsia"/>
        </w:rPr>
        <w:t>,</w:t>
      </w:r>
      <w:r>
        <w:rPr>
          <w:rFonts w:hint="eastAsia"/>
        </w:rPr>
        <w:t>抓取进架仓</w:t>
      </w:r>
      <w:r>
        <w:rPr>
          <w:rFonts w:hint="eastAsia"/>
        </w:rPr>
        <w:t>2</w:t>
      </w:r>
      <w:r w:rsidR="00013D7F">
        <w:rPr>
          <w:rFonts w:hint="eastAsia"/>
        </w:rPr>
        <w:t>上的样本架</w:t>
      </w:r>
      <w:r>
        <w:rPr>
          <w:rFonts w:hint="eastAsia"/>
        </w:rPr>
        <w:t>.</w:t>
      </w:r>
      <w:r>
        <w:t xml:space="preserve"> </w:t>
      </w:r>
      <w:r w:rsidRPr="00013D7F">
        <w:rPr>
          <w:color w:val="FF0000"/>
        </w:rPr>
        <w:t>移动到位之后</w:t>
      </w:r>
      <w:r w:rsidRPr="00013D7F">
        <w:rPr>
          <w:rFonts w:hint="eastAsia"/>
          <w:color w:val="FF0000"/>
        </w:rPr>
        <w:t>,</w:t>
      </w:r>
      <w:r w:rsidRPr="00013D7F">
        <w:rPr>
          <w:color w:val="FF0000"/>
        </w:rPr>
        <w:t>发送样本架到位信息给中位机</w:t>
      </w:r>
      <w:r w:rsidR="00013D7F" w:rsidRPr="00013D7F">
        <w:rPr>
          <w:rFonts w:hint="eastAsia"/>
          <w:color w:val="FF0000"/>
        </w:rPr>
        <w:t>,</w:t>
      </w:r>
      <w:r w:rsidR="00013D7F" w:rsidRPr="00013D7F">
        <w:rPr>
          <w:rFonts w:hint="eastAsia"/>
          <w:color w:val="FF0000"/>
        </w:rPr>
        <w:t>并停止进架</w:t>
      </w:r>
      <w:r w:rsidR="00013D7F">
        <w:rPr>
          <w:rFonts w:hint="eastAsia"/>
        </w:rPr>
        <w:t>.</w:t>
      </w:r>
    </w:p>
    <w:p w:rsidR="00D274FE" w:rsidRDefault="00013D7F" w:rsidP="00D274FE">
      <w:pPr>
        <w:ind w:left="210" w:hangingChars="100" w:hanging="210"/>
      </w:pPr>
      <w:r>
        <w:t xml:space="preserve"> 3</w:t>
      </w:r>
      <w:r w:rsidR="00D274FE">
        <w:t xml:space="preserve">. </w:t>
      </w:r>
      <w:r w:rsidR="00D274FE">
        <w:t>若检测不到样本架</w:t>
      </w:r>
      <w:r w:rsidR="00D274FE">
        <w:rPr>
          <w:rFonts w:hint="eastAsia"/>
        </w:rPr>
        <w:t>,</w:t>
      </w:r>
      <w:r w:rsidR="00D274FE">
        <w:t>则</w:t>
      </w:r>
      <w:r>
        <w:t>进架仓持续进架</w:t>
      </w:r>
      <w:r>
        <w:rPr>
          <w:rFonts w:hint="eastAsia"/>
        </w:rPr>
        <w:t>,</w:t>
      </w:r>
      <w:r>
        <w:t>两次进架之间</w:t>
      </w:r>
      <w:r w:rsidRPr="00013D7F">
        <w:rPr>
          <w:color w:val="FF0000"/>
        </w:rPr>
        <w:t>间隔一定时间</w:t>
      </w:r>
      <w:r>
        <w:rPr>
          <w:rFonts w:hint="eastAsia"/>
        </w:rPr>
        <w:t>,</w:t>
      </w:r>
      <w:r>
        <w:t>该时间可以在调试软件中设定</w:t>
      </w:r>
      <w:r>
        <w:rPr>
          <w:rFonts w:hint="eastAsia"/>
        </w:rPr>
        <w:t>.</w:t>
      </w:r>
    </w:p>
    <w:p w:rsidR="00013D7F" w:rsidRDefault="00013D7F" w:rsidP="00D274FE">
      <w:pPr>
        <w:ind w:left="210" w:hangingChars="100" w:hanging="210"/>
      </w:pPr>
      <w:r>
        <w:t xml:space="preserve"> 4. </w:t>
      </w:r>
      <w:r>
        <w:t>当检测不到样本架并持续进架检测到样本架或者收到</w:t>
      </w:r>
      <w:r w:rsidRPr="00013D7F">
        <w:rPr>
          <w:color w:val="FF0000"/>
        </w:rPr>
        <w:t>中位机发送的进架暂停指令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进架停止</w:t>
      </w:r>
    </w:p>
    <w:p w:rsidR="00013D7F" w:rsidRDefault="00013D7F" w:rsidP="00013D7F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</w:t>
      </w:r>
      <w:r w:rsidRPr="00FE3E86">
        <w:rPr>
          <w:b/>
        </w:rPr>
        <w:t>0x0081</w:t>
      </w:r>
    </w:p>
    <w:p w:rsidR="00013D7F" w:rsidRDefault="00013D7F" w:rsidP="00013D7F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返回样本架到位或无返回</w:t>
      </w:r>
    </w:p>
    <w:p w:rsidR="00D274FE" w:rsidRPr="00D274FE" w:rsidRDefault="00013D7F" w:rsidP="00FE3E86">
      <w:pPr>
        <w:ind w:left="210" w:hangingChars="100" w:hanging="210"/>
      </w:pPr>
      <w:r>
        <w:rPr>
          <w:rFonts w:hint="eastAsia"/>
        </w:rPr>
        <w:t>命令数据说明</w:t>
      </w:r>
      <w:r>
        <w:rPr>
          <w:rFonts w:hint="eastAsia"/>
        </w:rPr>
        <w:t>:</w:t>
      </w:r>
      <w:r w:rsidR="00FE3E86">
        <w:t xml:space="preserve"> </w:t>
      </w:r>
      <w:r w:rsidR="00FE3E86">
        <w:t>无数据</w:t>
      </w:r>
    </w:p>
    <w:p w:rsidR="00080B88" w:rsidRDefault="00080B88" w:rsidP="00080B88">
      <w:pPr>
        <w:pStyle w:val="3"/>
      </w:pPr>
      <w:r>
        <w:rPr>
          <w:rFonts w:hint="eastAsia"/>
        </w:rPr>
        <w:lastRenderedPageBreak/>
        <w:t>1</w:t>
      </w:r>
      <w:r>
        <w:t xml:space="preserve">1.1.2 </w:t>
      </w:r>
      <w:r w:rsidR="007E2841">
        <w:t>进架</w:t>
      </w:r>
      <w:r w:rsidR="00013D7F">
        <w:t>停止</w:t>
      </w:r>
      <w:r w:rsidR="00F75607">
        <w:rPr>
          <w:rFonts w:hint="eastAsia"/>
        </w:rPr>
        <w:t xml:space="preserve"> </w:t>
      </w:r>
      <w:r w:rsidR="00F75607">
        <w:t>0X0082</w:t>
      </w:r>
    </w:p>
    <w:p w:rsidR="00013D7F" w:rsidRDefault="00013D7F" w:rsidP="00013D7F">
      <w:pPr>
        <w:ind w:left="210" w:hangingChars="100" w:hanging="210"/>
      </w:pPr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 w:rsidR="00FE3E86">
        <w:sym w:font="Wingdings" w:char="F0E0"/>
      </w:r>
      <w:r>
        <w:t xml:space="preserve"> </w:t>
      </w:r>
      <w:r>
        <w:t>轨道主控</w:t>
      </w:r>
    </w:p>
    <w:p w:rsidR="00013D7F" w:rsidRDefault="00013D7F" w:rsidP="00013D7F">
      <w:r>
        <w:t>指令描述</w:t>
      </w:r>
      <w:r>
        <w:rPr>
          <w:rFonts w:hint="eastAsia"/>
        </w:rPr>
        <w:t>:</w:t>
      </w:r>
    </w:p>
    <w:p w:rsidR="00013D7F" w:rsidRDefault="00013D7F" w:rsidP="00013D7F">
      <w:pPr>
        <w:ind w:left="210" w:hangingChars="100" w:hanging="210"/>
      </w:pPr>
      <w:r>
        <w:t xml:space="preserve"> </w:t>
      </w:r>
      <w:r>
        <w:t>进架指令发出后若很长时间收不到样本架到位</w:t>
      </w:r>
      <w:r>
        <w:rPr>
          <w:rFonts w:hint="eastAsia"/>
        </w:rPr>
        <w:t>,</w:t>
      </w:r>
      <w:r w:rsidR="006E24FC">
        <w:t>中位机可以</w:t>
      </w:r>
      <w:r>
        <w:t>发送进架停止</w:t>
      </w:r>
      <w:r>
        <w:rPr>
          <w:rFonts w:hint="eastAsia"/>
        </w:rPr>
        <w:t>,</w:t>
      </w:r>
      <w:r>
        <w:t>停止进架</w:t>
      </w:r>
      <w:r>
        <w:rPr>
          <w:rFonts w:hint="eastAsia"/>
        </w:rPr>
        <w:t>.</w:t>
      </w:r>
      <w:r>
        <w:t>此时进架仓</w:t>
      </w:r>
      <w:r>
        <w:rPr>
          <w:rFonts w:hint="eastAsia"/>
        </w:rPr>
        <w:t>1</w:t>
      </w:r>
      <w:r>
        <w:t>和</w:t>
      </w:r>
      <w:r>
        <w:rPr>
          <w:rFonts w:hint="eastAsia"/>
        </w:rPr>
        <w:t>2</w:t>
      </w:r>
      <w:r>
        <w:rPr>
          <w:rFonts w:hint="eastAsia"/>
        </w:rPr>
        <w:t>将会回到零位</w:t>
      </w:r>
      <w:r w:rsidR="006E24FC">
        <w:rPr>
          <w:rFonts w:hint="eastAsia"/>
        </w:rPr>
        <w:t>,</w:t>
      </w:r>
      <w:r w:rsidR="006E24FC">
        <w:t>不再持续进架</w:t>
      </w:r>
    </w:p>
    <w:p w:rsidR="00013D7F" w:rsidRDefault="00FE3E86" w:rsidP="00013D7F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</w:t>
      </w:r>
      <w:r w:rsidRPr="00FE3E86">
        <w:rPr>
          <w:b/>
        </w:rPr>
        <w:t>0x0082</w:t>
      </w:r>
    </w:p>
    <w:p w:rsidR="00FE3E86" w:rsidRDefault="00FE3E86" w:rsidP="00013D7F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rPr>
          <w:rFonts w:hint="eastAsia"/>
        </w:rPr>
        <w:t>无返回</w:t>
      </w:r>
    </w:p>
    <w:p w:rsidR="00FE3E86" w:rsidRPr="00013D7F" w:rsidRDefault="00FE3E86" w:rsidP="00013D7F">
      <w:pPr>
        <w:ind w:left="210" w:hangingChars="100" w:hanging="210"/>
      </w:pPr>
      <w:r>
        <w:t>命令数据说明</w:t>
      </w:r>
      <w:r>
        <w:rPr>
          <w:rFonts w:hint="eastAsia"/>
        </w:rPr>
        <w:t>:</w:t>
      </w:r>
      <w:r>
        <w:t xml:space="preserve"> </w:t>
      </w:r>
      <w:r>
        <w:t>无数据</w:t>
      </w:r>
    </w:p>
    <w:p w:rsidR="00080B88" w:rsidRDefault="00080B88" w:rsidP="00080B88">
      <w:pPr>
        <w:pStyle w:val="3"/>
      </w:pPr>
      <w:r>
        <w:rPr>
          <w:rFonts w:hint="eastAsia"/>
        </w:rPr>
        <w:t>1</w:t>
      </w:r>
      <w:r>
        <w:t xml:space="preserve">1.1.3 </w:t>
      </w:r>
      <w:r w:rsidR="007E2841">
        <w:t>扫码位样本架放到指定位置</w:t>
      </w:r>
      <w:r w:rsidR="00F75607">
        <w:rPr>
          <w:rFonts w:hint="eastAsia"/>
        </w:rPr>
        <w:t xml:space="preserve"> </w:t>
      </w:r>
      <w:r w:rsidR="00F75607">
        <w:t>0X0083</w:t>
      </w:r>
    </w:p>
    <w:p w:rsidR="00FE3E86" w:rsidRDefault="00FE3E86" w:rsidP="00FE3E86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E3E86" w:rsidRDefault="00FE3E86" w:rsidP="00FE3E86">
      <w:r>
        <w:t>指令描述</w:t>
      </w:r>
      <w:r>
        <w:rPr>
          <w:rFonts w:hint="eastAsia"/>
        </w:rPr>
        <w:t>:</w:t>
      </w:r>
      <w:r>
        <w:t xml:space="preserve"> </w:t>
      </w:r>
      <w:r>
        <w:t>在进架的样本架在扫码位置扫码完成之后</w:t>
      </w:r>
      <w:r>
        <w:rPr>
          <w:rFonts w:hint="eastAsia"/>
        </w:rPr>
        <w:t>,</w:t>
      </w:r>
      <w:r>
        <w:t>将样本架转移到指定位置</w:t>
      </w:r>
      <w:r>
        <w:rPr>
          <w:rFonts w:hint="eastAsia"/>
        </w:rPr>
        <w:t>.</w:t>
      </w:r>
    </w:p>
    <w:p w:rsidR="00FE3E86" w:rsidRDefault="00FE3E86" w:rsidP="00FE3E86">
      <w:r>
        <w:t>命令</w:t>
      </w:r>
      <w:r>
        <w:rPr>
          <w:rFonts w:hint="eastAsia"/>
        </w:rPr>
        <w:t>:</w:t>
      </w:r>
      <w:r>
        <w:t xml:space="preserve"> 0x0083</w:t>
      </w:r>
    </w:p>
    <w:p w:rsidR="00FE3E86" w:rsidRDefault="00FE3E86" w:rsidP="00F75607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 w:rsidR="00F75607">
        <w:rPr>
          <w:rFonts w:hint="eastAsia"/>
        </w:rPr>
        <w:t>如果给定的目标位置没有空间放样本架</w:t>
      </w:r>
      <w:r w:rsidR="00F75607">
        <w:rPr>
          <w:rFonts w:hint="eastAsia"/>
        </w:rPr>
        <w:t>,</w:t>
      </w:r>
      <w:r w:rsidR="00F75607">
        <w:rPr>
          <w:rFonts w:hint="eastAsia"/>
        </w:rPr>
        <w:t>将会报警</w:t>
      </w:r>
      <w:r w:rsidR="00F75607">
        <w:rPr>
          <w:rFonts w:hint="eastAsia"/>
        </w:rPr>
        <w:t>.</w:t>
      </w:r>
    </w:p>
    <w:p w:rsidR="00FE3E86" w:rsidRDefault="00FE3E86" w:rsidP="00FE3E86">
      <w:r>
        <w:t>命令数据说明</w:t>
      </w:r>
      <w:r w:rsidR="00F75607">
        <w:rPr>
          <w:rFonts w:hint="eastAsia"/>
        </w:rPr>
        <w:t>:</w:t>
      </w:r>
      <w:r w:rsidR="00F75607">
        <w:t xml:space="preserve"> 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E3E86" w:rsidRPr="00910B39" w:rsidTr="00FE3E86">
        <w:tc>
          <w:tcPr>
            <w:tcW w:w="1305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E3E86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E3E86" w:rsidTr="00FE3E86">
        <w:tc>
          <w:tcPr>
            <w:tcW w:w="1305" w:type="dxa"/>
          </w:tcPr>
          <w:p w:rsidR="00FE3E86" w:rsidRDefault="00B47199" w:rsidP="0091545C">
            <w:r>
              <w:rPr>
                <w:rFonts w:hint="eastAsia"/>
              </w:rPr>
              <w:t>字节</w:t>
            </w:r>
            <w:r w:rsidR="00FE3E86">
              <w:rPr>
                <w:rFonts w:hint="eastAsia"/>
              </w:rPr>
              <w:t>0</w:t>
            </w:r>
            <w:r w:rsidR="00FE3E86">
              <w:t>-</w:t>
            </w:r>
            <w:bookmarkStart w:id="0" w:name="_GoBack"/>
            <w:bookmarkEnd w:id="0"/>
            <w:r w:rsidR="00FE3E86">
              <w:t>1</w:t>
            </w:r>
          </w:p>
        </w:tc>
        <w:tc>
          <w:tcPr>
            <w:tcW w:w="1530" w:type="dxa"/>
          </w:tcPr>
          <w:p w:rsidR="00FE3E86" w:rsidRPr="00F177E6" w:rsidRDefault="00FE3E86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E3E86" w:rsidRDefault="00FE3E86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E3E86" w:rsidRPr="002244D0" w:rsidRDefault="00FE3E86" w:rsidP="0091545C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 w:rsidR="002244D0">
              <w:t>十进制数的万位表示架子类型</w:t>
            </w:r>
            <w:r w:rsidR="002244D0">
              <w:rPr>
                <w:rFonts w:hint="eastAsia"/>
              </w:rPr>
              <w:t>,</w:t>
            </w:r>
            <w:r w:rsidR="002244D0">
              <w:t>千位</w:t>
            </w:r>
            <w:r w:rsidR="002244D0">
              <w:rPr>
                <w:rFonts w:hint="eastAsia"/>
              </w:rPr>
              <w:t xml:space="preserve"> </w:t>
            </w:r>
            <w:r w:rsidR="002244D0">
              <w:rPr>
                <w:rFonts w:hint="eastAsia"/>
              </w:rPr>
              <w:t>百位</w:t>
            </w:r>
            <w:r w:rsidR="002244D0">
              <w:rPr>
                <w:rFonts w:hint="eastAsia"/>
              </w:rPr>
              <w:t>,</w:t>
            </w:r>
            <w:r w:rsidR="002244D0">
              <w:rPr>
                <w:rFonts w:hint="eastAsia"/>
              </w:rPr>
              <w:t>十位</w:t>
            </w:r>
            <w:r w:rsidR="002244D0">
              <w:rPr>
                <w:rFonts w:hint="eastAsia"/>
              </w:rPr>
              <w:t>,</w:t>
            </w:r>
            <w:r w:rsidR="002244D0">
              <w:rPr>
                <w:rFonts w:hint="eastAsia"/>
              </w:rPr>
              <w:t>个位组合表示架子编号</w:t>
            </w:r>
          </w:p>
          <w:p w:rsidR="00FC52F6" w:rsidRDefault="00FC52F6" w:rsidP="00FC52F6">
            <w:r>
              <w:t>类型</w:t>
            </w:r>
            <w:r>
              <w:rPr>
                <w:rFonts w:hint="eastAsia"/>
              </w:rPr>
              <w:t>:</w:t>
            </w:r>
            <w:r w:rsidR="002244D0">
              <w:t xml:space="preserve"> 1</w:t>
            </w:r>
            <w:r>
              <w:t xml:space="preserve"> </w:t>
            </w:r>
            <w:r w:rsidR="002244D0">
              <w:t>正常架子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2</w:t>
            </w:r>
            <w:r>
              <w:t xml:space="preserve"> </w:t>
            </w:r>
            <w:r w:rsidR="002244D0">
              <w:t>急诊架子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3</w:t>
            </w:r>
            <w:r>
              <w:t xml:space="preserve"> </w:t>
            </w:r>
            <w:r w:rsidR="002244D0">
              <w:t>校准架子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4</w:t>
            </w:r>
            <w:r>
              <w:t xml:space="preserve"> </w:t>
            </w:r>
            <w:r w:rsidR="002244D0">
              <w:rPr>
                <w:rFonts w:hint="eastAsia"/>
              </w:rPr>
              <w:t>质控品架子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5</w:t>
            </w:r>
            <w:r>
              <w:t xml:space="preserve"> </w:t>
            </w:r>
            <w:r w:rsidR="002244D0">
              <w:t>复查架子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6</w:t>
            </w:r>
            <w:r>
              <w:t xml:space="preserve"> </w:t>
            </w:r>
            <w:r w:rsidR="000A7E90">
              <w:t>不管架子是否存在</w:t>
            </w:r>
            <w:r w:rsidR="000A7E90">
              <w:rPr>
                <w:rFonts w:hint="eastAsia"/>
              </w:rPr>
              <w:t>,</w:t>
            </w:r>
            <w:r w:rsidR="000A7E90">
              <w:t>强制取架子</w:t>
            </w:r>
          </w:p>
          <w:p w:rsidR="00FE3E86" w:rsidRDefault="00FE3E86" w:rsidP="00FE3E8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 w:rsidR="00B47199">
              <w:t>转换为十进制数就是该编号</w:t>
            </w:r>
          </w:p>
          <w:p w:rsidR="00FF083E" w:rsidRDefault="00FF083E" w:rsidP="00FE3E8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BE1993" w:rsidP="00FE3E86">
            <w:ins w:id="1" w:author="刘 林" w:date="2020-01-22T11:54:00Z">
              <w:r>
                <w:rPr>
                  <w:rFonts w:hint="eastAsia"/>
                  <w:color w:val="FF0000"/>
                </w:rPr>
                <w:t>测试</w:t>
              </w:r>
            </w:ins>
            <w:del w:id="2" w:author="刘 林" w:date="2020-01-22T11:54:00Z">
              <w:r w:rsidR="000A7E90" w:rsidDel="00BE1993">
                <w:rPr>
                  <w:color w:val="FF0000"/>
                </w:rPr>
                <w:delText>待测</w:delText>
              </w:r>
            </w:del>
            <w:r w:rsidR="000A7E90">
              <w:rPr>
                <w:color w:val="FF0000"/>
              </w:rPr>
              <w:t>区</w:t>
            </w:r>
            <w:r w:rsidR="000A7E90">
              <w:rPr>
                <w:rFonts w:hint="eastAsia"/>
                <w:color w:val="FF0000"/>
              </w:rPr>
              <w:t>:</w:t>
            </w:r>
            <w:r w:rsidR="000A7E90">
              <w:rPr>
                <w:color w:val="FF0000"/>
              </w:rPr>
              <w:t xml:space="preserve"> 60001</w:t>
            </w:r>
          </w:p>
        </w:tc>
      </w:tr>
      <w:tr w:rsidR="00FE3E86" w:rsidTr="00FE3E86">
        <w:tc>
          <w:tcPr>
            <w:tcW w:w="1305" w:type="dxa"/>
          </w:tcPr>
          <w:p w:rsidR="00FE3E86" w:rsidRDefault="00B47199" w:rsidP="0091545C">
            <w: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E3E86" w:rsidRDefault="00B47199" w:rsidP="0091545C"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FE3E86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B47199" w:rsidRDefault="00B47199" w:rsidP="0091545C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B47199" w:rsidTr="00FE3E86">
        <w:tc>
          <w:tcPr>
            <w:tcW w:w="1305" w:type="dxa"/>
          </w:tcPr>
          <w:p w:rsidR="00B47199" w:rsidRDefault="00B47199" w:rsidP="0091545C">
            <w:r>
              <w:lastRenderedPageBreak/>
              <w:t>字节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1530" w:type="dxa"/>
          </w:tcPr>
          <w:p w:rsidR="00B47199" w:rsidRDefault="00B47199" w:rsidP="0091545C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B47199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目标区域设定</w:t>
            </w:r>
          </w:p>
          <w:p w:rsidR="00B47199" w:rsidRDefault="002A4367" w:rsidP="0091545C">
            <w:r>
              <w:t>1</w:t>
            </w:r>
            <w:r w:rsidR="00B47199">
              <w:t xml:space="preserve"> </w:t>
            </w:r>
            <w:r w:rsidR="00797485">
              <w:rPr>
                <w:rFonts w:hint="eastAsia"/>
              </w:rPr>
              <w:t>测试区</w:t>
            </w:r>
          </w:p>
          <w:p w:rsidR="00B47199" w:rsidRDefault="002A4367" w:rsidP="0091545C">
            <w:r>
              <w:t>2</w:t>
            </w:r>
            <w:r w:rsidR="00B47199">
              <w:t xml:space="preserve"> </w:t>
            </w:r>
            <w:r w:rsidR="00B47199">
              <w:t>缓存区</w:t>
            </w:r>
          </w:p>
          <w:p w:rsidR="00B47199" w:rsidRDefault="002A4367" w:rsidP="0091545C">
            <w:r>
              <w:t>3</w:t>
            </w:r>
            <w:r w:rsidR="00B47199">
              <w:t xml:space="preserve"> </w:t>
            </w:r>
            <w:r w:rsidR="00B47199">
              <w:t>重测区</w:t>
            </w:r>
          </w:p>
          <w:p w:rsidR="00B47199" w:rsidRDefault="002A4367" w:rsidP="0091545C">
            <w:r>
              <w:t>4</w:t>
            </w:r>
            <w:r w:rsidR="00B47199">
              <w:t xml:space="preserve"> </w:t>
            </w:r>
            <w:r w:rsidR="00B47199">
              <w:t>出样区</w:t>
            </w:r>
          </w:p>
        </w:tc>
      </w:tr>
      <w:tr w:rsidR="00B47199" w:rsidTr="00FE3E86">
        <w:tc>
          <w:tcPr>
            <w:tcW w:w="1305" w:type="dxa"/>
          </w:tcPr>
          <w:p w:rsidR="00B47199" w:rsidRDefault="00B47199" w:rsidP="0091545C">
            <w: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B47199" w:rsidRDefault="00B47199" w:rsidP="0091545C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B47199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目标区域的子区域设定</w:t>
            </w:r>
          </w:p>
          <w:p w:rsidR="00B47199" w:rsidRDefault="00676D5A" w:rsidP="00797485">
            <w:r w:rsidRPr="007845CD">
              <w:rPr>
                <w:color w:val="FF0000"/>
                <w:rPrChange w:id="3" w:author="刘 林" w:date="2020-01-22T11:46:00Z">
                  <w:rPr/>
                </w:rPrChange>
              </w:rPr>
              <w:t>目标区域为</w:t>
            </w:r>
            <w:r w:rsidR="00797485" w:rsidRPr="007845CD">
              <w:rPr>
                <w:rFonts w:hint="eastAsia"/>
                <w:color w:val="FF0000"/>
                <w:rPrChange w:id="4" w:author="刘 林" w:date="2020-01-22T11:46:00Z">
                  <w:rPr>
                    <w:rFonts w:hint="eastAsia"/>
                  </w:rPr>
                </w:rPrChange>
              </w:rPr>
              <w:t>测试区</w:t>
            </w:r>
            <w:r w:rsidR="00B47199">
              <w:t>时</w:t>
            </w:r>
          </w:p>
          <w:p w:rsidR="00797485" w:rsidRPr="00BE1993" w:rsidRDefault="00BE1993" w:rsidP="00BE1993">
            <w:pPr>
              <w:rPr>
                <w:ins w:id="5" w:author="刘 林" w:date="2020-01-22T11:40:00Z"/>
                <w:rPrChange w:id="6" w:author="刘 林" w:date="2020-01-22T11:50:00Z">
                  <w:rPr>
                    <w:ins w:id="7" w:author="刘 林" w:date="2020-01-22T11:40:00Z"/>
                  </w:rPr>
                </w:rPrChange>
              </w:rPr>
              <w:pPrChange w:id="8" w:author="刘 林" w:date="2020-01-22T11:50:00Z">
                <w:pPr/>
              </w:pPrChange>
            </w:pPr>
            <w:ins w:id="9" w:author="刘 林" w:date="2020-01-22T11:50:00Z">
              <w:r w:rsidRPr="00BE1993">
                <w:rPr>
                  <w:rFonts w:hint="eastAsia"/>
                  <w:color w:val="FF0000"/>
                  <w:rPrChange w:id="10" w:author="刘 林" w:date="2020-01-22T11:50:00Z">
                    <w:rPr>
                      <w:rFonts w:hint="eastAsia"/>
                    </w:rPr>
                  </w:rPrChange>
                </w:rPr>
                <w:t>0:</w:t>
              </w:r>
              <w:r w:rsidRPr="00BE1993">
                <w:rPr>
                  <w:color w:val="FF0000"/>
                  <w:rPrChange w:id="11" w:author="刘 林" w:date="2020-01-22T11:50:00Z">
                    <w:rPr/>
                  </w:rPrChange>
                </w:rPr>
                <w:t xml:space="preserve"> </w:t>
              </w:r>
            </w:ins>
            <w:del w:id="12" w:author="刘 林" w:date="2020-01-22T11:39:00Z">
              <w:r w:rsidR="00797485" w:rsidRPr="00BE1993" w:rsidDel="007845CD">
                <w:rPr>
                  <w:rFonts w:hint="eastAsia"/>
                  <w:rPrChange w:id="13" w:author="刘 林" w:date="2020-01-22T11:50:00Z">
                    <w:rPr>
                      <w:rFonts w:hint="eastAsia"/>
                    </w:rPr>
                  </w:rPrChange>
                </w:rPr>
                <w:delText>参数无意义</w:delText>
              </w:r>
              <w:r w:rsidR="00797485" w:rsidRPr="00BE1993" w:rsidDel="007845CD">
                <w:rPr>
                  <w:rFonts w:hint="eastAsia"/>
                  <w:rPrChange w:id="14" w:author="刘 林" w:date="2020-01-22T11:50:00Z">
                    <w:rPr>
                      <w:rFonts w:hint="eastAsia"/>
                    </w:rPr>
                  </w:rPrChange>
                </w:rPr>
                <w:delText>,</w:delText>
              </w:r>
              <w:r w:rsidR="00797485" w:rsidRPr="00BE1993" w:rsidDel="007845CD">
                <w:rPr>
                  <w:rFonts w:hint="eastAsia"/>
                  <w:rPrChange w:id="15" w:author="刘 林" w:date="2020-01-22T11:50:00Z">
                    <w:rPr>
                      <w:rFonts w:hint="eastAsia"/>
                    </w:rPr>
                  </w:rPrChange>
                </w:rPr>
                <w:delText>因为测试区只有一个放架子的位置</w:delText>
              </w:r>
            </w:del>
            <w:ins w:id="16" w:author="刘 林" w:date="2020-01-22T11:39:00Z">
              <w:r w:rsidR="007845CD" w:rsidRPr="00BE1993">
                <w:rPr>
                  <w:rFonts w:hint="eastAsia"/>
                  <w:color w:val="FF0000"/>
                  <w:rPrChange w:id="17" w:author="刘 林" w:date="2020-01-22T11:50:00Z">
                    <w:rPr>
                      <w:rFonts w:hint="eastAsia"/>
                    </w:rPr>
                  </w:rPrChange>
                </w:rPr>
                <w:t>默认位置</w:t>
              </w:r>
              <w:r w:rsidR="007845CD" w:rsidRPr="00BE1993">
                <w:rPr>
                  <w:rFonts w:hint="eastAsia"/>
                  <w:rPrChange w:id="18" w:author="刘 林" w:date="2020-01-22T11:50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19" w:author="刘 林" w:date="2020-01-22T11:50:00Z">
                    <w:rPr>
                      <w:rFonts w:hint="eastAsia"/>
                    </w:rPr>
                  </w:rPrChange>
                </w:rPr>
                <w:t>测试区</w:t>
              </w:r>
            </w:ins>
            <w:ins w:id="20" w:author="刘 林" w:date="2020-01-22T11:40:00Z">
              <w:r w:rsidR="007845CD" w:rsidRPr="00BE1993">
                <w:rPr>
                  <w:rFonts w:hint="eastAsia"/>
                  <w:rPrChange w:id="21" w:author="刘 林" w:date="2020-01-22T11:50:00Z">
                    <w:rPr>
                      <w:rFonts w:hint="eastAsia"/>
                    </w:rPr>
                  </w:rPrChange>
                </w:rPr>
                <w:t>测试位</w:t>
              </w:r>
            </w:ins>
            <w:ins w:id="22" w:author="刘 林" w:date="2020-01-22T11:44:00Z">
              <w:r w:rsidR="007845CD" w:rsidRPr="00BE1993">
                <w:rPr>
                  <w:rFonts w:hint="eastAsia"/>
                  <w:rPrChange w:id="23" w:author="刘 林" w:date="2020-01-22T11:50:00Z">
                    <w:rPr>
                      <w:rFonts w:hint="eastAsia"/>
                    </w:rPr>
                  </w:rPrChange>
                </w:rPr>
                <w:t>,</w:t>
              </w:r>
            </w:ins>
            <w:ins w:id="24" w:author="刘 林" w:date="2020-01-22T11:45:00Z">
              <w:r w:rsidR="007845CD" w:rsidRPr="00BE1993">
                <w:rPr>
                  <w:rFonts w:hint="eastAsia"/>
                  <w:rPrChange w:id="25" w:author="刘 林" w:date="2020-01-22T11:50:00Z">
                    <w:rPr>
                      <w:rFonts w:hint="eastAsia"/>
                    </w:rPr>
                  </w:rPrChange>
                </w:rPr>
                <w:t>不带偏移</w:t>
              </w:r>
            </w:ins>
            <w:ins w:id="26" w:author="刘 林" w:date="2020-01-22T11:40:00Z">
              <w:r w:rsidR="007845CD" w:rsidRPr="00BE1993">
                <w:rPr>
                  <w:rFonts w:hint="eastAsia"/>
                  <w:rPrChange w:id="27" w:author="刘 林" w:date="2020-01-22T11:50:00Z">
                    <w:rPr>
                      <w:rFonts w:hint="eastAsia"/>
                    </w:rPr>
                  </w:rPrChange>
                </w:rPr>
                <w:t>.</w:t>
              </w:r>
            </w:ins>
          </w:p>
          <w:p w:rsidR="007845CD" w:rsidRPr="007845CD" w:rsidRDefault="007845CD" w:rsidP="007845CD">
            <w:pPr>
              <w:rPr>
                <w:ins w:id="28" w:author="刘 林" w:date="2020-01-22T11:42:00Z"/>
                <w:rPrChange w:id="29" w:author="刘 林" w:date="2020-01-22T11:43:00Z">
                  <w:rPr>
                    <w:ins w:id="30" w:author="刘 林" w:date="2020-01-22T11:42:00Z"/>
                  </w:rPr>
                </w:rPrChange>
              </w:rPr>
              <w:pPrChange w:id="31" w:author="刘 林" w:date="2020-01-22T11:43:00Z">
                <w:pPr/>
              </w:pPrChange>
            </w:pPr>
            <w:ins w:id="32" w:author="刘 林" w:date="2020-01-22T11:43:00Z">
              <w:r w:rsidRPr="007845CD">
                <w:rPr>
                  <w:rFonts w:hint="eastAsia"/>
                  <w:color w:val="FF0000"/>
                  <w:rPrChange w:id="33" w:author="刘 林" w:date="2020-01-22T11:44:00Z">
                    <w:rPr>
                      <w:rFonts w:hint="eastAsia"/>
                    </w:rPr>
                  </w:rPrChange>
                </w:rPr>
                <w:t xml:space="preserve">1-5: </w:t>
              </w:r>
            </w:ins>
            <w:ins w:id="34" w:author="刘 林" w:date="2020-01-22T11:41:00Z">
              <w:r w:rsidRPr="007845CD">
                <w:rPr>
                  <w:rFonts w:hint="eastAsia"/>
                  <w:color w:val="FF0000"/>
                  <w:rPrChange w:id="35" w:author="刘 林" w:date="2020-01-22T11:44:00Z">
                    <w:rPr>
                      <w:rFonts w:hint="eastAsia"/>
                    </w:rPr>
                  </w:rPrChange>
                </w:rPr>
                <w:t>测试区</w:t>
              </w:r>
            </w:ins>
            <w:ins w:id="36" w:author="刘 林" w:date="2020-01-22T11:43:00Z">
              <w:r w:rsidRPr="007845CD">
                <w:rPr>
                  <w:rFonts w:hint="eastAsia"/>
                  <w:color w:val="FF0000"/>
                  <w:rPrChange w:id="37" w:author="刘 林" w:date="2020-01-22T11:44:00Z">
                    <w:rPr>
                      <w:rFonts w:hint="eastAsia"/>
                    </w:rPr>
                  </w:rPrChange>
                </w:rPr>
                <w:t>缓冲区</w:t>
              </w:r>
            </w:ins>
            <w:ins w:id="38" w:author="刘 林" w:date="2020-01-22T11:41:00Z">
              <w:r w:rsidRPr="007845CD">
                <w:rPr>
                  <w:rFonts w:hint="eastAsia"/>
                  <w:color w:val="FF0000"/>
                  <w:rPrChange w:id="39" w:author="刘 林" w:date="2020-01-22T11:44:00Z">
                    <w:rPr>
                      <w:rFonts w:hint="eastAsia"/>
                    </w:rPr>
                  </w:rPrChange>
                </w:rPr>
                <w:t>位置</w:t>
              </w:r>
              <w:r w:rsidRPr="007845CD">
                <w:rPr>
                  <w:rFonts w:hint="eastAsia"/>
                  <w:rPrChange w:id="40" w:author="刘 林" w:date="2020-01-22T11:43:00Z">
                    <w:rPr>
                      <w:rFonts w:hint="eastAsia"/>
                    </w:rPr>
                  </w:rPrChange>
                </w:rPr>
                <w:t>,1</w:t>
              </w:r>
            </w:ins>
            <w:ins w:id="41" w:author="刘 林" w:date="2020-01-22T11:42:00Z">
              <w:r w:rsidRPr="007845CD">
                <w:rPr>
                  <w:rFonts w:hint="eastAsia"/>
                  <w:rPrChange w:id="42" w:author="刘 林" w:date="2020-01-22T11:43:00Z">
                    <w:rPr>
                      <w:rFonts w:hint="eastAsia"/>
                    </w:rPr>
                  </w:rPrChange>
                </w:rPr>
                <w:t>表示</w:t>
              </w:r>
            </w:ins>
            <w:ins w:id="43" w:author="刘 林" w:date="2020-01-22T11:41:00Z">
              <w:r w:rsidRPr="007845CD">
                <w:rPr>
                  <w:rFonts w:hint="eastAsia"/>
                  <w:rPrChange w:id="44" w:author="刘 林" w:date="2020-01-22T11:43:00Z">
                    <w:rPr>
                      <w:rFonts w:hint="eastAsia"/>
                    </w:rPr>
                  </w:rPrChange>
                </w:rPr>
                <w:t>不带偏移</w:t>
              </w:r>
              <w:r w:rsidRPr="007845CD">
                <w:rPr>
                  <w:rFonts w:hint="eastAsia"/>
                  <w:rPrChange w:id="45" w:author="刘 林" w:date="2020-01-22T11:43:00Z">
                    <w:rPr>
                      <w:rFonts w:hint="eastAsia"/>
                    </w:rPr>
                  </w:rPrChange>
                </w:rPr>
                <w:t>,</w:t>
              </w:r>
            </w:ins>
            <w:ins w:id="46" w:author="刘 林" w:date="2020-01-22T11:43:00Z">
              <w:r>
                <w:rPr>
                  <w:rFonts w:hint="eastAsia"/>
                </w:rPr>
                <w:t>测试区测试位</w:t>
              </w:r>
            </w:ins>
            <w:ins w:id="47" w:author="刘 林" w:date="2020-01-22T11:42:00Z">
              <w:r w:rsidRPr="007845CD">
                <w:rPr>
                  <w:rFonts w:hint="eastAsia"/>
                  <w:rPrChange w:id="48" w:author="刘 林" w:date="2020-01-22T11:43:00Z">
                    <w:rPr>
                      <w:rFonts w:hint="eastAsia"/>
                    </w:rPr>
                  </w:rPrChange>
                </w:rPr>
                <w:t>1</w:t>
              </w:r>
              <w:r w:rsidRPr="007845CD">
                <w:rPr>
                  <w:rFonts w:hint="eastAsia"/>
                  <w:rPrChange w:id="49" w:author="刘 林" w:date="2020-01-22T11:43:00Z">
                    <w:rPr>
                      <w:rFonts w:hint="eastAsia"/>
                    </w:rPr>
                  </w:rPrChange>
                </w:rPr>
                <w:t>号管正对样本针下方</w:t>
              </w:r>
              <w:r w:rsidRPr="007845CD">
                <w:rPr>
                  <w:rFonts w:hint="eastAsia"/>
                  <w:rPrChange w:id="50" w:author="刘 林" w:date="2020-01-22T11:43:00Z">
                    <w:rPr>
                      <w:rFonts w:hint="eastAsia"/>
                    </w:rPr>
                  </w:rPrChange>
                </w:rPr>
                <w:t>,2</w:t>
              </w:r>
              <w:r w:rsidRPr="007845CD">
                <w:rPr>
                  <w:rFonts w:hint="eastAsia"/>
                  <w:rPrChange w:id="51" w:author="刘 林" w:date="2020-01-22T11:43:00Z">
                    <w:rPr>
                      <w:rFonts w:hint="eastAsia"/>
                    </w:rPr>
                  </w:rPrChange>
                </w:rPr>
                <w:t>表示偏移一个试管</w:t>
              </w:r>
              <w:r w:rsidRPr="007845CD">
                <w:rPr>
                  <w:rFonts w:hint="eastAsia"/>
                  <w:rPrChange w:id="52" w:author="刘 林" w:date="2020-01-22T11:43:00Z">
                    <w:rPr>
                      <w:rFonts w:hint="eastAsia"/>
                    </w:rPr>
                  </w:rPrChange>
                </w:rPr>
                <w:t>,</w:t>
              </w:r>
              <w:r w:rsidRPr="007845CD">
                <w:rPr>
                  <w:rFonts w:hint="eastAsia"/>
                  <w:rPrChange w:id="53" w:author="刘 林" w:date="2020-01-22T11:43:00Z">
                    <w:rPr>
                      <w:rFonts w:hint="eastAsia"/>
                    </w:rPr>
                  </w:rPrChange>
                </w:rPr>
                <w:t>到</w:t>
              </w:r>
              <w:r w:rsidRPr="007845CD">
                <w:rPr>
                  <w:rFonts w:hint="eastAsia"/>
                  <w:rPrChange w:id="54" w:author="刘 林" w:date="2020-01-22T11:43:00Z">
                    <w:rPr>
                      <w:rFonts w:hint="eastAsia"/>
                    </w:rPr>
                  </w:rPrChange>
                </w:rPr>
                <w:t>5,</w:t>
              </w:r>
              <w:r w:rsidRPr="007845CD">
                <w:rPr>
                  <w:rFonts w:hint="eastAsia"/>
                  <w:rPrChange w:id="55" w:author="刘 林" w:date="2020-01-22T11:43:00Z">
                    <w:rPr>
                      <w:rFonts w:hint="eastAsia"/>
                    </w:rPr>
                  </w:rPrChange>
                </w:rPr>
                <w:t>最多偏移四个试管</w:t>
              </w:r>
              <w:r w:rsidRPr="007845CD">
                <w:rPr>
                  <w:rFonts w:hint="eastAsia"/>
                  <w:rPrChange w:id="56" w:author="刘 林" w:date="2020-01-22T11:43:00Z">
                    <w:rPr>
                      <w:rFonts w:hint="eastAsia"/>
                    </w:rPr>
                  </w:rPrChange>
                </w:rPr>
                <w:t>.</w:t>
              </w:r>
            </w:ins>
          </w:p>
          <w:p w:rsidR="007845CD" w:rsidRDefault="007845CD" w:rsidP="00797485">
            <w:pPr>
              <w:rPr>
                <w:ins w:id="57" w:author="刘 林" w:date="2020-01-22T11:44:00Z"/>
              </w:rPr>
            </w:pPr>
            <w:ins w:id="58" w:author="刘 林" w:date="2020-01-22T11:42:00Z">
              <w:r w:rsidRPr="007845CD">
                <w:rPr>
                  <w:rFonts w:hint="eastAsia"/>
                  <w:color w:val="FF0000"/>
                  <w:rPrChange w:id="59" w:author="刘 林" w:date="2020-01-22T11:45:00Z">
                    <w:rPr>
                      <w:rFonts w:hint="eastAsia"/>
                    </w:rPr>
                  </w:rPrChange>
                </w:rPr>
                <w:t>6-10</w:t>
              </w:r>
            </w:ins>
            <w:ins w:id="60" w:author="刘 林" w:date="2020-01-22T11:43:00Z">
              <w:r w:rsidRPr="007845CD">
                <w:rPr>
                  <w:rFonts w:hint="eastAsia"/>
                  <w:color w:val="FF0000"/>
                  <w:rPrChange w:id="61" w:author="刘 林" w:date="2020-01-22T11:45:00Z">
                    <w:rPr>
                      <w:rFonts w:hint="eastAsia"/>
                    </w:rPr>
                  </w:rPrChange>
                </w:rPr>
                <w:t>:</w:t>
              </w:r>
              <w:r w:rsidRPr="007845CD">
                <w:rPr>
                  <w:color w:val="FF0000"/>
                  <w:rPrChange w:id="62" w:author="刘 林" w:date="2020-01-22T11:45:00Z">
                    <w:rPr/>
                  </w:rPrChange>
                </w:rPr>
                <w:t xml:space="preserve"> </w:t>
              </w:r>
              <w:r w:rsidRPr="007845CD">
                <w:rPr>
                  <w:rFonts w:hint="eastAsia"/>
                  <w:color w:val="FF0000"/>
                  <w:rPrChange w:id="63" w:author="刘 林" w:date="2020-01-22T11:45:00Z">
                    <w:rPr>
                      <w:rFonts w:hint="eastAsia"/>
                    </w:rPr>
                  </w:rPrChange>
                </w:rPr>
                <w:t>测试区</w:t>
              </w:r>
            </w:ins>
            <w:ins w:id="64" w:author="刘 林" w:date="2020-01-22T11:44:00Z">
              <w:r w:rsidRPr="007845CD">
                <w:rPr>
                  <w:rFonts w:hint="eastAsia"/>
                  <w:color w:val="FF0000"/>
                  <w:rPrChange w:id="65" w:author="刘 林" w:date="2020-01-22T11:45:00Z">
                    <w:rPr>
                      <w:rFonts w:hint="eastAsia"/>
                    </w:rPr>
                  </w:rPrChange>
                </w:rPr>
                <w:t>测试位位置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97485">
            <w:pPr>
              <w:rPr>
                <w:rFonts w:hint="eastAsia"/>
              </w:rPr>
            </w:pPr>
            <w:ins w:id="66" w:author="刘 林" w:date="2020-01-22T11:44:00Z">
              <w:r w:rsidRPr="007845CD">
                <w:rPr>
                  <w:rFonts w:hint="eastAsia"/>
                  <w:color w:val="FF0000"/>
                  <w:rPrChange w:id="67" w:author="刘 林" w:date="2020-01-22T11:45:00Z">
                    <w:rPr>
                      <w:rFonts w:hint="eastAsia"/>
                    </w:rPr>
                  </w:rPrChange>
                </w:rPr>
                <w:t>11-15:</w:t>
              </w:r>
              <w:r w:rsidRPr="007845CD">
                <w:rPr>
                  <w:color w:val="FF0000"/>
                  <w:rPrChange w:id="68" w:author="刘 林" w:date="2020-01-22T11:45:00Z">
                    <w:rPr/>
                  </w:rPrChange>
                </w:rPr>
                <w:t xml:space="preserve"> </w:t>
              </w:r>
              <w:r w:rsidRPr="007845CD">
                <w:rPr>
                  <w:rFonts w:hint="eastAsia"/>
                  <w:color w:val="FF0000"/>
                  <w:rPrChange w:id="69" w:author="刘 林" w:date="2020-01-22T11:45:00Z">
                    <w:rPr>
                      <w:rFonts w:hint="eastAsia"/>
                    </w:rPr>
                  </w:rPrChange>
                </w:rPr>
                <w:t>测试区取架位位置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AC3637" w:rsidRDefault="00AC3637" w:rsidP="0091545C"/>
          <w:p w:rsidR="00676D5A" w:rsidRDefault="00676D5A" w:rsidP="00676D5A">
            <w:r w:rsidRPr="007845CD">
              <w:rPr>
                <w:color w:val="FF0000"/>
                <w:rPrChange w:id="70" w:author="刘 林" w:date="2020-01-22T11:46:00Z">
                  <w:rPr/>
                </w:rPrChange>
              </w:rPr>
              <w:t>目标区域为缓存区</w:t>
            </w:r>
            <w:r>
              <w:t>时</w:t>
            </w:r>
          </w:p>
          <w:p w:rsidR="004B7B9D" w:rsidRPr="007845CD" w:rsidRDefault="004B7B9D" w:rsidP="00676D5A">
            <w:pPr>
              <w:rPr>
                <w:color w:val="FF0000"/>
                <w:rPrChange w:id="71" w:author="刘 林" w:date="2020-01-22T11:46:00Z">
                  <w:rPr/>
                </w:rPrChange>
              </w:rPr>
            </w:pPr>
            <w:r w:rsidRPr="007845CD">
              <w:rPr>
                <w:color w:val="FF0000"/>
                <w:rPrChange w:id="72" w:author="刘 林" w:date="2020-01-22T11:46:00Z">
                  <w:rPr/>
                </w:rPrChange>
              </w:rPr>
              <w:t xml:space="preserve">0 </w:t>
            </w:r>
            <w:r w:rsidRPr="007845CD">
              <w:rPr>
                <w:color w:val="FF0000"/>
                <w:rPrChange w:id="73" w:author="刘 林" w:date="2020-01-22T11:46:00Z">
                  <w:rPr/>
                </w:rPrChange>
              </w:rPr>
              <w:t>自动选择缓存区试管架位</w:t>
            </w:r>
          </w:p>
          <w:p w:rsidR="004B7B9D" w:rsidRDefault="004B7B9D" w:rsidP="00676D5A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4B7B9D" w:rsidRDefault="004B7B9D" w:rsidP="00676D5A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4B7B9D" w:rsidRDefault="004B7B9D" w:rsidP="00676D5A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AC3637" w:rsidRDefault="00AC3637" w:rsidP="00676D5A"/>
          <w:p w:rsidR="00676D5A" w:rsidRDefault="00676D5A" w:rsidP="00676D5A">
            <w:r w:rsidRPr="007845CD">
              <w:rPr>
                <w:color w:val="FF0000"/>
                <w:rPrChange w:id="74" w:author="刘 林" w:date="2020-01-22T11:46:00Z">
                  <w:rPr/>
                </w:rPrChange>
              </w:rPr>
              <w:t>目标区域为重测区</w:t>
            </w:r>
            <w:r>
              <w:t>时</w:t>
            </w:r>
          </w:p>
          <w:p w:rsidR="004B7B9D" w:rsidRDefault="004B7B9D" w:rsidP="00676D5A">
            <w:r>
              <w:t xml:space="preserve">0 </w:t>
            </w:r>
            <w:r>
              <w:t>自动选择重测区试管架位</w:t>
            </w:r>
          </w:p>
          <w:p w:rsidR="004B7B9D" w:rsidRDefault="004B7B9D" w:rsidP="00676D5A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AC3637" w:rsidRDefault="00AC3637" w:rsidP="00676D5A"/>
          <w:p w:rsidR="00676D5A" w:rsidRDefault="00676D5A" w:rsidP="00676D5A">
            <w:r w:rsidRPr="007845CD">
              <w:rPr>
                <w:color w:val="FF0000"/>
                <w:rPrChange w:id="75" w:author="刘 林" w:date="2020-01-22T11:46:00Z">
                  <w:rPr/>
                </w:rPrChange>
              </w:rPr>
              <w:t>目标区域为出样区</w:t>
            </w:r>
            <w:r>
              <w:t>时</w:t>
            </w:r>
          </w:p>
          <w:p w:rsidR="00AC3637" w:rsidRDefault="00AC3637" w:rsidP="00676D5A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自动选择出样仓</w:t>
            </w:r>
          </w:p>
          <w:p w:rsidR="00676D5A" w:rsidRDefault="00AC3637" w:rsidP="00676D5A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 w:rsidR="00676D5A">
              <w:rPr>
                <w:rFonts w:hint="eastAsia"/>
              </w:rPr>
              <w:t xml:space="preserve">. </w:t>
            </w:r>
          </w:p>
          <w:p w:rsidR="000A7E90" w:rsidRDefault="000A7E90" w:rsidP="00676D5A"/>
          <w:p w:rsidR="000A7E90" w:rsidRDefault="000A7E90" w:rsidP="00676D5A">
            <w:r w:rsidRPr="000A7E90">
              <w:rPr>
                <w:color w:val="FF0000"/>
              </w:rPr>
              <w:t>当试管架编号为</w:t>
            </w:r>
            <w:r w:rsidRPr="000A7E90">
              <w:rPr>
                <w:rFonts w:hint="eastAsia"/>
                <w:color w:val="FF0000"/>
              </w:rPr>
              <w:t>6</w:t>
            </w:r>
            <w:r w:rsidRPr="000A7E90">
              <w:rPr>
                <w:rFonts w:hint="eastAsia"/>
                <w:color w:val="FF0000"/>
              </w:rPr>
              <w:t>开头</w:t>
            </w:r>
            <w:r w:rsidRPr="000A7E90">
              <w:rPr>
                <w:rFonts w:hint="eastAsia"/>
                <w:color w:val="FF0000"/>
              </w:rPr>
              <w:t>(</w:t>
            </w:r>
            <w:r w:rsidRPr="000A7E90">
              <w:rPr>
                <w:color w:val="FF0000"/>
              </w:rPr>
              <w:t>6000x</w:t>
            </w:r>
            <w:r w:rsidRPr="000A7E90">
              <w:rPr>
                <w:rFonts w:hint="eastAsia"/>
                <w:color w:val="FF0000"/>
              </w:rPr>
              <w:t>)</w:t>
            </w:r>
            <w:r w:rsidRPr="000A7E90">
              <w:rPr>
                <w:rFonts w:hint="eastAsia"/>
                <w:color w:val="FF0000"/>
              </w:rPr>
              <w:t>时候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该试管架信息不会存储到仓位信息里面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并且会将该仓位信息清空</w:t>
            </w:r>
          </w:p>
        </w:tc>
      </w:tr>
    </w:tbl>
    <w:p w:rsidR="00FE3E86" w:rsidRPr="00FE3E86" w:rsidRDefault="00FE3E86" w:rsidP="00FE3E86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1.1.4 </w:t>
      </w:r>
      <w:r>
        <w:t>从缓存区抓取样本架放到指定位置</w:t>
      </w:r>
      <w:r w:rsidR="00F75607">
        <w:rPr>
          <w:rFonts w:hint="eastAsia"/>
        </w:rPr>
        <w:t xml:space="preserve"> </w:t>
      </w:r>
      <w:r w:rsidR="00F75607">
        <w:t>0X0084</w:t>
      </w:r>
    </w:p>
    <w:p w:rsidR="00FC24CC" w:rsidRDefault="00FC24CC" w:rsidP="00FC24C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C24CC" w:rsidRDefault="00FC24CC" w:rsidP="00FC24CC">
      <w:r>
        <w:t>指令描述</w:t>
      </w:r>
      <w:r>
        <w:rPr>
          <w:rFonts w:hint="eastAsia"/>
        </w:rPr>
        <w:t>:</w:t>
      </w:r>
      <w:r>
        <w:t>从缓存区抓取一个指定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 w:rsidR="005A6B7C">
        <w:rPr>
          <w:rFonts w:hint="eastAsia"/>
        </w:rPr>
        <w:t>,</w:t>
      </w:r>
      <w:r w:rsidR="005A6B7C">
        <w:t>主控自身记录缓存区存放的试管架</w:t>
      </w:r>
      <w:r w:rsidR="005A6B7C">
        <w:rPr>
          <w:rFonts w:hint="eastAsia"/>
        </w:rPr>
        <w:t>I</w:t>
      </w:r>
      <w:r w:rsidR="005A6B7C">
        <w:t>D</w:t>
      </w:r>
      <w:r w:rsidR="005A6B7C">
        <w:rPr>
          <w:rFonts w:hint="eastAsia"/>
        </w:rPr>
        <w:t>,</w:t>
      </w:r>
      <w:r w:rsidR="005A6B7C">
        <w:t>自动匹配查找对应的位置</w:t>
      </w:r>
      <w:r w:rsidR="005A6B7C">
        <w:rPr>
          <w:rFonts w:hint="eastAsia"/>
        </w:rPr>
        <w:t>.</w:t>
      </w:r>
    </w:p>
    <w:p w:rsidR="00FC24CC" w:rsidRDefault="00FC24CC" w:rsidP="00FC24CC">
      <w:r>
        <w:t>命令</w:t>
      </w:r>
      <w:r>
        <w:rPr>
          <w:rFonts w:hint="eastAsia"/>
        </w:rPr>
        <w:t>:</w:t>
      </w:r>
      <w:r>
        <w:t xml:space="preserve"> 0x0084</w:t>
      </w:r>
    </w:p>
    <w:p w:rsidR="00FC24CC" w:rsidRDefault="00FC24CC" w:rsidP="00FC24CC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</w:t>
      </w:r>
      <w:r>
        <w:lastRenderedPageBreak/>
        <w:t>架</w:t>
      </w:r>
      <w:r>
        <w:rPr>
          <w:rFonts w:hint="eastAsia"/>
        </w:rPr>
        <w:t>,</w:t>
      </w:r>
      <w:r>
        <w:t>将会报错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C24CC" w:rsidRPr="00910B39" w:rsidTr="0091545C">
        <w:tc>
          <w:tcPr>
            <w:tcW w:w="1305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C24CC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C24CC" w:rsidTr="0091545C">
        <w:tc>
          <w:tcPr>
            <w:tcW w:w="1305" w:type="dxa"/>
          </w:tcPr>
          <w:p w:rsidR="00FC24CC" w:rsidRDefault="00FC24CC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C24CC" w:rsidRPr="00F177E6" w:rsidRDefault="00FC24CC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C24CC" w:rsidRDefault="00FC24CC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FC24CC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BE1993" w:rsidP="000A7E90">
            <w:ins w:id="76" w:author="刘 林" w:date="2020-01-22T11:53:00Z">
              <w:r>
                <w:rPr>
                  <w:rFonts w:hint="eastAsia"/>
                  <w:color w:val="FF0000"/>
                </w:rPr>
                <w:t>测试</w:t>
              </w:r>
            </w:ins>
            <w:del w:id="77" w:author="刘 林" w:date="2020-01-22T11:53:00Z">
              <w:r w:rsidR="000A7E90" w:rsidDel="00BE1993">
                <w:rPr>
                  <w:color w:val="FF0000"/>
                </w:rPr>
                <w:delText>待测</w:delText>
              </w:r>
            </w:del>
            <w:r w:rsidR="000A7E90">
              <w:rPr>
                <w:color w:val="FF0000"/>
              </w:rPr>
              <w:t>区</w:t>
            </w:r>
            <w:r w:rsidR="00BB0BDE">
              <w:rPr>
                <w:rFonts w:hint="eastAsia"/>
                <w:color w:val="FF0000"/>
              </w:rPr>
              <w:t>-</w:t>
            </w:r>
            <w:r w:rsidR="00BB0BDE">
              <w:rPr>
                <w:rFonts w:hint="eastAsia"/>
                <w:color w:val="FF0000"/>
              </w:rPr>
              <w:t>取架位</w:t>
            </w:r>
            <w:r w:rsidR="000A7E90">
              <w:rPr>
                <w:rFonts w:hint="eastAsia"/>
                <w:color w:val="FF0000"/>
              </w:rPr>
              <w:t>:</w:t>
            </w:r>
            <w:r w:rsidR="000A7E90">
              <w:rPr>
                <w:color w:val="FF0000"/>
              </w:rPr>
              <w:t xml:space="preserve"> 60001</w:t>
            </w:r>
          </w:p>
        </w:tc>
      </w:tr>
      <w:tr w:rsidR="00BB750B" w:rsidTr="0091545C">
        <w:tc>
          <w:tcPr>
            <w:tcW w:w="1305" w:type="dxa"/>
          </w:tcPr>
          <w:p w:rsidR="00BB750B" w:rsidRDefault="00BB750B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BB750B" w:rsidRDefault="00BB750B" w:rsidP="0091545C">
            <w:r>
              <w:t>Src Module ID</w:t>
            </w:r>
          </w:p>
        </w:tc>
        <w:tc>
          <w:tcPr>
            <w:tcW w:w="1134" w:type="dxa"/>
          </w:tcPr>
          <w:p w:rsidR="00BB750B" w:rsidRDefault="00BB750B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B750B" w:rsidRDefault="00020FC6" w:rsidP="0091545C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3</w:t>
            </w:r>
          </w:p>
        </w:tc>
        <w:tc>
          <w:tcPr>
            <w:tcW w:w="1530" w:type="dxa"/>
          </w:tcPr>
          <w:p w:rsidR="005A6B7C" w:rsidRDefault="005A6B7C" w:rsidP="005A6B7C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A6B7C" w:rsidRDefault="005A6B7C" w:rsidP="005A6B7C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5A6B7C" w:rsidRDefault="005A6B7C" w:rsidP="005A6B7C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4</w:t>
            </w:r>
            <w:r>
              <w:t xml:space="preserve"> </w:t>
            </w:r>
          </w:p>
        </w:tc>
        <w:tc>
          <w:tcPr>
            <w:tcW w:w="1530" w:type="dxa"/>
          </w:tcPr>
          <w:p w:rsidR="005A6B7C" w:rsidRDefault="005A6B7C" w:rsidP="005A6B7C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A6B7C" w:rsidRDefault="005A6B7C" w:rsidP="005A6B7C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t xml:space="preserve">3 </w:t>
            </w:r>
            <w:r>
              <w:t>重测区</w:t>
            </w:r>
          </w:p>
          <w:p w:rsidR="005A6B7C" w:rsidRDefault="002A4367" w:rsidP="002A4367">
            <w:r>
              <w:t xml:space="preserve">4 </w:t>
            </w:r>
            <w:r>
              <w:t>出样区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5</w:t>
            </w:r>
          </w:p>
        </w:tc>
        <w:tc>
          <w:tcPr>
            <w:tcW w:w="1530" w:type="dxa"/>
          </w:tcPr>
          <w:p w:rsidR="005A6B7C" w:rsidRDefault="005A6B7C" w:rsidP="005A6B7C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7845CD" w:rsidRDefault="007845CD" w:rsidP="007845CD">
            <w:pPr>
              <w:rPr>
                <w:ins w:id="78" w:author="刘 林" w:date="2020-01-22T11:49:00Z"/>
              </w:rPr>
            </w:pPr>
            <w:ins w:id="79" w:author="刘 林" w:date="2020-01-22T11:49:00Z">
              <w:r>
                <w:rPr>
                  <w:rFonts w:hint="eastAsia"/>
                </w:rPr>
                <w:t>目标区域的子区域设定</w:t>
              </w:r>
            </w:ins>
          </w:p>
          <w:p w:rsidR="007845CD" w:rsidRDefault="007845CD" w:rsidP="007845CD">
            <w:pPr>
              <w:rPr>
                <w:ins w:id="80" w:author="刘 林" w:date="2020-01-22T11:49:00Z"/>
              </w:rPr>
            </w:pPr>
            <w:ins w:id="81" w:author="刘 林" w:date="2020-01-22T11:49:00Z">
              <w:r w:rsidRPr="00D67A0C">
                <w:rPr>
                  <w:color w:val="FF0000"/>
                </w:rPr>
                <w:t>目标区域为</w:t>
              </w:r>
              <w:r w:rsidRPr="00D67A0C">
                <w:rPr>
                  <w:rFonts w:hint="eastAsia"/>
                  <w:color w:val="FF0000"/>
                </w:rPr>
                <w:t>测试区</w:t>
              </w:r>
              <w:r>
                <w:t>时</w:t>
              </w:r>
            </w:ins>
          </w:p>
          <w:p w:rsidR="007845CD" w:rsidRPr="00BE1993" w:rsidRDefault="00BE1993" w:rsidP="00BE1993">
            <w:pPr>
              <w:rPr>
                <w:ins w:id="82" w:author="刘 林" w:date="2020-01-22T11:49:00Z"/>
                <w:rPrChange w:id="83" w:author="刘 林" w:date="2020-01-22T11:50:00Z">
                  <w:rPr>
                    <w:ins w:id="84" w:author="刘 林" w:date="2020-01-22T11:49:00Z"/>
                  </w:rPr>
                </w:rPrChange>
              </w:rPr>
              <w:pPrChange w:id="85" w:author="刘 林" w:date="2020-01-22T11:50:00Z">
                <w:pPr>
                  <w:pStyle w:val="a8"/>
                  <w:numPr>
                    <w:numId w:val="2"/>
                  </w:numPr>
                  <w:ind w:left="360" w:firstLineChars="0" w:hanging="360"/>
                </w:pPr>
              </w:pPrChange>
            </w:pPr>
            <w:ins w:id="86" w:author="刘 林" w:date="2020-01-22T11:50:00Z">
              <w:r w:rsidRPr="00BE1993">
                <w:rPr>
                  <w:rFonts w:hint="eastAsia"/>
                  <w:color w:val="FF0000"/>
                  <w:rPrChange w:id="87" w:author="刘 林" w:date="2020-01-22T11:50:00Z">
                    <w:rPr>
                      <w:rFonts w:hint="eastAsia"/>
                    </w:rPr>
                  </w:rPrChange>
                </w:rPr>
                <w:t>0:</w:t>
              </w:r>
              <w:r w:rsidRPr="00BE1993">
                <w:rPr>
                  <w:color w:val="FF0000"/>
                  <w:rPrChange w:id="88" w:author="刘 林" w:date="2020-01-22T11:50:00Z">
                    <w:rPr/>
                  </w:rPrChange>
                </w:rPr>
                <w:t xml:space="preserve"> </w:t>
              </w:r>
            </w:ins>
            <w:ins w:id="89" w:author="刘 林" w:date="2020-01-22T11:49:00Z">
              <w:r w:rsidR="007845CD" w:rsidRPr="00BE1993">
                <w:rPr>
                  <w:color w:val="FF0000"/>
                  <w:rPrChange w:id="90" w:author="刘 林" w:date="2020-01-22T11:50:00Z">
                    <w:rPr/>
                  </w:rPrChange>
                </w:rPr>
                <w:t xml:space="preserve"> </w:t>
              </w:r>
              <w:r w:rsidR="007845CD" w:rsidRPr="00BE1993">
                <w:rPr>
                  <w:rFonts w:hint="eastAsia"/>
                  <w:color w:val="FF0000"/>
                  <w:rPrChange w:id="91" w:author="刘 林" w:date="2020-01-22T11:50:00Z">
                    <w:rPr>
                      <w:rFonts w:hint="eastAsia"/>
                      <w:color w:val="FF0000"/>
                    </w:rPr>
                  </w:rPrChange>
                </w:rPr>
                <w:t>默认位置</w:t>
              </w:r>
              <w:r w:rsidR="007845CD" w:rsidRPr="00BE1993">
                <w:rPr>
                  <w:rFonts w:hint="eastAsia"/>
                  <w:rPrChange w:id="92" w:author="刘 林" w:date="2020-01-22T11:50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93" w:author="刘 林" w:date="2020-01-22T11:50:00Z">
                    <w:rPr>
                      <w:rFonts w:hint="eastAsia"/>
                    </w:rPr>
                  </w:rPrChange>
                </w:rPr>
                <w:t>测试区测试位</w:t>
              </w:r>
              <w:r w:rsidR="007845CD" w:rsidRPr="00BE1993">
                <w:rPr>
                  <w:rFonts w:hint="eastAsia"/>
                  <w:rPrChange w:id="94" w:author="刘 林" w:date="2020-01-22T11:50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95" w:author="刘 林" w:date="2020-01-22T11:50:00Z">
                    <w:rPr>
                      <w:rFonts w:hint="eastAsia"/>
                    </w:rPr>
                  </w:rPrChange>
                </w:rPr>
                <w:t>不带偏移</w:t>
              </w:r>
              <w:r w:rsidR="007845CD" w:rsidRPr="00BE1993">
                <w:rPr>
                  <w:rFonts w:hint="eastAsia"/>
                  <w:rPrChange w:id="96" w:author="刘 林" w:date="2020-01-22T11:50:00Z">
                    <w:rPr>
                      <w:rFonts w:hint="eastAsia"/>
                    </w:rPr>
                  </w:rPrChange>
                </w:rPr>
                <w:t>.</w:t>
              </w:r>
            </w:ins>
          </w:p>
          <w:p w:rsidR="007845CD" w:rsidRPr="00D67A0C" w:rsidRDefault="007845CD" w:rsidP="007845CD">
            <w:pPr>
              <w:rPr>
                <w:ins w:id="97" w:author="刘 林" w:date="2020-01-22T11:49:00Z"/>
              </w:rPr>
            </w:pPr>
            <w:ins w:id="98" w:author="刘 林" w:date="2020-01-22T11:49:00Z">
              <w:r w:rsidRPr="00D67A0C">
                <w:rPr>
                  <w:rFonts w:hint="eastAsia"/>
                  <w:color w:val="FF0000"/>
                </w:rPr>
                <w:t xml:space="preserve">1-5: </w:t>
              </w:r>
              <w:r w:rsidRPr="00D67A0C">
                <w:rPr>
                  <w:rFonts w:hint="eastAsia"/>
                  <w:color w:val="FF0000"/>
                </w:rPr>
                <w:t>测试区缓冲区位置</w:t>
              </w:r>
              <w:r w:rsidRPr="00D67A0C">
                <w:rPr>
                  <w:rFonts w:hint="eastAsia"/>
                </w:rPr>
                <w:t>,1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99" w:author="刘 林" w:date="2020-01-22T11:49:00Z"/>
              </w:rPr>
            </w:pPr>
            <w:ins w:id="100" w:author="刘 林" w:date="2020-01-22T11:49:00Z">
              <w:r w:rsidRPr="00D67A0C">
                <w:rPr>
                  <w:rFonts w:hint="eastAsia"/>
                  <w:color w:val="FF0000"/>
                </w:rPr>
                <w:t>6-10: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测试区测试位位置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101" w:author="刘 林" w:date="2020-01-22T11:49:00Z"/>
                <w:rFonts w:hint="eastAsia"/>
              </w:rPr>
            </w:pPr>
            <w:ins w:id="102" w:author="刘 林" w:date="2020-01-22T11:49:00Z">
              <w:r w:rsidRPr="00D67A0C">
                <w:rPr>
                  <w:rFonts w:hint="eastAsia"/>
                  <w:color w:val="FF0000"/>
                </w:rPr>
                <w:t>11-15: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测试区取架位位置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</w:t>
              </w:r>
              <w:r w:rsidRPr="00D67A0C">
                <w:rPr>
                  <w:rFonts w:hint="eastAsia"/>
                </w:rPr>
                <w:lastRenderedPageBreak/>
                <w:t>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103" w:author="刘 林" w:date="2020-01-22T11:49:00Z"/>
              </w:rPr>
            </w:pPr>
          </w:p>
          <w:p w:rsidR="007845CD" w:rsidRDefault="007845CD" w:rsidP="007845CD">
            <w:pPr>
              <w:rPr>
                <w:ins w:id="104" w:author="刘 林" w:date="2020-01-22T11:49:00Z"/>
              </w:rPr>
            </w:pPr>
            <w:ins w:id="105" w:author="刘 林" w:date="2020-01-22T11:49:00Z">
              <w:r w:rsidRPr="00D67A0C">
                <w:rPr>
                  <w:color w:val="FF0000"/>
                </w:rPr>
                <w:t>目标区域为缓存区</w:t>
              </w:r>
              <w:r>
                <w:t>时</w:t>
              </w:r>
            </w:ins>
          </w:p>
          <w:p w:rsidR="007845CD" w:rsidRPr="00D67A0C" w:rsidRDefault="007845CD" w:rsidP="007845CD">
            <w:pPr>
              <w:rPr>
                <w:ins w:id="106" w:author="刘 林" w:date="2020-01-22T11:49:00Z"/>
                <w:color w:val="FF0000"/>
              </w:rPr>
            </w:pPr>
            <w:ins w:id="107" w:author="刘 林" w:date="2020-01-22T11:49:00Z">
              <w:r w:rsidRPr="00D67A0C">
                <w:rPr>
                  <w:color w:val="FF0000"/>
                </w:rPr>
                <w:t xml:space="preserve">0 </w:t>
              </w:r>
              <w:r w:rsidRPr="00D67A0C">
                <w:rPr>
                  <w:color w:val="FF0000"/>
                </w:rPr>
                <w:t>自动选择缓存区试管架位</w:t>
              </w:r>
            </w:ins>
          </w:p>
          <w:p w:rsidR="007845CD" w:rsidRDefault="007845CD" w:rsidP="007845CD">
            <w:pPr>
              <w:rPr>
                <w:ins w:id="108" w:author="刘 林" w:date="2020-01-22T11:49:00Z"/>
              </w:rPr>
            </w:pPr>
            <w:ins w:id="109" w:author="刘 林" w:date="2020-01-22T11:49:00Z">
              <w:r>
                <w:t xml:space="preserve">1 </w:t>
              </w:r>
              <w:r>
                <w:t>缓存区试管架位</w:t>
              </w:r>
              <w:r>
                <w:rPr>
                  <w:rFonts w:hint="eastAsia"/>
                </w:rPr>
                <w:t>1</w:t>
              </w:r>
            </w:ins>
          </w:p>
          <w:p w:rsidR="007845CD" w:rsidRDefault="007845CD" w:rsidP="007845CD">
            <w:pPr>
              <w:rPr>
                <w:ins w:id="110" w:author="刘 林" w:date="2020-01-22T11:49:00Z"/>
              </w:rPr>
            </w:pPr>
            <w:ins w:id="111" w:author="刘 林" w:date="2020-01-22T11:49:00Z">
              <w:r>
                <w:t xml:space="preserve">2 </w:t>
              </w:r>
              <w:r>
                <w:t>缓存区试管架位</w:t>
              </w:r>
              <w:r>
                <w:rPr>
                  <w:rFonts w:hint="eastAsia"/>
                </w:rPr>
                <w:t>2</w:t>
              </w:r>
            </w:ins>
          </w:p>
          <w:p w:rsidR="007845CD" w:rsidRDefault="007845CD" w:rsidP="007845CD">
            <w:pPr>
              <w:rPr>
                <w:ins w:id="112" w:author="刘 林" w:date="2020-01-22T11:49:00Z"/>
              </w:rPr>
            </w:pPr>
            <w:ins w:id="113" w:author="刘 林" w:date="2020-01-22T11:49:00Z">
              <w:r>
                <w:t xml:space="preserve">3 </w:t>
              </w:r>
              <w:r>
                <w:t>缓存区试管架位</w:t>
              </w:r>
              <w:r>
                <w:rPr>
                  <w:rFonts w:hint="eastAsia"/>
                </w:rPr>
                <w:t>3</w:t>
              </w:r>
            </w:ins>
          </w:p>
          <w:p w:rsidR="007845CD" w:rsidRDefault="007845CD" w:rsidP="007845CD">
            <w:pPr>
              <w:rPr>
                <w:ins w:id="114" w:author="刘 林" w:date="2020-01-22T11:49:00Z"/>
              </w:rPr>
            </w:pPr>
          </w:p>
          <w:p w:rsidR="007845CD" w:rsidRDefault="007845CD" w:rsidP="007845CD">
            <w:pPr>
              <w:rPr>
                <w:ins w:id="115" w:author="刘 林" w:date="2020-01-22T11:49:00Z"/>
              </w:rPr>
            </w:pPr>
            <w:ins w:id="116" w:author="刘 林" w:date="2020-01-22T11:49:00Z">
              <w:r w:rsidRPr="00D67A0C">
                <w:rPr>
                  <w:color w:val="FF0000"/>
                </w:rPr>
                <w:t>目标区域为重测区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117" w:author="刘 林" w:date="2020-01-22T11:49:00Z"/>
              </w:rPr>
            </w:pPr>
            <w:ins w:id="118" w:author="刘 林" w:date="2020-01-22T11:49:00Z">
              <w:r>
                <w:t xml:space="preserve">0 </w:t>
              </w:r>
              <w:r>
                <w:t>自动选择重测区试管架位</w:t>
              </w:r>
            </w:ins>
          </w:p>
          <w:p w:rsidR="007845CD" w:rsidRDefault="007845CD" w:rsidP="007845CD">
            <w:pPr>
              <w:rPr>
                <w:ins w:id="119" w:author="刘 林" w:date="2020-01-22T11:49:00Z"/>
              </w:rPr>
            </w:pPr>
            <w:ins w:id="120" w:author="刘 林" w:date="2020-01-22T11:49:00Z">
              <w:r>
                <w:rPr>
                  <w:rFonts w:hint="eastAsia"/>
                </w:rPr>
                <w:t>1</w:t>
              </w:r>
              <w:r>
                <w:t xml:space="preserve"> ….8 </w:t>
              </w:r>
              <w:r>
                <w:t>选择重测区试管架位置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到</w:t>
              </w:r>
              <w:r>
                <w:rPr>
                  <w:rFonts w:hint="eastAsia"/>
                </w:rPr>
                <w:t>8</w:t>
              </w:r>
            </w:ins>
          </w:p>
          <w:p w:rsidR="007845CD" w:rsidRDefault="007845CD" w:rsidP="007845CD">
            <w:pPr>
              <w:rPr>
                <w:ins w:id="121" w:author="刘 林" w:date="2020-01-22T11:49:00Z"/>
              </w:rPr>
            </w:pPr>
          </w:p>
          <w:p w:rsidR="007845CD" w:rsidRDefault="007845CD" w:rsidP="007845CD">
            <w:pPr>
              <w:rPr>
                <w:ins w:id="122" w:author="刘 林" w:date="2020-01-22T11:49:00Z"/>
              </w:rPr>
            </w:pPr>
            <w:ins w:id="123" w:author="刘 林" w:date="2020-01-22T11:49:00Z">
              <w:r w:rsidRPr="00D67A0C">
                <w:rPr>
                  <w:color w:val="FF0000"/>
                </w:rPr>
                <w:t>目标区域为出样区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124" w:author="刘 林" w:date="2020-01-22T11:49:00Z"/>
              </w:rPr>
            </w:pPr>
            <w:ins w:id="125" w:author="刘 林" w:date="2020-01-22T11:49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自动选择出样仓</w:t>
              </w:r>
            </w:ins>
          </w:p>
          <w:p w:rsidR="007845CD" w:rsidRDefault="007845CD" w:rsidP="007845CD">
            <w:pPr>
              <w:rPr>
                <w:ins w:id="126" w:author="刘 林" w:date="2020-01-22T11:49:00Z"/>
              </w:rPr>
            </w:pPr>
            <w:ins w:id="127" w:author="刘 林" w:date="2020-01-22T11:49:00Z">
              <w:r>
                <w:t xml:space="preserve">1…2 </w:t>
              </w:r>
              <w:r>
                <w:t>选择出样仓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或</w:t>
              </w:r>
              <w:r>
                <w:rPr>
                  <w:rFonts w:hint="eastAsia"/>
                </w:rPr>
                <w:t xml:space="preserve">2. </w:t>
              </w:r>
            </w:ins>
          </w:p>
          <w:p w:rsidR="007845CD" w:rsidRDefault="007845CD" w:rsidP="007845CD">
            <w:pPr>
              <w:rPr>
                <w:ins w:id="128" w:author="刘 林" w:date="2020-01-22T11:49:00Z"/>
              </w:rPr>
            </w:pPr>
          </w:p>
          <w:p w:rsidR="005A6B7C" w:rsidDel="007845CD" w:rsidRDefault="007845CD" w:rsidP="007845CD">
            <w:pPr>
              <w:rPr>
                <w:del w:id="129" w:author="刘 林" w:date="2020-01-22T11:49:00Z"/>
              </w:rPr>
            </w:pPr>
            <w:ins w:id="130" w:author="刘 林" w:date="2020-01-22T11:49:00Z">
              <w:r w:rsidRPr="000A7E90">
                <w:rPr>
                  <w:color w:val="FF0000"/>
                </w:rPr>
                <w:t>当试管架编号为</w:t>
              </w:r>
              <w:r w:rsidRPr="000A7E90">
                <w:rPr>
                  <w:rFonts w:hint="eastAsia"/>
                  <w:color w:val="FF0000"/>
                </w:rPr>
                <w:t>6</w:t>
              </w:r>
              <w:r w:rsidRPr="000A7E90">
                <w:rPr>
                  <w:rFonts w:hint="eastAsia"/>
                  <w:color w:val="FF0000"/>
                </w:rPr>
                <w:t>开头</w:t>
              </w:r>
              <w:r w:rsidRPr="000A7E90">
                <w:rPr>
                  <w:rFonts w:hint="eastAsia"/>
                  <w:color w:val="FF0000"/>
                </w:rPr>
                <w:t>(</w:t>
              </w:r>
              <w:r w:rsidRPr="000A7E90">
                <w:rPr>
                  <w:color w:val="FF0000"/>
                </w:rPr>
                <w:t>6000x</w:t>
              </w:r>
              <w:r w:rsidRPr="000A7E90">
                <w:rPr>
                  <w:rFonts w:hint="eastAsia"/>
                  <w:color w:val="FF0000"/>
                </w:rPr>
                <w:t>)</w:t>
              </w:r>
              <w:r w:rsidRPr="000A7E90">
                <w:rPr>
                  <w:rFonts w:hint="eastAsia"/>
                  <w:color w:val="FF0000"/>
                </w:rPr>
                <w:t>时候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该试管架信息不会存储到仓位信息里面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并且会将该仓位信息清空</w:t>
              </w:r>
            </w:ins>
            <w:del w:id="131" w:author="刘 林" w:date="2020-01-22T11:49:00Z">
              <w:r w:rsidR="005A6B7C" w:rsidDel="007845CD">
                <w:rPr>
                  <w:rFonts w:hint="eastAsia"/>
                </w:rPr>
                <w:delText>目标区域的子区域设定</w:delText>
              </w:r>
            </w:del>
          </w:p>
          <w:p w:rsidR="00797485" w:rsidDel="007845CD" w:rsidRDefault="00797485" w:rsidP="00797485">
            <w:pPr>
              <w:rPr>
                <w:del w:id="132" w:author="刘 林" w:date="2020-01-22T11:49:00Z"/>
              </w:rPr>
            </w:pPr>
            <w:del w:id="133" w:author="刘 林" w:date="2020-01-22T11:49:00Z">
              <w:r w:rsidDel="007845CD">
                <w:delText>目标区域为</w:delText>
              </w:r>
              <w:r w:rsidDel="007845CD">
                <w:rPr>
                  <w:rFonts w:hint="eastAsia"/>
                </w:rPr>
                <w:delText>测试区</w:delText>
              </w:r>
              <w:r w:rsidDel="007845CD">
                <w:delText>时</w:delText>
              </w:r>
            </w:del>
          </w:p>
          <w:p w:rsidR="00797485" w:rsidDel="007845CD" w:rsidRDefault="00797485" w:rsidP="00797485">
            <w:pPr>
              <w:rPr>
                <w:del w:id="134" w:author="刘 林" w:date="2020-01-22T11:49:00Z"/>
              </w:rPr>
            </w:pPr>
            <w:del w:id="135" w:author="刘 林" w:date="2020-01-22T11:49:00Z">
              <w:r w:rsidDel="007845CD">
                <w:delText>参数无意义</w:delText>
              </w:r>
              <w:r w:rsidDel="007845CD">
                <w:rPr>
                  <w:rFonts w:hint="eastAsia"/>
                </w:rPr>
                <w:delText>,</w:delText>
              </w:r>
              <w:r w:rsidDel="007845CD">
                <w:delText>因为测试区只有一个放架子的位置</w:delText>
              </w:r>
            </w:del>
          </w:p>
          <w:p w:rsidR="005A6B7C" w:rsidRPr="00797485" w:rsidDel="007845CD" w:rsidRDefault="005A6B7C" w:rsidP="005A6B7C">
            <w:pPr>
              <w:rPr>
                <w:del w:id="136" w:author="刘 林" w:date="2020-01-22T11:49:00Z"/>
              </w:rPr>
            </w:pPr>
          </w:p>
          <w:p w:rsidR="005A6B7C" w:rsidDel="007845CD" w:rsidRDefault="005A6B7C" w:rsidP="005A6B7C">
            <w:pPr>
              <w:rPr>
                <w:del w:id="137" w:author="刘 林" w:date="2020-01-22T11:49:00Z"/>
              </w:rPr>
            </w:pPr>
            <w:del w:id="138" w:author="刘 林" w:date="2020-01-22T11:49:00Z">
              <w:r w:rsidDel="007845CD">
                <w:delText>目标区域为缓存区时</w:delText>
              </w:r>
            </w:del>
          </w:p>
          <w:p w:rsidR="005A6B7C" w:rsidDel="007845CD" w:rsidRDefault="005A6B7C" w:rsidP="005A6B7C">
            <w:pPr>
              <w:rPr>
                <w:del w:id="139" w:author="刘 林" w:date="2020-01-22T11:49:00Z"/>
              </w:rPr>
            </w:pPr>
            <w:del w:id="140" w:author="刘 林" w:date="2020-01-22T11:49:00Z">
              <w:r w:rsidDel="007845CD">
                <w:delText xml:space="preserve">0 </w:delText>
              </w:r>
              <w:r w:rsidDel="007845CD">
                <w:delText>自动选择缓存区试管架位</w:delText>
              </w:r>
            </w:del>
          </w:p>
          <w:p w:rsidR="005A6B7C" w:rsidDel="007845CD" w:rsidRDefault="005A6B7C" w:rsidP="005A6B7C">
            <w:pPr>
              <w:rPr>
                <w:del w:id="141" w:author="刘 林" w:date="2020-01-22T11:49:00Z"/>
              </w:rPr>
            </w:pPr>
            <w:del w:id="142" w:author="刘 林" w:date="2020-01-22T11:49:00Z">
              <w:r w:rsidDel="007845CD">
                <w:delText xml:space="preserve">1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1</w:delText>
              </w:r>
            </w:del>
          </w:p>
          <w:p w:rsidR="005A6B7C" w:rsidDel="007845CD" w:rsidRDefault="005A6B7C" w:rsidP="005A6B7C">
            <w:pPr>
              <w:rPr>
                <w:del w:id="143" w:author="刘 林" w:date="2020-01-22T11:49:00Z"/>
              </w:rPr>
            </w:pPr>
            <w:del w:id="144" w:author="刘 林" w:date="2020-01-22T11:49:00Z">
              <w:r w:rsidDel="007845CD">
                <w:delText xml:space="preserve">2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2</w:delText>
              </w:r>
            </w:del>
          </w:p>
          <w:p w:rsidR="005A6B7C" w:rsidDel="007845CD" w:rsidRDefault="005A6B7C" w:rsidP="005A6B7C">
            <w:pPr>
              <w:rPr>
                <w:del w:id="145" w:author="刘 林" w:date="2020-01-22T11:49:00Z"/>
              </w:rPr>
            </w:pPr>
            <w:del w:id="146" w:author="刘 林" w:date="2020-01-22T11:49:00Z">
              <w:r w:rsidDel="007845CD">
                <w:delText xml:space="preserve">3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3</w:delText>
              </w:r>
            </w:del>
          </w:p>
          <w:p w:rsidR="005A6B7C" w:rsidDel="007845CD" w:rsidRDefault="005A6B7C" w:rsidP="005A6B7C">
            <w:pPr>
              <w:rPr>
                <w:del w:id="147" w:author="刘 林" w:date="2020-01-22T11:49:00Z"/>
              </w:rPr>
            </w:pPr>
          </w:p>
          <w:p w:rsidR="005A6B7C" w:rsidDel="007845CD" w:rsidRDefault="005A6B7C" w:rsidP="005A6B7C">
            <w:pPr>
              <w:rPr>
                <w:del w:id="148" w:author="刘 林" w:date="2020-01-22T11:49:00Z"/>
              </w:rPr>
            </w:pPr>
            <w:del w:id="149" w:author="刘 林" w:date="2020-01-22T11:49:00Z">
              <w:r w:rsidDel="007845CD">
                <w:delText>目标区域为重测区时</w:delText>
              </w:r>
            </w:del>
          </w:p>
          <w:p w:rsidR="005A6B7C" w:rsidDel="007845CD" w:rsidRDefault="005A6B7C" w:rsidP="005A6B7C">
            <w:pPr>
              <w:rPr>
                <w:del w:id="150" w:author="刘 林" w:date="2020-01-22T11:49:00Z"/>
              </w:rPr>
            </w:pPr>
            <w:del w:id="151" w:author="刘 林" w:date="2020-01-22T11:49:00Z">
              <w:r w:rsidDel="007845CD">
                <w:delText xml:space="preserve">0 </w:delText>
              </w:r>
              <w:r w:rsidDel="007845CD">
                <w:delText>自动选择重测区试管架位</w:delText>
              </w:r>
            </w:del>
          </w:p>
          <w:p w:rsidR="005A6B7C" w:rsidDel="007845CD" w:rsidRDefault="005A6B7C" w:rsidP="005A6B7C">
            <w:pPr>
              <w:rPr>
                <w:del w:id="152" w:author="刘 林" w:date="2020-01-22T11:49:00Z"/>
              </w:rPr>
            </w:pPr>
            <w:del w:id="153" w:author="刘 林" w:date="2020-01-22T11:49:00Z">
              <w:r w:rsidDel="007845CD">
                <w:rPr>
                  <w:rFonts w:hint="eastAsia"/>
                </w:rPr>
                <w:delText>1</w:delText>
              </w:r>
              <w:r w:rsidDel="007845CD">
                <w:delText xml:space="preserve"> ….8 </w:delText>
              </w:r>
              <w:r w:rsidDel="007845CD">
                <w:delText>选择重测区试管架位置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到</w:delText>
              </w:r>
              <w:r w:rsidDel="007845CD">
                <w:rPr>
                  <w:rFonts w:hint="eastAsia"/>
                </w:rPr>
                <w:delText>8</w:delText>
              </w:r>
            </w:del>
          </w:p>
          <w:p w:rsidR="005A6B7C" w:rsidDel="007845CD" w:rsidRDefault="005A6B7C" w:rsidP="005A6B7C">
            <w:pPr>
              <w:rPr>
                <w:del w:id="154" w:author="刘 林" w:date="2020-01-22T11:49:00Z"/>
              </w:rPr>
            </w:pPr>
          </w:p>
          <w:p w:rsidR="005A6B7C" w:rsidDel="007845CD" w:rsidRDefault="005A6B7C" w:rsidP="005A6B7C">
            <w:pPr>
              <w:rPr>
                <w:del w:id="155" w:author="刘 林" w:date="2020-01-22T11:49:00Z"/>
              </w:rPr>
            </w:pPr>
            <w:del w:id="156" w:author="刘 林" w:date="2020-01-22T11:49:00Z">
              <w:r w:rsidDel="007845CD">
                <w:delText>目标区域为出样区时</w:delText>
              </w:r>
            </w:del>
          </w:p>
          <w:p w:rsidR="005A6B7C" w:rsidDel="007845CD" w:rsidRDefault="005A6B7C" w:rsidP="005A6B7C">
            <w:pPr>
              <w:rPr>
                <w:del w:id="157" w:author="刘 林" w:date="2020-01-22T11:49:00Z"/>
              </w:rPr>
            </w:pPr>
            <w:del w:id="158" w:author="刘 林" w:date="2020-01-22T11:49:00Z">
              <w:r w:rsidDel="007845CD">
                <w:rPr>
                  <w:rFonts w:hint="eastAsia"/>
                </w:rPr>
                <w:delText>0</w:delText>
              </w:r>
              <w:r w:rsidDel="007845CD">
                <w:delText xml:space="preserve"> </w:delText>
              </w:r>
              <w:r w:rsidDel="007845CD">
                <w:delText>自动选择出样仓</w:delText>
              </w:r>
            </w:del>
          </w:p>
          <w:p w:rsidR="005A6B7C" w:rsidDel="007845CD" w:rsidRDefault="005A6B7C" w:rsidP="005A6B7C">
            <w:pPr>
              <w:rPr>
                <w:del w:id="159" w:author="刘 林" w:date="2020-01-22T11:49:00Z"/>
              </w:rPr>
            </w:pPr>
            <w:del w:id="160" w:author="刘 林" w:date="2020-01-22T11:49:00Z">
              <w:r w:rsidDel="007845CD">
                <w:delText xml:space="preserve">1…2 </w:delText>
              </w:r>
              <w:r w:rsidDel="007845CD">
                <w:delText>选择出样仓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或</w:delText>
              </w:r>
              <w:r w:rsidDel="007845CD">
                <w:rPr>
                  <w:rFonts w:hint="eastAsia"/>
                </w:rPr>
                <w:delText xml:space="preserve">2. </w:delText>
              </w:r>
            </w:del>
          </w:p>
          <w:p w:rsidR="005C43C7" w:rsidRPr="005C43C7" w:rsidRDefault="000A7E90" w:rsidP="005A6B7C">
            <w:pPr>
              <w:rPr>
                <w:color w:val="FF0000"/>
              </w:rPr>
            </w:pPr>
            <w:del w:id="161" w:author="刘 林" w:date="2020-01-22T11:49:00Z">
              <w:r w:rsidRPr="000A7E90" w:rsidDel="007845CD">
                <w:rPr>
                  <w:color w:val="FF0000"/>
                </w:rPr>
                <w:delText>当试管架编号为</w:delText>
              </w:r>
              <w:r w:rsidRPr="000A7E90" w:rsidDel="007845CD">
                <w:rPr>
                  <w:rFonts w:hint="eastAsia"/>
                  <w:color w:val="FF0000"/>
                </w:rPr>
                <w:delText>6</w:delText>
              </w:r>
              <w:r w:rsidRPr="000A7E90" w:rsidDel="007845CD">
                <w:rPr>
                  <w:rFonts w:hint="eastAsia"/>
                  <w:color w:val="FF0000"/>
                </w:rPr>
                <w:delText>开头</w:delText>
              </w:r>
              <w:r w:rsidRPr="000A7E90" w:rsidDel="007845CD">
                <w:rPr>
                  <w:rFonts w:hint="eastAsia"/>
                  <w:color w:val="FF0000"/>
                </w:rPr>
                <w:delText>(</w:delText>
              </w:r>
              <w:r w:rsidRPr="000A7E90" w:rsidDel="007845CD">
                <w:rPr>
                  <w:color w:val="FF0000"/>
                </w:rPr>
                <w:delText>6000x</w:delText>
              </w:r>
              <w:r w:rsidRPr="000A7E90" w:rsidDel="007845CD">
                <w:rPr>
                  <w:rFonts w:hint="eastAsia"/>
                  <w:color w:val="FF0000"/>
                </w:rPr>
                <w:delText>)</w:delText>
              </w:r>
              <w:r w:rsidRPr="000A7E90" w:rsidDel="007845CD">
                <w:rPr>
                  <w:rFonts w:hint="eastAsia"/>
                  <w:color w:val="FF0000"/>
                </w:rPr>
                <w:delText>时候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该试管架信息不会存储到仓位信息里面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并且会将该仓位信息清空</w:delText>
              </w:r>
            </w:del>
          </w:p>
        </w:tc>
      </w:tr>
    </w:tbl>
    <w:p w:rsidR="00FC24CC" w:rsidRPr="00FC24CC" w:rsidRDefault="00FC24CC" w:rsidP="00FC24CC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1.1.5 </w:t>
      </w:r>
      <w:r>
        <w:t>从重测区抓取样本架放到指定位置</w:t>
      </w:r>
      <w:r w:rsidR="00F75607">
        <w:rPr>
          <w:rFonts w:hint="eastAsia"/>
        </w:rPr>
        <w:t xml:space="preserve"> </w:t>
      </w:r>
      <w:r w:rsidR="00F75607">
        <w:t>0X0085</w:t>
      </w:r>
    </w:p>
    <w:p w:rsidR="00FF2B6B" w:rsidRDefault="00FF2B6B" w:rsidP="00FF2B6B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F2B6B" w:rsidRDefault="00FF2B6B" w:rsidP="00FF2B6B">
      <w:r>
        <w:t>指令描述</w:t>
      </w:r>
      <w:r>
        <w:rPr>
          <w:rFonts w:hint="eastAsia"/>
        </w:rPr>
        <w:t>:</w:t>
      </w:r>
      <w:r>
        <w:t xml:space="preserve"> </w:t>
      </w:r>
      <w:r>
        <w:t>从重测区抓取一个指定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>
        <w:rPr>
          <w:rFonts w:hint="eastAsia"/>
        </w:rPr>
        <w:t>,</w:t>
      </w:r>
      <w:r>
        <w:t>主控自身记录重测区存放的试管架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t>自动匹配查找对应的位置</w:t>
      </w:r>
      <w:r>
        <w:rPr>
          <w:rFonts w:hint="eastAsia"/>
        </w:rPr>
        <w:t>.</w:t>
      </w:r>
    </w:p>
    <w:p w:rsidR="00FF2B6B" w:rsidRDefault="00FF2B6B" w:rsidP="00FF2B6B">
      <w:r>
        <w:t>命令</w:t>
      </w:r>
      <w:r>
        <w:rPr>
          <w:rFonts w:hint="eastAsia"/>
        </w:rPr>
        <w:t>:</w:t>
      </w:r>
      <w:r>
        <w:t xml:space="preserve"> 0x0085</w:t>
      </w:r>
    </w:p>
    <w:p w:rsidR="00FF2B6B" w:rsidRDefault="00FF2B6B" w:rsidP="00FF2B6B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的样本架</w:t>
      </w:r>
      <w:r>
        <w:rPr>
          <w:rFonts w:hint="eastAsia"/>
        </w:rPr>
        <w:t>,</w:t>
      </w:r>
      <w:r>
        <w:t>将会报错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F2B6B" w:rsidRPr="00910B39" w:rsidTr="0091545C">
        <w:tc>
          <w:tcPr>
            <w:tcW w:w="1305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F2B6B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F2B6B" w:rsidTr="0091545C">
        <w:tc>
          <w:tcPr>
            <w:tcW w:w="1305" w:type="dxa"/>
          </w:tcPr>
          <w:p w:rsidR="00FF2B6B" w:rsidRDefault="00FF2B6B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F2B6B" w:rsidRPr="00F177E6" w:rsidRDefault="00FF2B6B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F2B6B" w:rsidRDefault="00FF2B6B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FF2B6B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BE1993" w:rsidP="000A7E90">
            <w:ins w:id="162" w:author="刘 林" w:date="2020-01-22T11:53:00Z">
              <w:r>
                <w:rPr>
                  <w:rFonts w:hint="eastAsia"/>
                  <w:color w:val="FF0000"/>
                </w:rPr>
                <w:t>测试</w:t>
              </w:r>
            </w:ins>
            <w:del w:id="163" w:author="刘 林" w:date="2020-01-22T11:53:00Z">
              <w:r w:rsidR="000A7E90" w:rsidDel="00BE1993">
                <w:rPr>
                  <w:color w:val="FF0000"/>
                </w:rPr>
                <w:delText>待测</w:delText>
              </w:r>
            </w:del>
            <w:r w:rsidR="000A7E90">
              <w:rPr>
                <w:color w:val="FF0000"/>
              </w:rPr>
              <w:t>区</w:t>
            </w:r>
            <w:r w:rsidR="000A7E90">
              <w:rPr>
                <w:rFonts w:hint="eastAsia"/>
                <w:color w:val="FF0000"/>
              </w:rPr>
              <w:t>:</w:t>
            </w:r>
            <w:r w:rsidR="000A7E90">
              <w:rPr>
                <w:color w:val="FF0000"/>
              </w:rPr>
              <w:t xml:space="preserve"> 60001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020FC6" w:rsidRDefault="00020FC6" w:rsidP="00020FC6">
            <w:r>
              <w:t>Src Module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3</w:t>
            </w:r>
          </w:p>
        </w:tc>
        <w:tc>
          <w:tcPr>
            <w:tcW w:w="1530" w:type="dxa"/>
          </w:tcPr>
          <w:p w:rsidR="00020FC6" w:rsidRDefault="00020FC6" w:rsidP="00020FC6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020FC6" w:rsidRDefault="00020FC6" w:rsidP="00020FC6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4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t xml:space="preserve">3 </w:t>
            </w:r>
            <w:r>
              <w:t>重测区</w:t>
            </w:r>
          </w:p>
          <w:p w:rsidR="00020FC6" w:rsidRDefault="002A4367" w:rsidP="002A4367">
            <w:r>
              <w:t xml:space="preserve">4 </w:t>
            </w:r>
            <w:r>
              <w:t>出样区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5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7845CD" w:rsidRDefault="007845CD" w:rsidP="007845CD">
            <w:pPr>
              <w:rPr>
                <w:ins w:id="164" w:author="刘 林" w:date="2020-01-22T11:49:00Z"/>
              </w:rPr>
            </w:pPr>
            <w:ins w:id="165" w:author="刘 林" w:date="2020-01-22T11:49:00Z">
              <w:r>
                <w:rPr>
                  <w:rFonts w:hint="eastAsia"/>
                </w:rPr>
                <w:t>目标区域的子区域设定</w:t>
              </w:r>
            </w:ins>
          </w:p>
          <w:p w:rsidR="007845CD" w:rsidRDefault="007845CD" w:rsidP="007845CD">
            <w:pPr>
              <w:rPr>
                <w:ins w:id="166" w:author="刘 林" w:date="2020-01-22T11:49:00Z"/>
              </w:rPr>
            </w:pPr>
            <w:ins w:id="167" w:author="刘 林" w:date="2020-01-22T11:49:00Z">
              <w:r w:rsidRPr="00D67A0C">
                <w:rPr>
                  <w:color w:val="FF0000"/>
                </w:rPr>
                <w:t>目标区域为</w:t>
              </w:r>
              <w:r w:rsidRPr="00D67A0C">
                <w:rPr>
                  <w:rFonts w:hint="eastAsia"/>
                  <w:color w:val="FF0000"/>
                </w:rPr>
                <w:t>测试区</w:t>
              </w:r>
              <w:r>
                <w:t>时</w:t>
              </w:r>
            </w:ins>
          </w:p>
          <w:p w:rsidR="007845CD" w:rsidRPr="00BE1993" w:rsidRDefault="00BE1993" w:rsidP="00BE1993">
            <w:pPr>
              <w:rPr>
                <w:ins w:id="168" w:author="刘 林" w:date="2020-01-22T11:49:00Z"/>
                <w:rPrChange w:id="169" w:author="刘 林" w:date="2020-01-22T11:49:00Z">
                  <w:rPr>
                    <w:ins w:id="170" w:author="刘 林" w:date="2020-01-22T11:49:00Z"/>
                  </w:rPr>
                </w:rPrChange>
              </w:rPr>
              <w:pPrChange w:id="171" w:author="刘 林" w:date="2020-01-22T11:49:00Z">
                <w:pPr>
                  <w:pStyle w:val="a8"/>
                  <w:numPr>
                    <w:numId w:val="2"/>
                  </w:numPr>
                  <w:ind w:left="360" w:firstLineChars="0" w:hanging="360"/>
                </w:pPr>
              </w:pPrChange>
            </w:pPr>
            <w:ins w:id="172" w:author="刘 林" w:date="2020-01-22T11:49:00Z">
              <w:r w:rsidRPr="00BE1993">
                <w:rPr>
                  <w:rFonts w:hint="eastAsia"/>
                  <w:color w:val="FF0000"/>
                  <w:rPrChange w:id="173" w:author="刘 林" w:date="2020-01-22T11:50:00Z">
                    <w:rPr>
                      <w:rFonts w:hint="eastAsia"/>
                    </w:rPr>
                  </w:rPrChange>
                </w:rPr>
                <w:t>0</w:t>
              </w:r>
              <w:r w:rsidR="007845CD" w:rsidRPr="00BE1993">
                <w:rPr>
                  <w:rFonts w:hint="eastAsia"/>
                  <w:color w:val="FF0000"/>
                  <w:rPrChange w:id="174" w:author="刘 林" w:date="2020-01-22T11:50:00Z">
                    <w:rPr>
                      <w:rFonts w:hint="eastAsia"/>
                    </w:rPr>
                  </w:rPrChange>
                </w:rPr>
                <w:t>:</w:t>
              </w:r>
              <w:r w:rsidRPr="00BE1993">
                <w:rPr>
                  <w:color w:val="FF0000"/>
                  <w:rPrChange w:id="175" w:author="刘 林" w:date="2020-01-22T11:50:00Z">
                    <w:rPr/>
                  </w:rPrChange>
                </w:rPr>
                <w:t xml:space="preserve"> </w:t>
              </w:r>
              <w:r w:rsidR="007845CD" w:rsidRPr="00BE1993">
                <w:rPr>
                  <w:color w:val="FF0000"/>
                  <w:rPrChange w:id="176" w:author="刘 林" w:date="2020-01-22T11:50:00Z">
                    <w:rPr/>
                  </w:rPrChange>
                </w:rPr>
                <w:t xml:space="preserve"> </w:t>
              </w:r>
              <w:r w:rsidR="007845CD" w:rsidRPr="00BE1993">
                <w:rPr>
                  <w:rFonts w:hint="eastAsia"/>
                  <w:color w:val="FF0000"/>
                  <w:rPrChange w:id="177" w:author="刘 林" w:date="2020-01-22T11:49:00Z">
                    <w:rPr>
                      <w:rFonts w:hint="eastAsia"/>
                      <w:color w:val="FF0000"/>
                    </w:rPr>
                  </w:rPrChange>
                </w:rPr>
                <w:t>默认位置</w:t>
              </w:r>
              <w:r w:rsidR="007845CD" w:rsidRPr="00BE1993">
                <w:rPr>
                  <w:rFonts w:hint="eastAsia"/>
                  <w:rPrChange w:id="178" w:author="刘 林" w:date="2020-01-22T11:49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179" w:author="刘 林" w:date="2020-01-22T11:49:00Z">
                    <w:rPr>
                      <w:rFonts w:hint="eastAsia"/>
                    </w:rPr>
                  </w:rPrChange>
                </w:rPr>
                <w:t>测试区测试位</w:t>
              </w:r>
              <w:r w:rsidR="007845CD" w:rsidRPr="00BE1993">
                <w:rPr>
                  <w:rFonts w:hint="eastAsia"/>
                  <w:rPrChange w:id="180" w:author="刘 林" w:date="2020-01-22T11:49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181" w:author="刘 林" w:date="2020-01-22T11:49:00Z">
                    <w:rPr>
                      <w:rFonts w:hint="eastAsia"/>
                    </w:rPr>
                  </w:rPrChange>
                </w:rPr>
                <w:t>不带偏移</w:t>
              </w:r>
              <w:r w:rsidR="007845CD" w:rsidRPr="00BE1993">
                <w:rPr>
                  <w:rFonts w:hint="eastAsia"/>
                  <w:rPrChange w:id="182" w:author="刘 林" w:date="2020-01-22T11:49:00Z">
                    <w:rPr>
                      <w:rFonts w:hint="eastAsia"/>
                    </w:rPr>
                  </w:rPrChange>
                </w:rPr>
                <w:t>.</w:t>
              </w:r>
            </w:ins>
          </w:p>
          <w:p w:rsidR="007845CD" w:rsidRPr="00D67A0C" w:rsidRDefault="007845CD" w:rsidP="007845CD">
            <w:pPr>
              <w:rPr>
                <w:ins w:id="183" w:author="刘 林" w:date="2020-01-22T11:49:00Z"/>
              </w:rPr>
            </w:pPr>
            <w:ins w:id="184" w:author="刘 林" w:date="2020-01-22T11:49:00Z">
              <w:r w:rsidRPr="00D67A0C">
                <w:rPr>
                  <w:rFonts w:hint="eastAsia"/>
                  <w:color w:val="FF0000"/>
                </w:rPr>
                <w:t xml:space="preserve">1-5: </w:t>
              </w:r>
              <w:r w:rsidRPr="00D67A0C">
                <w:rPr>
                  <w:rFonts w:hint="eastAsia"/>
                  <w:color w:val="FF0000"/>
                </w:rPr>
                <w:t>测试区缓冲区位置</w:t>
              </w:r>
              <w:r w:rsidRPr="00D67A0C">
                <w:rPr>
                  <w:rFonts w:hint="eastAsia"/>
                </w:rPr>
                <w:t>,1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185" w:author="刘 林" w:date="2020-01-22T11:49:00Z"/>
              </w:rPr>
            </w:pPr>
            <w:ins w:id="186" w:author="刘 林" w:date="2020-01-22T11:49:00Z">
              <w:r w:rsidRPr="00D67A0C">
                <w:rPr>
                  <w:rFonts w:hint="eastAsia"/>
                  <w:color w:val="FF0000"/>
                </w:rPr>
                <w:t>6-10: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测试区测试位位置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187" w:author="刘 林" w:date="2020-01-22T11:49:00Z"/>
                <w:rFonts w:hint="eastAsia"/>
              </w:rPr>
            </w:pPr>
            <w:ins w:id="188" w:author="刘 林" w:date="2020-01-22T11:49:00Z">
              <w:r w:rsidRPr="00D67A0C">
                <w:rPr>
                  <w:rFonts w:hint="eastAsia"/>
                  <w:color w:val="FF0000"/>
                </w:rPr>
                <w:t>11-15: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测试区取架位位置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189" w:author="刘 林" w:date="2020-01-22T11:49:00Z"/>
              </w:rPr>
            </w:pPr>
          </w:p>
          <w:p w:rsidR="007845CD" w:rsidRDefault="007845CD" w:rsidP="007845CD">
            <w:pPr>
              <w:rPr>
                <w:ins w:id="190" w:author="刘 林" w:date="2020-01-22T11:49:00Z"/>
              </w:rPr>
            </w:pPr>
            <w:ins w:id="191" w:author="刘 林" w:date="2020-01-22T11:49:00Z">
              <w:r w:rsidRPr="00D67A0C">
                <w:rPr>
                  <w:color w:val="FF0000"/>
                </w:rPr>
                <w:t>目标区域为缓存区</w:t>
              </w:r>
              <w:r>
                <w:t>时</w:t>
              </w:r>
            </w:ins>
          </w:p>
          <w:p w:rsidR="007845CD" w:rsidRPr="00D67A0C" w:rsidRDefault="007845CD" w:rsidP="007845CD">
            <w:pPr>
              <w:rPr>
                <w:ins w:id="192" w:author="刘 林" w:date="2020-01-22T11:49:00Z"/>
                <w:color w:val="FF0000"/>
              </w:rPr>
            </w:pPr>
            <w:ins w:id="193" w:author="刘 林" w:date="2020-01-22T11:49:00Z">
              <w:r w:rsidRPr="00D67A0C">
                <w:rPr>
                  <w:color w:val="FF0000"/>
                </w:rPr>
                <w:t xml:space="preserve">0 </w:t>
              </w:r>
              <w:r w:rsidRPr="00D67A0C">
                <w:rPr>
                  <w:color w:val="FF0000"/>
                </w:rPr>
                <w:t>自动选择缓存区试管架位</w:t>
              </w:r>
            </w:ins>
          </w:p>
          <w:p w:rsidR="007845CD" w:rsidRDefault="007845CD" w:rsidP="007845CD">
            <w:pPr>
              <w:rPr>
                <w:ins w:id="194" w:author="刘 林" w:date="2020-01-22T11:49:00Z"/>
              </w:rPr>
            </w:pPr>
            <w:ins w:id="195" w:author="刘 林" w:date="2020-01-22T11:49:00Z">
              <w:r>
                <w:t xml:space="preserve">1 </w:t>
              </w:r>
              <w:r>
                <w:t>缓存区试管架位</w:t>
              </w:r>
              <w:r>
                <w:rPr>
                  <w:rFonts w:hint="eastAsia"/>
                </w:rPr>
                <w:t>1</w:t>
              </w:r>
            </w:ins>
          </w:p>
          <w:p w:rsidR="007845CD" w:rsidRDefault="007845CD" w:rsidP="007845CD">
            <w:pPr>
              <w:rPr>
                <w:ins w:id="196" w:author="刘 林" w:date="2020-01-22T11:49:00Z"/>
              </w:rPr>
            </w:pPr>
            <w:ins w:id="197" w:author="刘 林" w:date="2020-01-22T11:49:00Z">
              <w:r>
                <w:t xml:space="preserve">2 </w:t>
              </w:r>
              <w:r>
                <w:t>缓存区试管架位</w:t>
              </w:r>
              <w:r>
                <w:rPr>
                  <w:rFonts w:hint="eastAsia"/>
                </w:rPr>
                <w:t>2</w:t>
              </w:r>
            </w:ins>
          </w:p>
          <w:p w:rsidR="007845CD" w:rsidRDefault="007845CD" w:rsidP="007845CD">
            <w:pPr>
              <w:rPr>
                <w:ins w:id="198" w:author="刘 林" w:date="2020-01-22T11:49:00Z"/>
              </w:rPr>
            </w:pPr>
            <w:ins w:id="199" w:author="刘 林" w:date="2020-01-22T11:49:00Z">
              <w:r>
                <w:t xml:space="preserve">3 </w:t>
              </w:r>
              <w:r>
                <w:t>缓存区试管架位</w:t>
              </w:r>
              <w:r>
                <w:rPr>
                  <w:rFonts w:hint="eastAsia"/>
                </w:rPr>
                <w:t>3</w:t>
              </w:r>
            </w:ins>
          </w:p>
          <w:p w:rsidR="007845CD" w:rsidRDefault="007845CD" w:rsidP="007845CD">
            <w:pPr>
              <w:rPr>
                <w:ins w:id="200" w:author="刘 林" w:date="2020-01-22T11:49:00Z"/>
              </w:rPr>
            </w:pPr>
          </w:p>
          <w:p w:rsidR="007845CD" w:rsidRDefault="007845CD" w:rsidP="007845CD">
            <w:pPr>
              <w:rPr>
                <w:ins w:id="201" w:author="刘 林" w:date="2020-01-22T11:49:00Z"/>
              </w:rPr>
            </w:pPr>
            <w:ins w:id="202" w:author="刘 林" w:date="2020-01-22T11:49:00Z">
              <w:r w:rsidRPr="00D67A0C">
                <w:rPr>
                  <w:color w:val="FF0000"/>
                </w:rPr>
                <w:t>目标区域为重测区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203" w:author="刘 林" w:date="2020-01-22T11:49:00Z"/>
              </w:rPr>
            </w:pPr>
            <w:ins w:id="204" w:author="刘 林" w:date="2020-01-22T11:49:00Z">
              <w:r>
                <w:t xml:space="preserve">0 </w:t>
              </w:r>
              <w:r>
                <w:t>自动选择重测区试管架位</w:t>
              </w:r>
            </w:ins>
          </w:p>
          <w:p w:rsidR="007845CD" w:rsidRDefault="007845CD" w:rsidP="007845CD">
            <w:pPr>
              <w:rPr>
                <w:ins w:id="205" w:author="刘 林" w:date="2020-01-22T11:49:00Z"/>
              </w:rPr>
            </w:pPr>
            <w:ins w:id="206" w:author="刘 林" w:date="2020-01-22T11:49:00Z">
              <w:r>
                <w:rPr>
                  <w:rFonts w:hint="eastAsia"/>
                </w:rPr>
                <w:t>1</w:t>
              </w:r>
              <w:r>
                <w:t xml:space="preserve"> ….8 </w:t>
              </w:r>
              <w:r>
                <w:t>选择重测区试管架位置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到</w:t>
              </w:r>
              <w:r>
                <w:rPr>
                  <w:rFonts w:hint="eastAsia"/>
                </w:rPr>
                <w:t>8</w:t>
              </w:r>
            </w:ins>
          </w:p>
          <w:p w:rsidR="007845CD" w:rsidRDefault="007845CD" w:rsidP="007845CD">
            <w:pPr>
              <w:rPr>
                <w:ins w:id="207" w:author="刘 林" w:date="2020-01-22T11:49:00Z"/>
              </w:rPr>
            </w:pPr>
          </w:p>
          <w:p w:rsidR="007845CD" w:rsidRDefault="007845CD" w:rsidP="007845CD">
            <w:pPr>
              <w:rPr>
                <w:ins w:id="208" w:author="刘 林" w:date="2020-01-22T11:49:00Z"/>
              </w:rPr>
            </w:pPr>
            <w:ins w:id="209" w:author="刘 林" w:date="2020-01-22T11:49:00Z">
              <w:r w:rsidRPr="00D67A0C">
                <w:rPr>
                  <w:color w:val="FF0000"/>
                </w:rPr>
                <w:t>目标区域为出样区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210" w:author="刘 林" w:date="2020-01-22T11:49:00Z"/>
              </w:rPr>
            </w:pPr>
            <w:ins w:id="211" w:author="刘 林" w:date="2020-01-22T11:49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自动选择出样仓</w:t>
              </w:r>
            </w:ins>
          </w:p>
          <w:p w:rsidR="007845CD" w:rsidRDefault="007845CD" w:rsidP="007845CD">
            <w:pPr>
              <w:rPr>
                <w:ins w:id="212" w:author="刘 林" w:date="2020-01-22T11:49:00Z"/>
              </w:rPr>
            </w:pPr>
            <w:ins w:id="213" w:author="刘 林" w:date="2020-01-22T11:49:00Z">
              <w:r>
                <w:t xml:space="preserve">1…2 </w:t>
              </w:r>
              <w:r>
                <w:t>选择出样仓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或</w:t>
              </w:r>
              <w:r>
                <w:rPr>
                  <w:rFonts w:hint="eastAsia"/>
                </w:rPr>
                <w:t xml:space="preserve">2. </w:t>
              </w:r>
            </w:ins>
          </w:p>
          <w:p w:rsidR="007845CD" w:rsidRDefault="007845CD" w:rsidP="007845CD">
            <w:pPr>
              <w:rPr>
                <w:ins w:id="214" w:author="刘 林" w:date="2020-01-22T11:49:00Z"/>
              </w:rPr>
            </w:pPr>
          </w:p>
          <w:p w:rsidR="00020FC6" w:rsidDel="007845CD" w:rsidRDefault="007845CD" w:rsidP="007845CD">
            <w:pPr>
              <w:rPr>
                <w:del w:id="215" w:author="刘 林" w:date="2020-01-22T11:49:00Z"/>
              </w:rPr>
            </w:pPr>
            <w:ins w:id="216" w:author="刘 林" w:date="2020-01-22T11:49:00Z">
              <w:r w:rsidRPr="000A7E90">
                <w:rPr>
                  <w:color w:val="FF0000"/>
                </w:rPr>
                <w:t>当试管架编号为</w:t>
              </w:r>
              <w:r w:rsidRPr="000A7E90">
                <w:rPr>
                  <w:rFonts w:hint="eastAsia"/>
                  <w:color w:val="FF0000"/>
                </w:rPr>
                <w:t>6</w:t>
              </w:r>
              <w:r w:rsidRPr="000A7E90">
                <w:rPr>
                  <w:rFonts w:hint="eastAsia"/>
                  <w:color w:val="FF0000"/>
                </w:rPr>
                <w:t>开头</w:t>
              </w:r>
              <w:r w:rsidRPr="000A7E90">
                <w:rPr>
                  <w:rFonts w:hint="eastAsia"/>
                  <w:color w:val="FF0000"/>
                </w:rPr>
                <w:t>(</w:t>
              </w:r>
              <w:r w:rsidRPr="000A7E90">
                <w:rPr>
                  <w:color w:val="FF0000"/>
                </w:rPr>
                <w:t>6000x</w:t>
              </w:r>
              <w:r w:rsidRPr="000A7E90">
                <w:rPr>
                  <w:rFonts w:hint="eastAsia"/>
                  <w:color w:val="FF0000"/>
                </w:rPr>
                <w:t>)</w:t>
              </w:r>
              <w:r w:rsidRPr="000A7E90">
                <w:rPr>
                  <w:rFonts w:hint="eastAsia"/>
                  <w:color w:val="FF0000"/>
                </w:rPr>
                <w:t>时候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该试管架信息不会存储到仓位信息里面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并且会将该仓位信息清空</w:t>
              </w:r>
            </w:ins>
            <w:del w:id="217" w:author="刘 林" w:date="2020-01-22T11:49:00Z">
              <w:r w:rsidR="00020FC6" w:rsidDel="007845CD">
                <w:rPr>
                  <w:rFonts w:hint="eastAsia"/>
                </w:rPr>
                <w:delText>目标区域的子区域设定</w:delText>
              </w:r>
            </w:del>
          </w:p>
          <w:p w:rsidR="00020FC6" w:rsidDel="007845CD" w:rsidRDefault="00020FC6" w:rsidP="00020FC6">
            <w:pPr>
              <w:rPr>
                <w:del w:id="218" w:author="刘 林" w:date="2020-01-22T11:49:00Z"/>
              </w:rPr>
            </w:pPr>
            <w:del w:id="219" w:author="刘 林" w:date="2020-01-22T11:49:00Z">
              <w:r w:rsidDel="007845CD">
                <w:delText>目标区域为</w:delText>
              </w:r>
              <w:r w:rsidDel="007845CD">
                <w:rPr>
                  <w:rFonts w:hint="eastAsia"/>
                </w:rPr>
                <w:delText>测试区</w:delText>
              </w:r>
              <w:r w:rsidDel="007845CD">
                <w:delText>时</w:delText>
              </w:r>
            </w:del>
          </w:p>
          <w:p w:rsidR="00020FC6" w:rsidDel="007845CD" w:rsidRDefault="00020FC6" w:rsidP="00020FC6">
            <w:pPr>
              <w:rPr>
                <w:del w:id="220" w:author="刘 林" w:date="2020-01-22T11:49:00Z"/>
              </w:rPr>
            </w:pPr>
            <w:del w:id="221" w:author="刘 林" w:date="2020-01-22T11:49:00Z">
              <w:r w:rsidDel="007845CD">
                <w:delText>参数无意义</w:delText>
              </w:r>
              <w:r w:rsidDel="007845CD">
                <w:rPr>
                  <w:rFonts w:hint="eastAsia"/>
                </w:rPr>
                <w:delText>,</w:delText>
              </w:r>
              <w:r w:rsidDel="007845CD">
                <w:delText>因为测试区只有一个放架子的位置</w:delText>
              </w:r>
            </w:del>
          </w:p>
          <w:p w:rsidR="00020FC6" w:rsidRPr="00797485" w:rsidDel="007845CD" w:rsidRDefault="00020FC6" w:rsidP="00020FC6">
            <w:pPr>
              <w:rPr>
                <w:del w:id="222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223" w:author="刘 林" w:date="2020-01-22T11:49:00Z"/>
              </w:rPr>
            </w:pPr>
            <w:del w:id="224" w:author="刘 林" w:date="2020-01-22T11:49:00Z">
              <w:r w:rsidDel="007845CD">
                <w:delText>目标区域为缓存区时</w:delText>
              </w:r>
            </w:del>
          </w:p>
          <w:p w:rsidR="00020FC6" w:rsidDel="007845CD" w:rsidRDefault="00020FC6" w:rsidP="00020FC6">
            <w:pPr>
              <w:rPr>
                <w:del w:id="225" w:author="刘 林" w:date="2020-01-22T11:49:00Z"/>
              </w:rPr>
            </w:pPr>
            <w:del w:id="226" w:author="刘 林" w:date="2020-01-22T11:49:00Z">
              <w:r w:rsidDel="007845CD">
                <w:delText xml:space="preserve">0 </w:delText>
              </w:r>
              <w:r w:rsidDel="007845CD">
                <w:delText>自动选择缓存区试管架位</w:delText>
              </w:r>
            </w:del>
          </w:p>
          <w:p w:rsidR="00020FC6" w:rsidDel="007845CD" w:rsidRDefault="00020FC6" w:rsidP="00020FC6">
            <w:pPr>
              <w:rPr>
                <w:del w:id="227" w:author="刘 林" w:date="2020-01-22T11:49:00Z"/>
              </w:rPr>
            </w:pPr>
            <w:del w:id="228" w:author="刘 林" w:date="2020-01-22T11:49:00Z">
              <w:r w:rsidDel="007845CD">
                <w:delText xml:space="preserve">1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1</w:delText>
              </w:r>
            </w:del>
          </w:p>
          <w:p w:rsidR="00020FC6" w:rsidDel="007845CD" w:rsidRDefault="00020FC6" w:rsidP="00020FC6">
            <w:pPr>
              <w:rPr>
                <w:del w:id="229" w:author="刘 林" w:date="2020-01-22T11:49:00Z"/>
              </w:rPr>
            </w:pPr>
            <w:del w:id="230" w:author="刘 林" w:date="2020-01-22T11:49:00Z">
              <w:r w:rsidDel="007845CD">
                <w:delText xml:space="preserve">2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2</w:delText>
              </w:r>
            </w:del>
          </w:p>
          <w:p w:rsidR="00020FC6" w:rsidDel="007845CD" w:rsidRDefault="00020FC6" w:rsidP="00020FC6">
            <w:pPr>
              <w:rPr>
                <w:del w:id="231" w:author="刘 林" w:date="2020-01-22T11:49:00Z"/>
              </w:rPr>
            </w:pPr>
            <w:del w:id="232" w:author="刘 林" w:date="2020-01-22T11:49:00Z">
              <w:r w:rsidDel="007845CD">
                <w:delText xml:space="preserve">3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3</w:delText>
              </w:r>
            </w:del>
          </w:p>
          <w:p w:rsidR="00020FC6" w:rsidDel="007845CD" w:rsidRDefault="00020FC6" w:rsidP="00020FC6">
            <w:pPr>
              <w:rPr>
                <w:del w:id="233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234" w:author="刘 林" w:date="2020-01-22T11:49:00Z"/>
              </w:rPr>
            </w:pPr>
            <w:del w:id="235" w:author="刘 林" w:date="2020-01-22T11:49:00Z">
              <w:r w:rsidDel="007845CD">
                <w:delText>目标区域为重测区时</w:delText>
              </w:r>
            </w:del>
          </w:p>
          <w:p w:rsidR="00020FC6" w:rsidDel="007845CD" w:rsidRDefault="00020FC6" w:rsidP="00020FC6">
            <w:pPr>
              <w:rPr>
                <w:del w:id="236" w:author="刘 林" w:date="2020-01-22T11:49:00Z"/>
              </w:rPr>
            </w:pPr>
            <w:del w:id="237" w:author="刘 林" w:date="2020-01-22T11:49:00Z">
              <w:r w:rsidDel="007845CD">
                <w:delText xml:space="preserve">0 </w:delText>
              </w:r>
              <w:r w:rsidDel="007845CD">
                <w:delText>自动选择重测区试管架位</w:delText>
              </w:r>
            </w:del>
          </w:p>
          <w:p w:rsidR="00020FC6" w:rsidDel="007845CD" w:rsidRDefault="00020FC6" w:rsidP="00020FC6">
            <w:pPr>
              <w:rPr>
                <w:del w:id="238" w:author="刘 林" w:date="2020-01-22T11:49:00Z"/>
              </w:rPr>
            </w:pPr>
            <w:del w:id="239" w:author="刘 林" w:date="2020-01-22T11:49:00Z">
              <w:r w:rsidDel="007845CD">
                <w:rPr>
                  <w:rFonts w:hint="eastAsia"/>
                </w:rPr>
                <w:delText>1</w:delText>
              </w:r>
              <w:r w:rsidDel="007845CD">
                <w:delText xml:space="preserve"> ….8 </w:delText>
              </w:r>
              <w:r w:rsidDel="007845CD">
                <w:delText>选择重测区试管架位置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到</w:delText>
              </w:r>
              <w:r w:rsidDel="007845CD">
                <w:rPr>
                  <w:rFonts w:hint="eastAsia"/>
                </w:rPr>
                <w:delText>8</w:delText>
              </w:r>
            </w:del>
          </w:p>
          <w:p w:rsidR="00020FC6" w:rsidDel="007845CD" w:rsidRDefault="00020FC6" w:rsidP="00020FC6">
            <w:pPr>
              <w:rPr>
                <w:del w:id="240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241" w:author="刘 林" w:date="2020-01-22T11:49:00Z"/>
              </w:rPr>
            </w:pPr>
            <w:del w:id="242" w:author="刘 林" w:date="2020-01-22T11:49:00Z">
              <w:r w:rsidDel="007845CD">
                <w:delText>目标区域为出样区时</w:delText>
              </w:r>
            </w:del>
          </w:p>
          <w:p w:rsidR="00020FC6" w:rsidDel="007845CD" w:rsidRDefault="00020FC6" w:rsidP="00020FC6">
            <w:pPr>
              <w:rPr>
                <w:del w:id="243" w:author="刘 林" w:date="2020-01-22T11:49:00Z"/>
              </w:rPr>
            </w:pPr>
            <w:del w:id="244" w:author="刘 林" w:date="2020-01-22T11:49:00Z">
              <w:r w:rsidDel="007845CD">
                <w:rPr>
                  <w:rFonts w:hint="eastAsia"/>
                </w:rPr>
                <w:delText>0</w:delText>
              </w:r>
              <w:r w:rsidDel="007845CD">
                <w:delText xml:space="preserve"> </w:delText>
              </w:r>
              <w:r w:rsidDel="007845CD">
                <w:delText>自动选择出样仓</w:delText>
              </w:r>
            </w:del>
          </w:p>
          <w:p w:rsidR="00020FC6" w:rsidDel="007845CD" w:rsidRDefault="00020FC6" w:rsidP="00020FC6">
            <w:pPr>
              <w:rPr>
                <w:del w:id="245" w:author="刘 林" w:date="2020-01-22T11:49:00Z"/>
              </w:rPr>
            </w:pPr>
            <w:del w:id="246" w:author="刘 林" w:date="2020-01-22T11:49:00Z">
              <w:r w:rsidDel="007845CD">
                <w:delText xml:space="preserve">1…2 </w:delText>
              </w:r>
              <w:r w:rsidDel="007845CD">
                <w:delText>选择出样仓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或</w:delText>
              </w:r>
              <w:r w:rsidDel="007845CD">
                <w:rPr>
                  <w:rFonts w:hint="eastAsia"/>
                </w:rPr>
                <w:delText xml:space="preserve">2. </w:delText>
              </w:r>
            </w:del>
          </w:p>
          <w:p w:rsidR="00330D58" w:rsidDel="007845CD" w:rsidRDefault="00330D58" w:rsidP="00020FC6">
            <w:pPr>
              <w:rPr>
                <w:del w:id="247" w:author="刘 林" w:date="2020-01-22T11:49:00Z"/>
              </w:rPr>
            </w:pPr>
          </w:p>
          <w:p w:rsidR="00330D58" w:rsidRDefault="00330D58" w:rsidP="00020FC6">
            <w:del w:id="248" w:author="刘 林" w:date="2020-01-22T11:49:00Z">
              <w:r w:rsidRPr="000A7E90" w:rsidDel="007845CD">
                <w:rPr>
                  <w:color w:val="FF0000"/>
                </w:rPr>
                <w:delText>当试管架编号为</w:delText>
              </w:r>
              <w:r w:rsidRPr="000A7E90" w:rsidDel="007845CD">
                <w:rPr>
                  <w:rFonts w:hint="eastAsia"/>
                  <w:color w:val="FF0000"/>
                </w:rPr>
                <w:delText>6</w:delText>
              </w:r>
              <w:r w:rsidRPr="000A7E90" w:rsidDel="007845CD">
                <w:rPr>
                  <w:rFonts w:hint="eastAsia"/>
                  <w:color w:val="FF0000"/>
                </w:rPr>
                <w:delText>开头</w:delText>
              </w:r>
              <w:r w:rsidRPr="000A7E90" w:rsidDel="007845CD">
                <w:rPr>
                  <w:rFonts w:hint="eastAsia"/>
                  <w:color w:val="FF0000"/>
                </w:rPr>
                <w:delText>(</w:delText>
              </w:r>
              <w:r w:rsidRPr="000A7E90" w:rsidDel="007845CD">
                <w:rPr>
                  <w:color w:val="FF0000"/>
                </w:rPr>
                <w:delText>6000x</w:delText>
              </w:r>
              <w:r w:rsidRPr="000A7E90" w:rsidDel="007845CD">
                <w:rPr>
                  <w:rFonts w:hint="eastAsia"/>
                  <w:color w:val="FF0000"/>
                </w:rPr>
                <w:delText>)</w:delText>
              </w:r>
              <w:r w:rsidRPr="000A7E90" w:rsidDel="007845CD">
                <w:rPr>
                  <w:rFonts w:hint="eastAsia"/>
                  <w:color w:val="FF0000"/>
                </w:rPr>
                <w:delText>时候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该试管架信息不会存储到仓位信息里面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并且会将该仓位信息清空</w:delText>
              </w:r>
            </w:del>
          </w:p>
        </w:tc>
      </w:tr>
    </w:tbl>
    <w:p w:rsidR="002D5694" w:rsidRPr="002D5694" w:rsidRDefault="002D5694" w:rsidP="002D5694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1.1.6 </w:t>
      </w:r>
      <w:r>
        <w:t>从测试区抓取样本架到指定位置</w:t>
      </w:r>
      <w:r w:rsidR="00F75607">
        <w:rPr>
          <w:rFonts w:hint="eastAsia"/>
        </w:rPr>
        <w:t xml:space="preserve"> </w:t>
      </w:r>
      <w:r w:rsidR="00F75607">
        <w:t>0X0086</w:t>
      </w:r>
    </w:p>
    <w:p w:rsidR="00FF2B6B" w:rsidRDefault="00FF2B6B" w:rsidP="00FF2B6B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C1E03" w:rsidRDefault="00FF2B6B" w:rsidP="00FF2B6B">
      <w:r>
        <w:t>指令描述</w:t>
      </w:r>
      <w:r>
        <w:rPr>
          <w:rFonts w:hint="eastAsia"/>
        </w:rPr>
        <w:t>:</w:t>
      </w:r>
      <w:r>
        <w:t xml:space="preserve"> </w:t>
      </w:r>
      <w:r>
        <w:t>从</w:t>
      </w:r>
      <w:r w:rsidR="00FC1E03">
        <w:rPr>
          <w:rFonts w:hint="eastAsia"/>
        </w:rPr>
        <w:t>测试</w:t>
      </w:r>
      <w:r>
        <w:t>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>
        <w:rPr>
          <w:rFonts w:hint="eastAsia"/>
        </w:rPr>
        <w:t>,</w:t>
      </w:r>
      <w:r w:rsidR="00FC1E03">
        <w:t>测试区只有一个取架子的位置</w:t>
      </w:r>
      <w:r w:rsidR="00FC1E03">
        <w:rPr>
          <w:rFonts w:hint="eastAsia"/>
        </w:rPr>
        <w:t>.</w:t>
      </w:r>
    </w:p>
    <w:p w:rsidR="00FF2B6B" w:rsidRDefault="00FF2B6B" w:rsidP="00FF2B6B">
      <w:r>
        <w:t>命令</w:t>
      </w:r>
      <w:r>
        <w:rPr>
          <w:rFonts w:hint="eastAsia"/>
        </w:rPr>
        <w:t>:</w:t>
      </w:r>
      <w:r w:rsidR="00FC1E03">
        <w:t xml:space="preserve"> 0x0086</w:t>
      </w:r>
    </w:p>
    <w:p w:rsidR="00FF2B6B" w:rsidRDefault="00FF2B6B" w:rsidP="00FF2B6B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的样本架</w:t>
      </w:r>
      <w:r>
        <w:rPr>
          <w:rFonts w:hint="eastAsia"/>
        </w:rPr>
        <w:t>,</w:t>
      </w:r>
      <w:r>
        <w:t>将会报错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797485" w:rsidRPr="00910B39" w:rsidTr="0091545C">
        <w:tc>
          <w:tcPr>
            <w:tcW w:w="1305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797485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797485" w:rsidTr="0091545C">
        <w:tc>
          <w:tcPr>
            <w:tcW w:w="1305" w:type="dxa"/>
          </w:tcPr>
          <w:p w:rsidR="00797485" w:rsidRDefault="00797485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797485" w:rsidRPr="00F177E6" w:rsidRDefault="00797485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797485" w:rsidRDefault="00797485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797485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BE1993" w:rsidP="000A7E90">
            <w:ins w:id="249" w:author="刘 林" w:date="2020-01-22T11:53:00Z">
              <w:r>
                <w:rPr>
                  <w:rFonts w:hint="eastAsia"/>
                  <w:color w:val="FF0000"/>
                </w:rPr>
                <w:t>测试</w:t>
              </w:r>
            </w:ins>
            <w:del w:id="250" w:author="刘 林" w:date="2020-01-22T11:53:00Z">
              <w:r w:rsidR="000A7E90" w:rsidDel="00BE1993">
                <w:rPr>
                  <w:color w:val="FF0000"/>
                </w:rPr>
                <w:delText>待测</w:delText>
              </w:r>
            </w:del>
            <w:r w:rsidR="000A7E90">
              <w:rPr>
                <w:color w:val="FF0000"/>
              </w:rPr>
              <w:t>区</w:t>
            </w:r>
            <w:r w:rsidR="000A7E90">
              <w:rPr>
                <w:rFonts w:hint="eastAsia"/>
                <w:color w:val="FF0000"/>
              </w:rPr>
              <w:t>:</w:t>
            </w:r>
            <w:r w:rsidR="000A7E90">
              <w:rPr>
                <w:color w:val="FF0000"/>
              </w:rPr>
              <w:t xml:space="preserve"> 60001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020FC6" w:rsidRDefault="00020FC6" w:rsidP="00020FC6">
            <w:r>
              <w:t>Src Module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3</w:t>
            </w:r>
          </w:p>
        </w:tc>
        <w:tc>
          <w:tcPr>
            <w:tcW w:w="1530" w:type="dxa"/>
          </w:tcPr>
          <w:p w:rsidR="00020FC6" w:rsidRDefault="00020FC6" w:rsidP="00020FC6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020FC6" w:rsidRDefault="00020FC6" w:rsidP="00020FC6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 xml:space="preserve">4 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lastRenderedPageBreak/>
              <w:t xml:space="preserve">3 </w:t>
            </w:r>
            <w:r>
              <w:t>重测区</w:t>
            </w:r>
          </w:p>
          <w:p w:rsidR="00020FC6" w:rsidRDefault="002A4367" w:rsidP="002A4367">
            <w:r>
              <w:t xml:space="preserve">4 </w:t>
            </w:r>
            <w:r>
              <w:t>出样区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lastRenderedPageBreak/>
              <w:t>字节</w:t>
            </w:r>
            <w:r>
              <w:t>5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7845CD" w:rsidRDefault="007845CD" w:rsidP="007845CD">
            <w:pPr>
              <w:rPr>
                <w:ins w:id="251" w:author="刘 林" w:date="2020-01-22T11:49:00Z"/>
              </w:rPr>
            </w:pPr>
            <w:ins w:id="252" w:author="刘 林" w:date="2020-01-22T11:49:00Z">
              <w:r>
                <w:rPr>
                  <w:rFonts w:hint="eastAsia"/>
                </w:rPr>
                <w:t>目标区域的子区域设定</w:t>
              </w:r>
            </w:ins>
          </w:p>
          <w:p w:rsidR="007845CD" w:rsidRDefault="007845CD" w:rsidP="007845CD">
            <w:pPr>
              <w:rPr>
                <w:ins w:id="253" w:author="刘 林" w:date="2020-01-22T11:49:00Z"/>
              </w:rPr>
            </w:pPr>
            <w:ins w:id="254" w:author="刘 林" w:date="2020-01-22T11:49:00Z">
              <w:r w:rsidRPr="00D67A0C">
                <w:rPr>
                  <w:color w:val="FF0000"/>
                </w:rPr>
                <w:t>目标区域为</w:t>
              </w:r>
              <w:r w:rsidRPr="00D67A0C">
                <w:rPr>
                  <w:rFonts w:hint="eastAsia"/>
                  <w:color w:val="FF0000"/>
                </w:rPr>
                <w:t>测试区</w:t>
              </w:r>
              <w:r>
                <w:t>时</w:t>
              </w:r>
            </w:ins>
          </w:p>
          <w:p w:rsidR="007845CD" w:rsidRPr="00BE1993" w:rsidRDefault="00BE1993" w:rsidP="00BE1993">
            <w:pPr>
              <w:rPr>
                <w:ins w:id="255" w:author="刘 林" w:date="2020-01-22T11:49:00Z"/>
                <w:rPrChange w:id="256" w:author="刘 林" w:date="2020-01-22T11:51:00Z">
                  <w:rPr>
                    <w:ins w:id="257" w:author="刘 林" w:date="2020-01-22T11:49:00Z"/>
                  </w:rPr>
                </w:rPrChange>
              </w:rPr>
              <w:pPrChange w:id="258" w:author="刘 林" w:date="2020-01-22T11:51:00Z">
                <w:pPr>
                  <w:pStyle w:val="a8"/>
                  <w:numPr>
                    <w:numId w:val="2"/>
                  </w:numPr>
                  <w:ind w:left="360" w:firstLineChars="0" w:hanging="360"/>
                </w:pPr>
              </w:pPrChange>
            </w:pPr>
            <w:ins w:id="259" w:author="刘 林" w:date="2020-01-22T11:51:00Z">
              <w:r>
                <w:rPr>
                  <w:rFonts w:hint="eastAsia"/>
                  <w:color w:val="FF0000"/>
                </w:rPr>
                <w:t>0:</w:t>
              </w:r>
              <w:r>
                <w:rPr>
                  <w:color w:val="FF0000"/>
                </w:rPr>
                <w:t xml:space="preserve"> </w:t>
              </w:r>
            </w:ins>
            <w:ins w:id="260" w:author="刘 林" w:date="2020-01-22T11:49:00Z">
              <w:r w:rsidR="007845CD" w:rsidRPr="00BE1993">
                <w:rPr>
                  <w:rFonts w:hint="eastAsia"/>
                  <w:color w:val="FF0000"/>
                  <w:rPrChange w:id="261" w:author="刘 林" w:date="2020-01-22T11:51:00Z">
                    <w:rPr>
                      <w:rFonts w:hint="eastAsia"/>
                      <w:color w:val="FF0000"/>
                    </w:rPr>
                  </w:rPrChange>
                </w:rPr>
                <w:t>默认位置</w:t>
              </w:r>
              <w:r w:rsidR="007845CD" w:rsidRPr="00BE1993">
                <w:rPr>
                  <w:rFonts w:hint="eastAsia"/>
                  <w:rPrChange w:id="262" w:author="刘 林" w:date="2020-01-22T11:51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263" w:author="刘 林" w:date="2020-01-22T11:51:00Z">
                    <w:rPr>
                      <w:rFonts w:hint="eastAsia"/>
                    </w:rPr>
                  </w:rPrChange>
                </w:rPr>
                <w:t>测试区测试位</w:t>
              </w:r>
              <w:r w:rsidR="007845CD" w:rsidRPr="00BE1993">
                <w:rPr>
                  <w:rFonts w:hint="eastAsia"/>
                  <w:rPrChange w:id="264" w:author="刘 林" w:date="2020-01-22T11:51:00Z">
                    <w:rPr>
                      <w:rFonts w:hint="eastAsia"/>
                    </w:rPr>
                  </w:rPrChange>
                </w:rPr>
                <w:t>,</w:t>
              </w:r>
              <w:r w:rsidR="007845CD" w:rsidRPr="00BE1993">
                <w:rPr>
                  <w:rFonts w:hint="eastAsia"/>
                  <w:rPrChange w:id="265" w:author="刘 林" w:date="2020-01-22T11:51:00Z">
                    <w:rPr>
                      <w:rFonts w:hint="eastAsia"/>
                    </w:rPr>
                  </w:rPrChange>
                </w:rPr>
                <w:t>不带偏移</w:t>
              </w:r>
              <w:r w:rsidR="007845CD" w:rsidRPr="00BE1993">
                <w:rPr>
                  <w:rFonts w:hint="eastAsia"/>
                  <w:rPrChange w:id="266" w:author="刘 林" w:date="2020-01-22T11:51:00Z">
                    <w:rPr>
                      <w:rFonts w:hint="eastAsia"/>
                    </w:rPr>
                  </w:rPrChange>
                </w:rPr>
                <w:t>.</w:t>
              </w:r>
            </w:ins>
          </w:p>
          <w:p w:rsidR="007845CD" w:rsidRPr="00D67A0C" w:rsidRDefault="007845CD" w:rsidP="007845CD">
            <w:pPr>
              <w:rPr>
                <w:ins w:id="267" w:author="刘 林" w:date="2020-01-22T11:49:00Z"/>
              </w:rPr>
            </w:pPr>
            <w:ins w:id="268" w:author="刘 林" w:date="2020-01-22T11:49:00Z">
              <w:r w:rsidRPr="00D67A0C">
                <w:rPr>
                  <w:rFonts w:hint="eastAsia"/>
                  <w:color w:val="FF0000"/>
                </w:rPr>
                <w:t xml:space="preserve">1-5: </w:t>
              </w:r>
              <w:r w:rsidRPr="00D67A0C">
                <w:rPr>
                  <w:rFonts w:hint="eastAsia"/>
                  <w:color w:val="FF0000"/>
                </w:rPr>
                <w:t>测试区缓冲区位置</w:t>
              </w:r>
              <w:r w:rsidRPr="00D67A0C">
                <w:rPr>
                  <w:rFonts w:hint="eastAsia"/>
                </w:rPr>
                <w:t>,1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269" w:author="刘 林" w:date="2020-01-22T11:49:00Z"/>
              </w:rPr>
            </w:pPr>
            <w:ins w:id="270" w:author="刘 林" w:date="2020-01-22T11:49:00Z">
              <w:r w:rsidRPr="00D67A0C">
                <w:rPr>
                  <w:rFonts w:hint="eastAsia"/>
                  <w:color w:val="FF0000"/>
                </w:rPr>
                <w:t>6-10: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测试区测试位位置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271" w:author="刘 林" w:date="2020-01-22T11:49:00Z"/>
                <w:rFonts w:hint="eastAsia"/>
              </w:rPr>
            </w:pPr>
            <w:ins w:id="272" w:author="刘 林" w:date="2020-01-22T11:49:00Z">
              <w:r w:rsidRPr="00D67A0C">
                <w:rPr>
                  <w:rFonts w:hint="eastAsia"/>
                  <w:color w:val="FF0000"/>
                </w:rPr>
                <w:t>11-15: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测试区取架位位置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7845CD" w:rsidRDefault="007845CD" w:rsidP="007845CD">
            <w:pPr>
              <w:rPr>
                <w:ins w:id="273" w:author="刘 林" w:date="2020-01-22T11:49:00Z"/>
              </w:rPr>
            </w:pPr>
          </w:p>
          <w:p w:rsidR="007845CD" w:rsidRDefault="007845CD" w:rsidP="007845CD">
            <w:pPr>
              <w:rPr>
                <w:ins w:id="274" w:author="刘 林" w:date="2020-01-22T11:49:00Z"/>
              </w:rPr>
            </w:pPr>
            <w:ins w:id="275" w:author="刘 林" w:date="2020-01-22T11:49:00Z">
              <w:r w:rsidRPr="00D67A0C">
                <w:rPr>
                  <w:color w:val="FF0000"/>
                </w:rPr>
                <w:t>目标区域为缓存区</w:t>
              </w:r>
              <w:r>
                <w:t>时</w:t>
              </w:r>
            </w:ins>
          </w:p>
          <w:p w:rsidR="007845CD" w:rsidRPr="00D67A0C" w:rsidRDefault="007845CD" w:rsidP="007845CD">
            <w:pPr>
              <w:rPr>
                <w:ins w:id="276" w:author="刘 林" w:date="2020-01-22T11:49:00Z"/>
                <w:color w:val="FF0000"/>
              </w:rPr>
            </w:pPr>
            <w:ins w:id="277" w:author="刘 林" w:date="2020-01-22T11:49:00Z">
              <w:r w:rsidRPr="00D67A0C">
                <w:rPr>
                  <w:color w:val="FF0000"/>
                </w:rPr>
                <w:t xml:space="preserve">0 </w:t>
              </w:r>
              <w:r w:rsidRPr="00D67A0C">
                <w:rPr>
                  <w:color w:val="FF0000"/>
                </w:rPr>
                <w:t>自动选择缓存区试管架位</w:t>
              </w:r>
            </w:ins>
          </w:p>
          <w:p w:rsidR="007845CD" w:rsidRDefault="007845CD" w:rsidP="007845CD">
            <w:pPr>
              <w:rPr>
                <w:ins w:id="278" w:author="刘 林" w:date="2020-01-22T11:49:00Z"/>
              </w:rPr>
            </w:pPr>
            <w:ins w:id="279" w:author="刘 林" w:date="2020-01-22T11:49:00Z">
              <w:r>
                <w:t xml:space="preserve">1 </w:t>
              </w:r>
              <w:r>
                <w:t>缓存区试管架位</w:t>
              </w:r>
              <w:r>
                <w:rPr>
                  <w:rFonts w:hint="eastAsia"/>
                </w:rPr>
                <w:t>1</w:t>
              </w:r>
            </w:ins>
          </w:p>
          <w:p w:rsidR="007845CD" w:rsidRDefault="007845CD" w:rsidP="007845CD">
            <w:pPr>
              <w:rPr>
                <w:ins w:id="280" w:author="刘 林" w:date="2020-01-22T11:49:00Z"/>
              </w:rPr>
            </w:pPr>
            <w:ins w:id="281" w:author="刘 林" w:date="2020-01-22T11:49:00Z">
              <w:r>
                <w:t xml:space="preserve">2 </w:t>
              </w:r>
              <w:r>
                <w:t>缓存区试管架位</w:t>
              </w:r>
              <w:r>
                <w:rPr>
                  <w:rFonts w:hint="eastAsia"/>
                </w:rPr>
                <w:t>2</w:t>
              </w:r>
            </w:ins>
          </w:p>
          <w:p w:rsidR="007845CD" w:rsidRDefault="007845CD" w:rsidP="007845CD">
            <w:pPr>
              <w:rPr>
                <w:ins w:id="282" w:author="刘 林" w:date="2020-01-22T11:49:00Z"/>
              </w:rPr>
            </w:pPr>
            <w:ins w:id="283" w:author="刘 林" w:date="2020-01-22T11:49:00Z">
              <w:r>
                <w:t xml:space="preserve">3 </w:t>
              </w:r>
              <w:r>
                <w:t>缓存区试管架位</w:t>
              </w:r>
              <w:r>
                <w:rPr>
                  <w:rFonts w:hint="eastAsia"/>
                </w:rPr>
                <w:t>3</w:t>
              </w:r>
            </w:ins>
          </w:p>
          <w:p w:rsidR="007845CD" w:rsidRDefault="007845CD" w:rsidP="007845CD">
            <w:pPr>
              <w:rPr>
                <w:ins w:id="284" w:author="刘 林" w:date="2020-01-22T11:49:00Z"/>
              </w:rPr>
            </w:pPr>
          </w:p>
          <w:p w:rsidR="007845CD" w:rsidRDefault="007845CD" w:rsidP="007845CD">
            <w:pPr>
              <w:rPr>
                <w:ins w:id="285" w:author="刘 林" w:date="2020-01-22T11:49:00Z"/>
              </w:rPr>
            </w:pPr>
            <w:ins w:id="286" w:author="刘 林" w:date="2020-01-22T11:49:00Z">
              <w:r w:rsidRPr="00D67A0C">
                <w:rPr>
                  <w:color w:val="FF0000"/>
                </w:rPr>
                <w:t>目标区域为重测区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287" w:author="刘 林" w:date="2020-01-22T11:49:00Z"/>
              </w:rPr>
            </w:pPr>
            <w:ins w:id="288" w:author="刘 林" w:date="2020-01-22T11:49:00Z">
              <w:r>
                <w:t xml:space="preserve">0 </w:t>
              </w:r>
              <w:r>
                <w:t>自动选择重测区试管架位</w:t>
              </w:r>
            </w:ins>
          </w:p>
          <w:p w:rsidR="007845CD" w:rsidRDefault="007845CD" w:rsidP="007845CD">
            <w:pPr>
              <w:rPr>
                <w:ins w:id="289" w:author="刘 林" w:date="2020-01-22T11:49:00Z"/>
              </w:rPr>
            </w:pPr>
            <w:ins w:id="290" w:author="刘 林" w:date="2020-01-22T11:49:00Z">
              <w:r>
                <w:rPr>
                  <w:rFonts w:hint="eastAsia"/>
                </w:rPr>
                <w:t>1</w:t>
              </w:r>
              <w:r>
                <w:t xml:space="preserve"> ….8 </w:t>
              </w:r>
              <w:r>
                <w:t>选择重测区试管架位置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到</w:t>
              </w:r>
              <w:r>
                <w:rPr>
                  <w:rFonts w:hint="eastAsia"/>
                </w:rPr>
                <w:t>8</w:t>
              </w:r>
            </w:ins>
          </w:p>
          <w:p w:rsidR="007845CD" w:rsidRDefault="007845CD" w:rsidP="007845CD">
            <w:pPr>
              <w:rPr>
                <w:ins w:id="291" w:author="刘 林" w:date="2020-01-22T11:49:00Z"/>
              </w:rPr>
            </w:pPr>
          </w:p>
          <w:p w:rsidR="007845CD" w:rsidRDefault="007845CD" w:rsidP="007845CD">
            <w:pPr>
              <w:rPr>
                <w:ins w:id="292" w:author="刘 林" w:date="2020-01-22T11:49:00Z"/>
              </w:rPr>
            </w:pPr>
            <w:ins w:id="293" w:author="刘 林" w:date="2020-01-22T11:49:00Z">
              <w:r w:rsidRPr="00D67A0C">
                <w:rPr>
                  <w:color w:val="FF0000"/>
                </w:rPr>
                <w:t>目标区域为出样区</w:t>
              </w:r>
              <w:r>
                <w:t>时</w:t>
              </w:r>
            </w:ins>
          </w:p>
          <w:p w:rsidR="007845CD" w:rsidRDefault="007845CD" w:rsidP="007845CD">
            <w:pPr>
              <w:rPr>
                <w:ins w:id="294" w:author="刘 林" w:date="2020-01-22T11:49:00Z"/>
              </w:rPr>
            </w:pPr>
            <w:ins w:id="295" w:author="刘 林" w:date="2020-01-22T11:49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自动选择出样仓</w:t>
              </w:r>
            </w:ins>
          </w:p>
          <w:p w:rsidR="007845CD" w:rsidRDefault="007845CD" w:rsidP="007845CD">
            <w:pPr>
              <w:rPr>
                <w:ins w:id="296" w:author="刘 林" w:date="2020-01-22T11:49:00Z"/>
              </w:rPr>
            </w:pPr>
            <w:ins w:id="297" w:author="刘 林" w:date="2020-01-22T11:49:00Z">
              <w:r>
                <w:t xml:space="preserve">1…2 </w:t>
              </w:r>
              <w:r>
                <w:t>选择出样仓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或</w:t>
              </w:r>
              <w:r>
                <w:rPr>
                  <w:rFonts w:hint="eastAsia"/>
                </w:rPr>
                <w:t xml:space="preserve">2. </w:t>
              </w:r>
            </w:ins>
          </w:p>
          <w:p w:rsidR="007845CD" w:rsidRDefault="007845CD" w:rsidP="007845CD">
            <w:pPr>
              <w:rPr>
                <w:ins w:id="298" w:author="刘 林" w:date="2020-01-22T11:49:00Z"/>
              </w:rPr>
            </w:pPr>
          </w:p>
          <w:p w:rsidR="00020FC6" w:rsidDel="007845CD" w:rsidRDefault="007845CD" w:rsidP="007845CD">
            <w:pPr>
              <w:rPr>
                <w:del w:id="299" w:author="刘 林" w:date="2020-01-22T11:49:00Z"/>
              </w:rPr>
            </w:pPr>
            <w:ins w:id="300" w:author="刘 林" w:date="2020-01-22T11:49:00Z">
              <w:r w:rsidRPr="000A7E90">
                <w:rPr>
                  <w:color w:val="FF0000"/>
                </w:rPr>
                <w:t>当试管架编号为</w:t>
              </w:r>
              <w:r w:rsidRPr="000A7E90">
                <w:rPr>
                  <w:rFonts w:hint="eastAsia"/>
                  <w:color w:val="FF0000"/>
                </w:rPr>
                <w:t>6</w:t>
              </w:r>
              <w:r w:rsidRPr="000A7E90">
                <w:rPr>
                  <w:rFonts w:hint="eastAsia"/>
                  <w:color w:val="FF0000"/>
                </w:rPr>
                <w:t>开头</w:t>
              </w:r>
              <w:r w:rsidRPr="000A7E90">
                <w:rPr>
                  <w:rFonts w:hint="eastAsia"/>
                  <w:color w:val="FF0000"/>
                </w:rPr>
                <w:t>(</w:t>
              </w:r>
              <w:r w:rsidRPr="000A7E90">
                <w:rPr>
                  <w:color w:val="FF0000"/>
                </w:rPr>
                <w:t>6000x</w:t>
              </w:r>
              <w:r w:rsidRPr="000A7E90">
                <w:rPr>
                  <w:rFonts w:hint="eastAsia"/>
                  <w:color w:val="FF0000"/>
                </w:rPr>
                <w:t>)</w:t>
              </w:r>
              <w:r w:rsidRPr="000A7E90">
                <w:rPr>
                  <w:rFonts w:hint="eastAsia"/>
                  <w:color w:val="FF0000"/>
                </w:rPr>
                <w:t>时候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该试管架信息不会存储到仓位信息里面</w:t>
              </w:r>
              <w:r w:rsidRPr="000A7E90">
                <w:rPr>
                  <w:rFonts w:hint="eastAsia"/>
                  <w:color w:val="FF0000"/>
                </w:rPr>
                <w:t>,</w:t>
              </w:r>
              <w:r w:rsidRPr="000A7E90">
                <w:rPr>
                  <w:rFonts w:hint="eastAsia"/>
                  <w:color w:val="FF0000"/>
                </w:rPr>
                <w:t>并且会将该仓位信息清空</w:t>
              </w:r>
            </w:ins>
            <w:del w:id="301" w:author="刘 林" w:date="2020-01-22T11:49:00Z">
              <w:r w:rsidR="00020FC6" w:rsidDel="007845CD">
                <w:rPr>
                  <w:rFonts w:hint="eastAsia"/>
                </w:rPr>
                <w:delText>目标区域的子区域设定</w:delText>
              </w:r>
            </w:del>
          </w:p>
          <w:p w:rsidR="00020FC6" w:rsidDel="007845CD" w:rsidRDefault="00020FC6" w:rsidP="00020FC6">
            <w:pPr>
              <w:rPr>
                <w:del w:id="302" w:author="刘 林" w:date="2020-01-22T11:49:00Z"/>
              </w:rPr>
            </w:pPr>
            <w:del w:id="303" w:author="刘 林" w:date="2020-01-22T11:49:00Z">
              <w:r w:rsidDel="007845CD">
                <w:delText>目标区域为</w:delText>
              </w:r>
              <w:r w:rsidDel="007845CD">
                <w:rPr>
                  <w:rFonts w:hint="eastAsia"/>
                </w:rPr>
                <w:delText>测试区</w:delText>
              </w:r>
              <w:r w:rsidDel="007845CD">
                <w:delText>时</w:delText>
              </w:r>
            </w:del>
          </w:p>
          <w:p w:rsidR="00020FC6" w:rsidDel="007845CD" w:rsidRDefault="00020FC6" w:rsidP="00020FC6">
            <w:pPr>
              <w:rPr>
                <w:del w:id="304" w:author="刘 林" w:date="2020-01-22T11:49:00Z"/>
              </w:rPr>
            </w:pPr>
            <w:del w:id="305" w:author="刘 林" w:date="2020-01-22T11:49:00Z">
              <w:r w:rsidDel="007845CD">
                <w:delText>参数无意义</w:delText>
              </w:r>
              <w:r w:rsidDel="007845CD">
                <w:rPr>
                  <w:rFonts w:hint="eastAsia"/>
                </w:rPr>
                <w:delText>,</w:delText>
              </w:r>
              <w:r w:rsidDel="007845CD">
                <w:delText>因为测试区只有一个放架子的位置</w:delText>
              </w:r>
            </w:del>
          </w:p>
          <w:p w:rsidR="00020FC6" w:rsidRPr="00797485" w:rsidDel="007845CD" w:rsidRDefault="00020FC6" w:rsidP="00020FC6">
            <w:pPr>
              <w:rPr>
                <w:del w:id="306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307" w:author="刘 林" w:date="2020-01-22T11:49:00Z"/>
              </w:rPr>
            </w:pPr>
            <w:del w:id="308" w:author="刘 林" w:date="2020-01-22T11:49:00Z">
              <w:r w:rsidDel="007845CD">
                <w:delText>目标区域为缓存区时</w:delText>
              </w:r>
            </w:del>
          </w:p>
          <w:p w:rsidR="00020FC6" w:rsidDel="007845CD" w:rsidRDefault="00020FC6" w:rsidP="00020FC6">
            <w:pPr>
              <w:rPr>
                <w:del w:id="309" w:author="刘 林" w:date="2020-01-22T11:49:00Z"/>
              </w:rPr>
            </w:pPr>
            <w:del w:id="310" w:author="刘 林" w:date="2020-01-22T11:49:00Z">
              <w:r w:rsidDel="007845CD">
                <w:delText xml:space="preserve">0 </w:delText>
              </w:r>
              <w:r w:rsidDel="007845CD">
                <w:delText>自动选择缓存区试管架位</w:delText>
              </w:r>
            </w:del>
          </w:p>
          <w:p w:rsidR="00020FC6" w:rsidDel="007845CD" w:rsidRDefault="00020FC6" w:rsidP="00020FC6">
            <w:pPr>
              <w:rPr>
                <w:del w:id="311" w:author="刘 林" w:date="2020-01-22T11:49:00Z"/>
              </w:rPr>
            </w:pPr>
            <w:del w:id="312" w:author="刘 林" w:date="2020-01-22T11:49:00Z">
              <w:r w:rsidDel="007845CD">
                <w:delText xml:space="preserve">1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1</w:delText>
              </w:r>
            </w:del>
          </w:p>
          <w:p w:rsidR="00020FC6" w:rsidDel="007845CD" w:rsidRDefault="00020FC6" w:rsidP="00020FC6">
            <w:pPr>
              <w:rPr>
                <w:del w:id="313" w:author="刘 林" w:date="2020-01-22T11:49:00Z"/>
              </w:rPr>
            </w:pPr>
            <w:del w:id="314" w:author="刘 林" w:date="2020-01-22T11:49:00Z">
              <w:r w:rsidDel="007845CD">
                <w:delText xml:space="preserve">2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2</w:delText>
              </w:r>
            </w:del>
          </w:p>
          <w:p w:rsidR="00020FC6" w:rsidDel="007845CD" w:rsidRDefault="00020FC6" w:rsidP="00020FC6">
            <w:pPr>
              <w:rPr>
                <w:del w:id="315" w:author="刘 林" w:date="2020-01-22T11:49:00Z"/>
              </w:rPr>
            </w:pPr>
            <w:del w:id="316" w:author="刘 林" w:date="2020-01-22T11:49:00Z">
              <w:r w:rsidDel="007845CD">
                <w:delText xml:space="preserve">3 </w:delText>
              </w:r>
              <w:r w:rsidDel="007845CD">
                <w:delText>缓存区试管架位</w:delText>
              </w:r>
              <w:r w:rsidDel="007845CD">
                <w:rPr>
                  <w:rFonts w:hint="eastAsia"/>
                </w:rPr>
                <w:delText>3</w:delText>
              </w:r>
            </w:del>
          </w:p>
          <w:p w:rsidR="00020FC6" w:rsidDel="007845CD" w:rsidRDefault="00020FC6" w:rsidP="00020FC6">
            <w:pPr>
              <w:rPr>
                <w:del w:id="317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318" w:author="刘 林" w:date="2020-01-22T11:49:00Z"/>
              </w:rPr>
            </w:pPr>
            <w:del w:id="319" w:author="刘 林" w:date="2020-01-22T11:49:00Z">
              <w:r w:rsidDel="007845CD">
                <w:delText>目标区域为重测区时</w:delText>
              </w:r>
            </w:del>
          </w:p>
          <w:p w:rsidR="00020FC6" w:rsidDel="007845CD" w:rsidRDefault="00020FC6" w:rsidP="00020FC6">
            <w:pPr>
              <w:rPr>
                <w:del w:id="320" w:author="刘 林" w:date="2020-01-22T11:49:00Z"/>
              </w:rPr>
            </w:pPr>
            <w:del w:id="321" w:author="刘 林" w:date="2020-01-22T11:49:00Z">
              <w:r w:rsidDel="007845CD">
                <w:delText xml:space="preserve">0 </w:delText>
              </w:r>
              <w:r w:rsidDel="007845CD">
                <w:delText>自动选择重测区试管架位</w:delText>
              </w:r>
            </w:del>
          </w:p>
          <w:p w:rsidR="00020FC6" w:rsidDel="007845CD" w:rsidRDefault="00020FC6" w:rsidP="00020FC6">
            <w:pPr>
              <w:rPr>
                <w:del w:id="322" w:author="刘 林" w:date="2020-01-22T11:49:00Z"/>
              </w:rPr>
            </w:pPr>
            <w:del w:id="323" w:author="刘 林" w:date="2020-01-22T11:49:00Z">
              <w:r w:rsidDel="007845CD">
                <w:rPr>
                  <w:rFonts w:hint="eastAsia"/>
                </w:rPr>
                <w:delText>1</w:delText>
              </w:r>
              <w:r w:rsidDel="007845CD">
                <w:delText xml:space="preserve"> ….8 </w:delText>
              </w:r>
              <w:r w:rsidDel="007845CD">
                <w:delText>选择重测区试管架位置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到</w:delText>
              </w:r>
              <w:r w:rsidDel="007845CD">
                <w:rPr>
                  <w:rFonts w:hint="eastAsia"/>
                </w:rPr>
                <w:delText>8</w:delText>
              </w:r>
            </w:del>
          </w:p>
          <w:p w:rsidR="00020FC6" w:rsidDel="007845CD" w:rsidRDefault="00020FC6" w:rsidP="00020FC6">
            <w:pPr>
              <w:rPr>
                <w:del w:id="324" w:author="刘 林" w:date="2020-01-22T11:49:00Z"/>
              </w:rPr>
            </w:pPr>
          </w:p>
          <w:p w:rsidR="00020FC6" w:rsidDel="007845CD" w:rsidRDefault="00020FC6" w:rsidP="00020FC6">
            <w:pPr>
              <w:rPr>
                <w:del w:id="325" w:author="刘 林" w:date="2020-01-22T11:49:00Z"/>
              </w:rPr>
            </w:pPr>
            <w:del w:id="326" w:author="刘 林" w:date="2020-01-22T11:49:00Z">
              <w:r w:rsidDel="007845CD">
                <w:delText>目标区域为出样区时</w:delText>
              </w:r>
            </w:del>
          </w:p>
          <w:p w:rsidR="00020FC6" w:rsidDel="007845CD" w:rsidRDefault="00020FC6" w:rsidP="00020FC6">
            <w:pPr>
              <w:rPr>
                <w:del w:id="327" w:author="刘 林" w:date="2020-01-22T11:49:00Z"/>
              </w:rPr>
            </w:pPr>
            <w:del w:id="328" w:author="刘 林" w:date="2020-01-22T11:49:00Z">
              <w:r w:rsidDel="007845CD">
                <w:rPr>
                  <w:rFonts w:hint="eastAsia"/>
                </w:rPr>
                <w:delText>0</w:delText>
              </w:r>
              <w:r w:rsidDel="007845CD">
                <w:delText xml:space="preserve"> </w:delText>
              </w:r>
              <w:r w:rsidDel="007845CD">
                <w:delText>自动选择出样仓</w:delText>
              </w:r>
            </w:del>
          </w:p>
          <w:p w:rsidR="00020FC6" w:rsidDel="007845CD" w:rsidRDefault="00020FC6" w:rsidP="00020FC6">
            <w:pPr>
              <w:rPr>
                <w:del w:id="329" w:author="刘 林" w:date="2020-01-22T11:49:00Z"/>
              </w:rPr>
            </w:pPr>
            <w:del w:id="330" w:author="刘 林" w:date="2020-01-22T11:49:00Z">
              <w:r w:rsidDel="007845CD">
                <w:delText xml:space="preserve">1…2 </w:delText>
              </w:r>
              <w:r w:rsidDel="007845CD">
                <w:delText>选择出样仓</w:delText>
              </w:r>
              <w:r w:rsidDel="007845CD">
                <w:rPr>
                  <w:rFonts w:hint="eastAsia"/>
                </w:rPr>
                <w:delText>1</w:delText>
              </w:r>
              <w:r w:rsidDel="007845CD">
                <w:rPr>
                  <w:rFonts w:hint="eastAsia"/>
                </w:rPr>
                <w:delText>或</w:delText>
              </w:r>
              <w:r w:rsidDel="007845CD">
                <w:rPr>
                  <w:rFonts w:hint="eastAsia"/>
                </w:rPr>
                <w:delText xml:space="preserve">2. </w:delText>
              </w:r>
            </w:del>
          </w:p>
          <w:p w:rsidR="00330D58" w:rsidDel="007845CD" w:rsidRDefault="00330D58" w:rsidP="00020FC6">
            <w:pPr>
              <w:rPr>
                <w:del w:id="331" w:author="刘 林" w:date="2020-01-22T11:49:00Z"/>
              </w:rPr>
            </w:pPr>
          </w:p>
          <w:p w:rsidR="00330D58" w:rsidRDefault="00330D58" w:rsidP="00020FC6">
            <w:del w:id="332" w:author="刘 林" w:date="2020-01-22T11:49:00Z">
              <w:r w:rsidRPr="000A7E90" w:rsidDel="007845CD">
                <w:rPr>
                  <w:color w:val="FF0000"/>
                </w:rPr>
                <w:delText>当试管架编号为</w:delText>
              </w:r>
              <w:r w:rsidRPr="000A7E90" w:rsidDel="007845CD">
                <w:rPr>
                  <w:rFonts w:hint="eastAsia"/>
                  <w:color w:val="FF0000"/>
                </w:rPr>
                <w:delText>6</w:delText>
              </w:r>
              <w:r w:rsidRPr="000A7E90" w:rsidDel="007845CD">
                <w:rPr>
                  <w:rFonts w:hint="eastAsia"/>
                  <w:color w:val="FF0000"/>
                </w:rPr>
                <w:delText>开头</w:delText>
              </w:r>
              <w:r w:rsidRPr="000A7E90" w:rsidDel="007845CD">
                <w:rPr>
                  <w:rFonts w:hint="eastAsia"/>
                  <w:color w:val="FF0000"/>
                </w:rPr>
                <w:delText>(</w:delText>
              </w:r>
              <w:r w:rsidRPr="000A7E90" w:rsidDel="007845CD">
                <w:rPr>
                  <w:color w:val="FF0000"/>
                </w:rPr>
                <w:delText>6000x</w:delText>
              </w:r>
              <w:r w:rsidRPr="000A7E90" w:rsidDel="007845CD">
                <w:rPr>
                  <w:rFonts w:hint="eastAsia"/>
                  <w:color w:val="FF0000"/>
                </w:rPr>
                <w:delText>)</w:delText>
              </w:r>
              <w:r w:rsidRPr="000A7E90" w:rsidDel="007845CD">
                <w:rPr>
                  <w:rFonts w:hint="eastAsia"/>
                  <w:color w:val="FF0000"/>
                </w:rPr>
                <w:delText>时候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该试管架信息不会存储到仓位信息里面</w:delText>
              </w:r>
              <w:r w:rsidRPr="000A7E90" w:rsidDel="007845CD">
                <w:rPr>
                  <w:rFonts w:hint="eastAsia"/>
                  <w:color w:val="FF0000"/>
                </w:rPr>
                <w:delText>,</w:delText>
              </w:r>
              <w:r w:rsidRPr="000A7E90" w:rsidDel="007845CD">
                <w:rPr>
                  <w:rFonts w:hint="eastAsia"/>
                  <w:color w:val="FF0000"/>
                </w:rPr>
                <w:delText>并且会将该仓位信息清空</w:delText>
              </w:r>
            </w:del>
          </w:p>
        </w:tc>
      </w:tr>
    </w:tbl>
    <w:p w:rsidR="00797485" w:rsidRDefault="00797485" w:rsidP="00FF2B6B">
      <w:pPr>
        <w:ind w:left="210" w:hangingChars="100" w:hanging="210"/>
      </w:pPr>
    </w:p>
    <w:p w:rsidR="00FF2B6B" w:rsidRPr="00FF2B6B" w:rsidRDefault="00FF2B6B" w:rsidP="00FF2B6B"/>
    <w:p w:rsidR="00080B88" w:rsidRDefault="007E2841" w:rsidP="00080B88">
      <w:pPr>
        <w:pStyle w:val="3"/>
      </w:pPr>
      <w:r>
        <w:t>11.1.7</w:t>
      </w:r>
      <w:r w:rsidR="00080B88">
        <w:t xml:space="preserve"> </w:t>
      </w:r>
      <w:r w:rsidR="00080B88">
        <w:t>样本架到位</w:t>
      </w:r>
      <w:r w:rsidR="00F75607">
        <w:rPr>
          <w:rFonts w:hint="eastAsia"/>
        </w:rPr>
        <w:t xml:space="preserve"> </w:t>
      </w:r>
      <w:r w:rsidR="00F75607">
        <w:t>0X0087</w:t>
      </w:r>
    </w:p>
    <w:p w:rsidR="00F75607" w:rsidRDefault="00F75607" w:rsidP="00F75607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F75607" w:rsidRDefault="00F75607" w:rsidP="00F75607">
      <w:r>
        <w:t>指令说明</w:t>
      </w:r>
      <w:r>
        <w:rPr>
          <w:rFonts w:hint="eastAsia"/>
        </w:rPr>
        <w:t>:</w:t>
      </w:r>
      <w:r>
        <w:t xml:space="preserve"> </w:t>
      </w:r>
      <w:r>
        <w:t>上一次移动样本架的指令执行完成</w:t>
      </w:r>
      <w:r>
        <w:rPr>
          <w:rFonts w:hint="eastAsia"/>
        </w:rPr>
        <w:t>,</w:t>
      </w:r>
      <w:r>
        <w:t>并返回样本架</w:t>
      </w:r>
      <w:r>
        <w:rPr>
          <w:rFonts w:hint="eastAsia"/>
        </w:rPr>
        <w:t>I</w:t>
      </w:r>
      <w:r>
        <w:t>D</w:t>
      </w:r>
      <w:r>
        <w:t>和当前样本架的位置</w:t>
      </w:r>
      <w:r>
        <w:rPr>
          <w:rFonts w:hint="eastAsia"/>
        </w:rPr>
        <w:t>.</w:t>
      </w:r>
    </w:p>
    <w:p w:rsidR="00F75607" w:rsidRDefault="00F75607" w:rsidP="00F75607">
      <w:r>
        <w:t>命令</w:t>
      </w:r>
      <w:r>
        <w:rPr>
          <w:rFonts w:hint="eastAsia"/>
        </w:rPr>
        <w:t>:</w:t>
      </w:r>
      <w:r>
        <w:t xml:space="preserve"> 0x0087</w:t>
      </w:r>
    </w:p>
    <w:p w:rsidR="00F75607" w:rsidRDefault="00F75607" w:rsidP="00F75607">
      <w:r>
        <w:t>命令数据说明</w:t>
      </w:r>
      <w:r>
        <w:rPr>
          <w:rFonts w:hint="eastAsia"/>
        </w:rPr>
        <w:t>:</w:t>
      </w:r>
      <w:r>
        <w:t xml:space="preserve"> 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5607" w:rsidRPr="00910B39" w:rsidTr="0091545C">
        <w:tc>
          <w:tcPr>
            <w:tcW w:w="1305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75607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75607" w:rsidTr="0091545C">
        <w:tc>
          <w:tcPr>
            <w:tcW w:w="1305" w:type="dxa"/>
          </w:tcPr>
          <w:p w:rsidR="00F75607" w:rsidRDefault="00F75607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75607" w:rsidRPr="00F177E6" w:rsidRDefault="00F75607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75607" w:rsidRDefault="00F75607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</w:t>
            </w:r>
            <w:r>
              <w:lastRenderedPageBreak/>
              <w:t>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6016BE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0A7E90">
            <w:r>
              <w:rPr>
                <w:color w:val="FF0000"/>
              </w:rPr>
              <w:t>待测区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F75607" w:rsidTr="0091545C">
        <w:tc>
          <w:tcPr>
            <w:tcW w:w="1305" w:type="dxa"/>
          </w:tcPr>
          <w:p w:rsidR="00F75607" w:rsidRDefault="00F75607" w:rsidP="0091545C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75607" w:rsidRDefault="00F75607" w:rsidP="0091545C"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F75607" w:rsidRDefault="00F75607" w:rsidP="0091545C">
            <w:r>
              <w:t>BYTE</w:t>
            </w:r>
          </w:p>
        </w:tc>
        <w:tc>
          <w:tcPr>
            <w:tcW w:w="4253" w:type="dxa"/>
          </w:tcPr>
          <w:p w:rsidR="00F75607" w:rsidRDefault="00F75607" w:rsidP="0091545C">
            <w:r>
              <w:rPr>
                <w:rFonts w:hint="eastAsia"/>
              </w:rPr>
              <w:t>样本架所处的设备单元号</w:t>
            </w:r>
            <w:r>
              <w:rPr>
                <w:rFonts w:hint="eastAsia"/>
              </w:rPr>
              <w:t>.</w:t>
            </w:r>
            <w:r>
              <w:t xml:space="preserve"> 0 </w:t>
            </w:r>
            <w:r>
              <w:t>生化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t>免疫</w:t>
            </w:r>
            <w:r>
              <w:t xml:space="preserve">A </w:t>
            </w:r>
            <w:r w:rsidR="00A04AA3">
              <w:t>剩余后续可扩展</w:t>
            </w:r>
            <w:r w:rsidR="00A04AA3">
              <w:rPr>
                <w:rFonts w:hint="eastAsia"/>
              </w:rPr>
              <w:t>,</w:t>
            </w:r>
            <w:r>
              <w:t>用于支持多级联机</w:t>
            </w:r>
          </w:p>
        </w:tc>
      </w:tr>
      <w:tr w:rsidR="00A04AA3" w:rsidTr="0091545C">
        <w:tc>
          <w:tcPr>
            <w:tcW w:w="1305" w:type="dxa"/>
          </w:tcPr>
          <w:p w:rsidR="00A04AA3" w:rsidRDefault="00A04AA3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A04AA3" w:rsidRDefault="00A04AA3" w:rsidP="0091545C">
            <w:r>
              <w:rPr>
                <w:rFonts w:hint="eastAsia"/>
              </w:rPr>
              <w:t>Region</w:t>
            </w:r>
            <w:r>
              <w:t xml:space="preserve"> Index</w:t>
            </w:r>
          </w:p>
        </w:tc>
        <w:tc>
          <w:tcPr>
            <w:tcW w:w="1134" w:type="dxa"/>
          </w:tcPr>
          <w:p w:rsidR="00A04AA3" w:rsidRDefault="00A04AA3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A04AA3" w:rsidRDefault="00A04AA3" w:rsidP="0091545C">
            <w:r>
              <w:rPr>
                <w:rFonts w:hint="eastAsia"/>
              </w:rPr>
              <w:t>当前试管架所处区域</w:t>
            </w:r>
          </w:p>
          <w:p w:rsidR="00A04AA3" w:rsidRDefault="00A04AA3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扫码区域</w:t>
            </w:r>
          </w:p>
          <w:p w:rsidR="00A04AA3" w:rsidRDefault="00A04AA3" w:rsidP="0091545C">
            <w:r>
              <w:rPr>
                <w:rFonts w:hint="eastAsia"/>
              </w:rPr>
              <w:t>1</w:t>
            </w:r>
            <w:r>
              <w:t xml:space="preserve"> </w:t>
            </w:r>
            <w:r w:rsidR="00FC1E03">
              <w:rPr>
                <w:rFonts w:hint="eastAsia"/>
              </w:rPr>
              <w:t>测试区</w:t>
            </w:r>
          </w:p>
          <w:p w:rsidR="00A04AA3" w:rsidRDefault="00A04AA3" w:rsidP="0091545C">
            <w:r>
              <w:rPr>
                <w:rFonts w:hint="eastAsia"/>
              </w:rPr>
              <w:t>2</w:t>
            </w:r>
            <w:r>
              <w:t xml:space="preserve"> </w:t>
            </w:r>
            <w:r w:rsidR="00506458">
              <w:t>试管架缓存区域</w:t>
            </w:r>
          </w:p>
          <w:p w:rsidR="00506458" w:rsidRDefault="00506458" w:rsidP="0091545C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试管架重测区域</w:t>
            </w:r>
          </w:p>
          <w:p w:rsidR="002A4367" w:rsidRDefault="00506458" w:rsidP="002A4367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出架仓区域</w:t>
            </w:r>
          </w:p>
        </w:tc>
      </w:tr>
      <w:tr w:rsidR="00506458" w:rsidTr="0091545C">
        <w:tc>
          <w:tcPr>
            <w:tcW w:w="1305" w:type="dxa"/>
          </w:tcPr>
          <w:p w:rsidR="00506458" w:rsidRDefault="00506458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1530" w:type="dxa"/>
          </w:tcPr>
          <w:p w:rsidR="00506458" w:rsidRDefault="00506458" w:rsidP="004431D3">
            <w:pPr>
              <w:jc w:val="left"/>
            </w:pPr>
            <w:r>
              <w:rPr>
                <w:rFonts w:hint="eastAsia"/>
              </w:rPr>
              <w:t>Region</w:t>
            </w:r>
            <w:r>
              <w:t xml:space="preserve"> Sub Index</w:t>
            </w:r>
          </w:p>
        </w:tc>
        <w:tc>
          <w:tcPr>
            <w:tcW w:w="1134" w:type="dxa"/>
          </w:tcPr>
          <w:p w:rsidR="00506458" w:rsidRDefault="00506458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506458" w:rsidRDefault="00506458" w:rsidP="00506458">
            <w:r>
              <w:rPr>
                <w:rFonts w:hint="eastAsia"/>
              </w:rPr>
              <w:t>当前试管架所在区域的具体位置描述</w:t>
            </w:r>
          </w:p>
          <w:p w:rsidR="00506458" w:rsidRDefault="00506458" w:rsidP="00506458"/>
          <w:p w:rsidR="00506458" w:rsidRDefault="00506458" w:rsidP="00506458">
            <w:r>
              <w:t>当前区域为扫码位置时</w:t>
            </w:r>
          </w:p>
          <w:p w:rsidR="00506458" w:rsidRDefault="00506458" w:rsidP="0050645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该参数无意义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506458" w:rsidRDefault="00506458" w:rsidP="00506458"/>
          <w:p w:rsidR="00506458" w:rsidRDefault="00506458" w:rsidP="00506458">
            <w:r>
              <w:t>目标区域为</w:t>
            </w:r>
            <w:r w:rsidR="00FC1E03">
              <w:rPr>
                <w:rFonts w:hint="eastAsia"/>
              </w:rPr>
              <w:t>测试区</w:t>
            </w:r>
          </w:p>
          <w:p w:rsidR="00BE1993" w:rsidRPr="00D67A0C" w:rsidRDefault="00BE1993" w:rsidP="00BE1993">
            <w:pPr>
              <w:rPr>
                <w:ins w:id="333" w:author="刘 林" w:date="2020-01-22T11:51:00Z"/>
              </w:rPr>
            </w:pPr>
            <w:ins w:id="334" w:author="刘 林" w:date="2020-01-22T11:51:00Z">
              <w:r>
                <w:rPr>
                  <w:rFonts w:hint="eastAsia"/>
                  <w:color w:val="FF0000"/>
                </w:rPr>
                <w:t>0:</w:t>
              </w:r>
              <w:r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默认位置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不带偏移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BE1993" w:rsidRPr="00D67A0C" w:rsidRDefault="00BE1993" w:rsidP="00BE1993">
            <w:pPr>
              <w:rPr>
                <w:ins w:id="335" w:author="刘 林" w:date="2020-01-22T11:51:00Z"/>
              </w:rPr>
            </w:pPr>
            <w:ins w:id="336" w:author="刘 林" w:date="2020-01-22T11:51:00Z">
              <w:r w:rsidRPr="00D67A0C">
                <w:rPr>
                  <w:rFonts w:hint="eastAsia"/>
                  <w:color w:val="FF0000"/>
                </w:rPr>
                <w:t xml:space="preserve">1-5: </w:t>
              </w:r>
              <w:r w:rsidRPr="00D67A0C">
                <w:rPr>
                  <w:rFonts w:hint="eastAsia"/>
                  <w:color w:val="FF0000"/>
                </w:rPr>
                <w:t>测试区缓冲区位置</w:t>
              </w:r>
              <w:r w:rsidRPr="00D67A0C">
                <w:rPr>
                  <w:rFonts w:hint="eastAsia"/>
                </w:rPr>
                <w:t>,1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BE1993" w:rsidRDefault="00BE1993" w:rsidP="00BE1993">
            <w:pPr>
              <w:rPr>
                <w:ins w:id="337" w:author="刘 林" w:date="2020-01-22T11:51:00Z"/>
              </w:rPr>
            </w:pPr>
            <w:ins w:id="338" w:author="刘 林" w:date="2020-01-22T11:51:00Z">
              <w:r w:rsidRPr="00D67A0C">
                <w:rPr>
                  <w:rFonts w:hint="eastAsia"/>
                  <w:color w:val="FF0000"/>
                </w:rPr>
                <w:t>6-10: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测试区测试位位置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BE1993" w:rsidRDefault="00BE1993" w:rsidP="00BE1993">
            <w:pPr>
              <w:rPr>
                <w:ins w:id="339" w:author="刘 林" w:date="2020-01-22T11:51:00Z"/>
                <w:rFonts w:hint="eastAsia"/>
              </w:rPr>
            </w:pPr>
            <w:ins w:id="340" w:author="刘 林" w:date="2020-01-22T11:51:00Z">
              <w:r w:rsidRPr="00D67A0C">
                <w:rPr>
                  <w:rFonts w:hint="eastAsia"/>
                  <w:color w:val="FF0000"/>
                </w:rPr>
                <w:t>11-15:</w:t>
              </w:r>
              <w:r w:rsidRPr="00D67A0C">
                <w:rPr>
                  <w:color w:val="FF0000"/>
                </w:rPr>
                <w:t xml:space="preserve"> </w:t>
              </w:r>
              <w:r w:rsidRPr="00D67A0C">
                <w:rPr>
                  <w:rFonts w:hint="eastAsia"/>
                  <w:color w:val="FF0000"/>
                </w:rPr>
                <w:t>测试区取架位位置</w:t>
              </w:r>
              <w:r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 xml:space="preserve"> 1</w:t>
              </w:r>
              <w:r w:rsidRPr="00D67A0C">
                <w:rPr>
                  <w:rFonts w:hint="eastAsia"/>
                </w:rPr>
                <w:t>表示不带偏移</w:t>
              </w:r>
              <w:r w:rsidRPr="00D67A0C"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测试区测试位</w:t>
              </w:r>
              <w:r w:rsidRPr="00D67A0C">
                <w:rPr>
                  <w:rFonts w:hint="eastAsia"/>
                </w:rPr>
                <w:t>1</w:t>
              </w:r>
              <w:r w:rsidRPr="00D67A0C">
                <w:rPr>
                  <w:rFonts w:hint="eastAsia"/>
                </w:rPr>
                <w:t>号管正对样本针下方</w:t>
              </w:r>
              <w:r w:rsidRPr="00D67A0C">
                <w:rPr>
                  <w:rFonts w:hint="eastAsia"/>
                </w:rPr>
                <w:t>,2</w:t>
              </w:r>
              <w:r w:rsidRPr="00D67A0C">
                <w:rPr>
                  <w:rFonts w:hint="eastAsia"/>
                </w:rPr>
                <w:t>表示偏移一个试管</w:t>
              </w:r>
              <w:r w:rsidRPr="00D67A0C">
                <w:rPr>
                  <w:rFonts w:hint="eastAsia"/>
                </w:rPr>
                <w:t>,</w:t>
              </w:r>
              <w:r w:rsidRPr="00D67A0C">
                <w:rPr>
                  <w:rFonts w:hint="eastAsia"/>
                </w:rPr>
                <w:t>到</w:t>
              </w:r>
              <w:r w:rsidRPr="00D67A0C">
                <w:rPr>
                  <w:rFonts w:hint="eastAsia"/>
                </w:rPr>
                <w:t>5,</w:t>
              </w:r>
              <w:r w:rsidRPr="00D67A0C">
                <w:rPr>
                  <w:rFonts w:hint="eastAsia"/>
                </w:rPr>
                <w:t>最多偏移四个试管</w:t>
              </w:r>
              <w:r w:rsidRPr="00D67A0C">
                <w:rPr>
                  <w:rFonts w:hint="eastAsia"/>
                </w:rPr>
                <w:t>.</w:t>
              </w:r>
            </w:ins>
          </w:p>
          <w:p w:rsidR="00506458" w:rsidDel="00BE1993" w:rsidRDefault="00FC1E03" w:rsidP="00506458">
            <w:pPr>
              <w:rPr>
                <w:del w:id="341" w:author="刘 林" w:date="2020-01-22T11:51:00Z"/>
              </w:rPr>
            </w:pPr>
            <w:del w:id="342" w:author="刘 林" w:date="2020-01-22T11:51:00Z">
              <w:r w:rsidDel="00BE1993">
                <w:delText>参数无意义</w:delText>
              </w:r>
              <w:r w:rsidDel="00BE1993">
                <w:rPr>
                  <w:rFonts w:hint="eastAsia"/>
                </w:rPr>
                <w:delText>,</w:delText>
              </w:r>
              <w:r w:rsidDel="00BE1993">
                <w:delText>因为测试区只有一个放架子的位置</w:delText>
              </w:r>
            </w:del>
          </w:p>
          <w:p w:rsidR="00FC1E03" w:rsidRPr="00BE1993" w:rsidRDefault="00FC1E03" w:rsidP="00506458">
            <w:pPr>
              <w:rPr>
                <w:rPrChange w:id="343" w:author="刘 林" w:date="2020-01-22T11:51:00Z">
                  <w:rPr/>
                </w:rPrChange>
              </w:rPr>
            </w:pPr>
          </w:p>
          <w:p w:rsidR="00506458" w:rsidRDefault="00506458" w:rsidP="00506458">
            <w:r>
              <w:t>目标区域为缓存区时</w:t>
            </w:r>
          </w:p>
          <w:p w:rsidR="00506458" w:rsidRDefault="00506458" w:rsidP="00506458">
            <w:r>
              <w:lastRenderedPageBreak/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506458" w:rsidRDefault="00506458" w:rsidP="00506458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506458" w:rsidRDefault="00506458" w:rsidP="00506458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506458" w:rsidRDefault="00506458" w:rsidP="00506458"/>
          <w:p w:rsidR="00506458" w:rsidRDefault="00506458" w:rsidP="00506458">
            <w:r>
              <w:t>目标区域为重测区时</w:t>
            </w:r>
          </w:p>
          <w:p w:rsidR="00506458" w:rsidRDefault="00506458" w:rsidP="00506458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506458" w:rsidRDefault="00506458" w:rsidP="00506458"/>
          <w:p w:rsidR="00506458" w:rsidRDefault="00506458" w:rsidP="00506458">
            <w:r>
              <w:t>目标区域为出样区时</w:t>
            </w:r>
          </w:p>
          <w:p w:rsidR="00506458" w:rsidRDefault="00506458" w:rsidP="00506458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2.</w:t>
            </w:r>
          </w:p>
        </w:tc>
      </w:tr>
    </w:tbl>
    <w:p w:rsidR="00F75607" w:rsidRPr="00F75607" w:rsidRDefault="00F75607" w:rsidP="00F75607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1.1.8</w:t>
      </w:r>
      <w:r>
        <w:t xml:space="preserve"> </w:t>
      </w:r>
      <w:r>
        <w:t>样本架扫码</w:t>
      </w:r>
      <w:r w:rsidR="00283E87">
        <w:rPr>
          <w:rFonts w:hint="eastAsia"/>
        </w:rPr>
        <w:t xml:space="preserve"> </w:t>
      </w:r>
      <w:r w:rsidR="00283E87">
        <w:t>0X0088</w:t>
      </w:r>
    </w:p>
    <w:p w:rsidR="004431D3" w:rsidRDefault="004431D3" w:rsidP="004431D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A17963" w:rsidRDefault="004431D3" w:rsidP="00A17963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194519">
        <w:t xml:space="preserve"> </w:t>
      </w:r>
      <w:r>
        <w:t>将当前机械手上的试管架移动到扫码位置并进行扫码</w:t>
      </w:r>
      <w:r>
        <w:rPr>
          <w:rFonts w:hint="eastAsia"/>
        </w:rPr>
        <w:t>,</w:t>
      </w:r>
      <w:r>
        <w:rPr>
          <w:rFonts w:hint="eastAsia"/>
        </w:rPr>
        <w:t>扫码结果通过扫码结果指令返回</w:t>
      </w:r>
      <w:r>
        <w:rPr>
          <w:rFonts w:hint="eastAsia"/>
        </w:rPr>
        <w:t>.</w:t>
      </w:r>
      <w:r w:rsidR="00A17963">
        <w:rPr>
          <w:rFonts w:hint="eastAsia"/>
        </w:rPr>
        <w:t>该指令一般在进样完成之后发送给主控去扫码</w:t>
      </w:r>
      <w:r w:rsidR="00A17963">
        <w:rPr>
          <w:rFonts w:hint="eastAsia"/>
        </w:rPr>
        <w:t xml:space="preserve">. </w:t>
      </w:r>
      <w:r w:rsidR="00A17963">
        <w:rPr>
          <w:rFonts w:hint="eastAsia"/>
        </w:rPr>
        <w:t>扫码过程为先扫码试管架条码</w:t>
      </w:r>
      <w:r w:rsidR="00A17963">
        <w:rPr>
          <w:rFonts w:hint="eastAsia"/>
        </w:rPr>
        <w:t>,</w:t>
      </w:r>
      <w:r w:rsidR="00A17963">
        <w:rPr>
          <w:rFonts w:hint="eastAsia"/>
        </w:rPr>
        <w:t>然后是试管条码</w:t>
      </w:r>
      <w:r w:rsidR="00A17963">
        <w:rPr>
          <w:rFonts w:hint="eastAsia"/>
        </w:rPr>
        <w:t>,</w:t>
      </w:r>
      <w:r w:rsidR="00A17963">
        <w:rPr>
          <w:rFonts w:hint="eastAsia"/>
        </w:rPr>
        <w:t>一个试管架上五个试管</w:t>
      </w:r>
      <w:r w:rsidR="00A17963">
        <w:rPr>
          <w:rFonts w:hint="eastAsia"/>
        </w:rPr>
        <w:t>.</w:t>
      </w:r>
    </w:p>
    <w:p w:rsidR="004431D3" w:rsidRDefault="004431D3" w:rsidP="004431D3">
      <w:r>
        <w:t>命令</w:t>
      </w:r>
      <w:r>
        <w:rPr>
          <w:rFonts w:hint="eastAsia"/>
        </w:rPr>
        <w:t>:</w:t>
      </w:r>
      <w:r>
        <w:t xml:space="preserve"> 0x0088</w:t>
      </w:r>
    </w:p>
    <w:p w:rsidR="00A17963" w:rsidRDefault="00A17963" w:rsidP="004431D3">
      <w:r>
        <w:t>命令数据说明</w:t>
      </w:r>
      <w:r>
        <w:rPr>
          <w:rFonts w:hint="eastAsia"/>
        </w:rPr>
        <w:t>:</w:t>
      </w:r>
    </w:p>
    <w:p w:rsidR="00A17963" w:rsidRPr="00873260" w:rsidRDefault="00A17963" w:rsidP="005522CD">
      <w:r>
        <w:rPr>
          <w:rFonts w:hint="eastAsia"/>
        </w:rPr>
        <w:t xml:space="preserve"> </w:t>
      </w:r>
      <w:r w:rsidR="005522CD">
        <w:rPr>
          <w:rFonts w:hint="eastAsia"/>
        </w:rPr>
        <w:t>无</w:t>
      </w:r>
    </w:p>
    <w:p w:rsidR="004431D3" w:rsidRPr="004431D3" w:rsidRDefault="004431D3" w:rsidP="004431D3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1.1.9</w:t>
      </w:r>
      <w:r>
        <w:t xml:space="preserve"> </w:t>
      </w:r>
      <w:r>
        <w:t>样本架扫码结果</w:t>
      </w:r>
      <w:r w:rsidR="00283E87">
        <w:rPr>
          <w:rFonts w:hint="eastAsia"/>
        </w:rPr>
        <w:t xml:space="preserve"> </w:t>
      </w:r>
      <w:r w:rsidR="00283E87">
        <w:t>0X0089</w:t>
      </w:r>
    </w:p>
    <w:p w:rsidR="00873260" w:rsidRDefault="00873260" w:rsidP="00873260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873260" w:rsidRDefault="00873260" w:rsidP="00873260">
      <w:r>
        <w:t>指令说明</w:t>
      </w:r>
      <w:r>
        <w:rPr>
          <w:rFonts w:hint="eastAsia"/>
        </w:rPr>
        <w:t>:</w:t>
      </w:r>
      <w:r w:rsidR="00194519">
        <w:t xml:space="preserve"> </w:t>
      </w:r>
      <w:r>
        <w:t>上一次扫码执行完成</w:t>
      </w:r>
      <w:r>
        <w:rPr>
          <w:rFonts w:hint="eastAsia"/>
        </w:rPr>
        <w:t>,</w:t>
      </w:r>
      <w:r>
        <w:t>返回试管架的扫码结果</w:t>
      </w:r>
      <w:r>
        <w:rPr>
          <w:rFonts w:hint="eastAsia"/>
        </w:rPr>
        <w:t>.</w:t>
      </w:r>
    </w:p>
    <w:p w:rsidR="00873260" w:rsidRDefault="00873260" w:rsidP="00873260">
      <w:r>
        <w:t>命令</w:t>
      </w:r>
      <w:r>
        <w:rPr>
          <w:rFonts w:hint="eastAsia"/>
        </w:rPr>
        <w:t>:</w:t>
      </w:r>
      <w:r>
        <w:t xml:space="preserve"> 0x0089</w:t>
      </w:r>
    </w:p>
    <w:p w:rsidR="00873260" w:rsidRDefault="00873260" w:rsidP="00873260">
      <w:r>
        <w:t>命令数据说明</w:t>
      </w:r>
      <w:r>
        <w:rPr>
          <w:rFonts w:hint="eastAsia"/>
        </w:rPr>
        <w:t>:</w:t>
      </w:r>
    </w:p>
    <w:p w:rsidR="005522CD" w:rsidRDefault="005522CD" w:rsidP="005522CD">
      <w:r>
        <w:rPr>
          <w:rFonts w:hint="eastAsia"/>
        </w:rPr>
        <w:t>无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522CD" w:rsidRPr="00910B39" w:rsidTr="0091545C">
        <w:tc>
          <w:tcPr>
            <w:tcW w:w="1305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5522CD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5522CD" w:rsidRPr="00F177E6" w:rsidRDefault="005522CD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5522CD" w:rsidRDefault="00320DD6" w:rsidP="00320DD6"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lastRenderedPageBreak/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试管架条码是否存在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5522CD" w:rsidRDefault="005522CD" w:rsidP="00341D48">
            <w:r>
              <w:rPr>
                <w:rFonts w:hint="eastAsia"/>
              </w:rPr>
              <w:t>表示试管条码是否扫描成功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t>表示一个试管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t>表示扫码失败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t>表示扫码成功</w:t>
            </w:r>
            <w:r>
              <w:rPr>
                <w:rFonts w:hint="eastAsia"/>
              </w:rPr>
              <w:t>.</w:t>
            </w:r>
            <w:r>
              <w:t>BIT0—BIT4</w:t>
            </w:r>
            <w:r>
              <w:t>有意义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其余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t>默认为</w:t>
            </w:r>
            <w:r>
              <w:rPr>
                <w:rFonts w:hint="eastAsia"/>
              </w:rPr>
              <w:t>0</w:t>
            </w:r>
            <w:r w:rsidR="00341D48">
              <w:rPr>
                <w:rFonts w:hint="eastAsia"/>
              </w:rPr>
              <w:t>,</w:t>
            </w:r>
            <w:r w:rsidR="00341D48">
              <w:t xml:space="preserve"> </w:t>
            </w:r>
            <w:ins w:id="344" w:author="刘 林" w:date="2019-12-13T15:15:00Z">
              <w:r w:rsidR="00341D48">
                <w:t>B</w:t>
              </w:r>
              <w:r w:rsidR="00341D48">
                <w:rPr>
                  <w:rFonts w:hint="eastAsia"/>
                </w:rPr>
                <w:t>it</w:t>
              </w:r>
              <w:r w:rsidR="00341D48">
                <w:t>7 0</w:t>
              </w:r>
              <w:r w:rsidR="00341D48">
                <w:rPr>
                  <w:rFonts w:hint="eastAsia"/>
                </w:rPr>
                <w:t>代表正常进架</w:t>
              </w:r>
              <w:r w:rsidR="00341D48">
                <w:rPr>
                  <w:rFonts w:hint="eastAsia"/>
                </w:rPr>
                <w:t>,1</w:t>
              </w:r>
              <w:r w:rsidR="00341D48">
                <w:rPr>
                  <w:rFonts w:hint="eastAsia"/>
                </w:rPr>
                <w:t>代表从急诊位进架</w:t>
              </w:r>
            </w:ins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  <w:r>
              <w:t>-35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字符串流形式的条码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字节</w:t>
            </w:r>
            <w:r>
              <w:rPr>
                <w:rFonts w:hint="eastAsia"/>
              </w:rPr>
              <w:t>,</w:t>
            </w:r>
            <w:r>
              <w:t>低于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字节</w:t>
            </w:r>
            <w:r>
              <w:rPr>
                <w:rFonts w:hint="eastAsia"/>
              </w:rPr>
              <w:t>,</w:t>
            </w:r>
            <w:r>
              <w:t>字符串尾部位</w:t>
            </w:r>
            <w:r>
              <w:t>’</w:t>
            </w:r>
            <w:r>
              <w:rPr>
                <w:rFonts w:hint="eastAsia"/>
              </w:rPr>
              <w:t>\</w:t>
            </w:r>
            <w:r>
              <w:t>0’</w:t>
            </w:r>
            <w:r>
              <w:t>结尾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  <w:r>
              <w:t>6-68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  <w:r>
              <w:t>9-101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02-134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</w:t>
            </w:r>
            <w:r>
              <w:t>135-167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</w:tbl>
    <w:p w:rsidR="00873260" w:rsidRPr="005522CD" w:rsidRDefault="00873260" w:rsidP="00873260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1.1.10</w:t>
      </w:r>
      <w:r>
        <w:t xml:space="preserve"> </w:t>
      </w:r>
      <w:r w:rsidR="007E2841">
        <w:t>出架仓出架</w:t>
      </w:r>
      <w:r w:rsidR="00283E87">
        <w:rPr>
          <w:rFonts w:hint="eastAsia"/>
        </w:rPr>
        <w:t xml:space="preserve"> </w:t>
      </w:r>
      <w:r w:rsidR="00283E87">
        <w:t>0X008A</w:t>
      </w:r>
    </w:p>
    <w:p w:rsidR="005522CD" w:rsidRDefault="005522CD" w:rsidP="005522CD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5522CD" w:rsidRDefault="005522CD" w:rsidP="005522CD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194519">
        <w:t xml:space="preserve"> </w:t>
      </w:r>
      <w:r>
        <w:t>将指定的出样仓的架子出样</w:t>
      </w:r>
      <w:r>
        <w:rPr>
          <w:rFonts w:hint="eastAsia"/>
        </w:rPr>
        <w:t>,</w:t>
      </w:r>
      <w:r>
        <w:t>出样仓会自动将出样尾部的试管架前推一格</w:t>
      </w:r>
      <w:r>
        <w:rPr>
          <w:rFonts w:hint="eastAsia"/>
        </w:rPr>
        <w:t>,</w:t>
      </w:r>
      <w:r>
        <w:t>如果前推一格发现推不动</w:t>
      </w:r>
      <w:r>
        <w:rPr>
          <w:rFonts w:hint="eastAsia"/>
        </w:rPr>
        <w:t>,</w:t>
      </w:r>
      <w:r>
        <w:rPr>
          <w:rFonts w:hint="eastAsia"/>
        </w:rPr>
        <w:t>说明出样仓满</w:t>
      </w:r>
      <w:r>
        <w:rPr>
          <w:rFonts w:hint="eastAsia"/>
        </w:rPr>
        <w:t>,</w:t>
      </w:r>
      <w:r>
        <w:t>将会报警</w:t>
      </w:r>
      <w:r>
        <w:rPr>
          <w:rFonts w:hint="eastAsia"/>
        </w:rPr>
        <w:t>.</w:t>
      </w:r>
    </w:p>
    <w:p w:rsidR="005522CD" w:rsidRDefault="005522CD" w:rsidP="005522CD">
      <w:r>
        <w:t>命令</w:t>
      </w:r>
      <w:r>
        <w:rPr>
          <w:rFonts w:hint="eastAsia"/>
        </w:rPr>
        <w:t>:</w:t>
      </w:r>
      <w:r>
        <w:t xml:space="preserve"> 0x008A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522CD" w:rsidRPr="00910B39" w:rsidTr="0091545C">
        <w:tc>
          <w:tcPr>
            <w:tcW w:w="1305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5522CD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5522CD" w:rsidRPr="00F177E6" w:rsidRDefault="005522CD" w:rsidP="0091545C">
            <w:r>
              <w:rPr>
                <w:rFonts w:hint="eastAsia"/>
              </w:rPr>
              <w:t>出样仓选择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两个出样仓均出样</w:t>
            </w:r>
          </w:p>
          <w:p w:rsidR="005522CD" w:rsidRDefault="005522CD" w:rsidP="0091545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出样</w:t>
            </w:r>
          </w:p>
          <w:p w:rsidR="005522CD" w:rsidRDefault="005522CD" w:rsidP="0091545C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出样</w:t>
            </w:r>
          </w:p>
        </w:tc>
      </w:tr>
    </w:tbl>
    <w:p w:rsidR="005522CD" w:rsidRPr="005522CD" w:rsidRDefault="005522CD" w:rsidP="005522CD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1.1.11</w:t>
      </w:r>
      <w:r>
        <w:t xml:space="preserve"> </w:t>
      </w:r>
      <w:r w:rsidR="007E2841">
        <w:t>出架</w:t>
      </w:r>
      <w:r>
        <w:t>仓完成</w:t>
      </w:r>
      <w:r w:rsidR="00283E87">
        <w:rPr>
          <w:rFonts w:hint="eastAsia"/>
        </w:rPr>
        <w:t>0</w:t>
      </w:r>
      <w:r w:rsidR="00283E87">
        <w:t>X008B</w:t>
      </w:r>
    </w:p>
    <w:p w:rsidR="00194519" w:rsidRDefault="00194519" w:rsidP="00194519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94519" w:rsidRDefault="00194519" w:rsidP="00194519">
      <w:r>
        <w:t>指令说明</w:t>
      </w:r>
      <w:r>
        <w:rPr>
          <w:rFonts w:hint="eastAsia"/>
        </w:rPr>
        <w:t>:</w:t>
      </w:r>
      <w:r w:rsidR="000726B4">
        <w:t>出样仓出样完成后返回</w:t>
      </w:r>
      <w:r w:rsidR="000726B4">
        <w:rPr>
          <w:rFonts w:hint="eastAsia"/>
        </w:rPr>
        <w:t>,</w:t>
      </w:r>
      <w:r w:rsidR="000726B4">
        <w:t>若没有返回该信息</w:t>
      </w:r>
      <w:r w:rsidR="000726B4">
        <w:rPr>
          <w:rFonts w:hint="eastAsia"/>
        </w:rPr>
        <w:t>,</w:t>
      </w:r>
      <w:r w:rsidR="000726B4">
        <w:t>就说明出样仓满</w:t>
      </w:r>
      <w:r w:rsidR="000726B4">
        <w:rPr>
          <w:rFonts w:hint="eastAsia"/>
        </w:rPr>
        <w:t>,</w:t>
      </w:r>
      <w:r w:rsidR="000726B4">
        <w:t>会报警</w:t>
      </w:r>
    </w:p>
    <w:p w:rsidR="00194519" w:rsidRDefault="00194519" w:rsidP="00194519">
      <w:r>
        <w:t>命令</w:t>
      </w:r>
      <w:r>
        <w:rPr>
          <w:rFonts w:hint="eastAsia"/>
        </w:rPr>
        <w:t>:</w:t>
      </w:r>
      <w:r w:rsidR="000726B4">
        <w:t xml:space="preserve"> 0x008B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0726B4" w:rsidRPr="00910B39" w:rsidTr="0091545C">
        <w:tc>
          <w:tcPr>
            <w:tcW w:w="1305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0726B4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0726B4" w:rsidTr="0091545C">
        <w:tc>
          <w:tcPr>
            <w:tcW w:w="1305" w:type="dxa"/>
          </w:tcPr>
          <w:p w:rsidR="000726B4" w:rsidRDefault="000726B4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0726B4" w:rsidRPr="00F177E6" w:rsidRDefault="000726B4" w:rsidP="0091545C">
            <w:r>
              <w:rPr>
                <w:rFonts w:hint="eastAsia"/>
              </w:rPr>
              <w:t>出样仓选择</w:t>
            </w:r>
          </w:p>
        </w:tc>
        <w:tc>
          <w:tcPr>
            <w:tcW w:w="1134" w:type="dxa"/>
          </w:tcPr>
          <w:p w:rsidR="000726B4" w:rsidRDefault="000726B4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726B4" w:rsidRDefault="000726B4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两个出样仓均出样完成</w:t>
            </w:r>
          </w:p>
          <w:p w:rsidR="000726B4" w:rsidRDefault="000726B4" w:rsidP="0091545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出样完成</w:t>
            </w:r>
          </w:p>
          <w:p w:rsidR="000726B4" w:rsidRDefault="000726B4" w:rsidP="0091545C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出样完成</w:t>
            </w:r>
          </w:p>
        </w:tc>
      </w:tr>
    </w:tbl>
    <w:p w:rsidR="000726B4" w:rsidRDefault="000726B4" w:rsidP="00194519"/>
    <w:p w:rsidR="00194519" w:rsidRPr="00194519" w:rsidRDefault="00194519" w:rsidP="00194519"/>
    <w:p w:rsidR="00080B88" w:rsidRDefault="00080B88" w:rsidP="00080B88">
      <w:pPr>
        <w:pStyle w:val="3"/>
      </w:pPr>
      <w:r>
        <w:rPr>
          <w:rFonts w:hint="eastAsia"/>
        </w:rPr>
        <w:lastRenderedPageBreak/>
        <w:t>1</w:t>
      </w:r>
      <w:r w:rsidR="007E2841">
        <w:t>1.1.12</w:t>
      </w:r>
      <w:r>
        <w:t xml:space="preserve"> </w:t>
      </w:r>
      <w:r w:rsidR="007E2841">
        <w:t>轨道与进出架</w:t>
      </w:r>
      <w:r>
        <w:t>整体复位</w:t>
      </w:r>
      <w:r w:rsidR="00283E87">
        <w:rPr>
          <w:rFonts w:hint="eastAsia"/>
        </w:rPr>
        <w:t>0</w:t>
      </w:r>
      <w:r w:rsidR="00283E87">
        <w:t>X00</w:t>
      </w:r>
      <w:r w:rsidR="009C51A2">
        <w:t>04</w:t>
      </w:r>
    </w:p>
    <w:p w:rsidR="00BD172D" w:rsidRDefault="00BD172D" w:rsidP="00BD172D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BD172D" w:rsidRDefault="00BD172D" w:rsidP="00BD172D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轨道主控初始化</w:t>
      </w:r>
      <w:r>
        <w:rPr>
          <w:rFonts w:hint="eastAsia"/>
        </w:rPr>
        <w:t>.</w:t>
      </w:r>
    </w:p>
    <w:p w:rsidR="009D3C96" w:rsidRPr="009D3C96" w:rsidRDefault="00BD172D" w:rsidP="00BD172D">
      <w:r>
        <w:t>命令</w:t>
      </w:r>
      <w:r>
        <w:rPr>
          <w:rFonts w:hint="eastAsia"/>
        </w:rPr>
        <w:t>:</w:t>
      </w:r>
      <w:r>
        <w:t xml:space="preserve"> 0x00</w:t>
      </w:r>
      <w:r w:rsidR="00FE3202">
        <w:t>04</w:t>
      </w:r>
    </w:p>
    <w:p w:rsidR="00283E87" w:rsidRDefault="00080B88" w:rsidP="00744DDC">
      <w:pPr>
        <w:pStyle w:val="3"/>
      </w:pPr>
      <w:r>
        <w:rPr>
          <w:rFonts w:hint="eastAsia"/>
        </w:rPr>
        <w:t>1</w:t>
      </w:r>
      <w:r w:rsidR="007E2841">
        <w:t>1.1.13</w:t>
      </w:r>
      <w:r>
        <w:t xml:space="preserve"> </w:t>
      </w:r>
      <w:r w:rsidR="007E2841">
        <w:t>轨道与进出架</w:t>
      </w:r>
      <w:r>
        <w:t>整体复位完成</w:t>
      </w:r>
      <w:r w:rsidR="00283E87">
        <w:rPr>
          <w:rFonts w:hint="eastAsia"/>
        </w:rPr>
        <w:t>0</w:t>
      </w:r>
      <w:r w:rsidR="00283E87">
        <w:t>X00</w:t>
      </w:r>
      <w:r w:rsidR="009C51A2">
        <w:t>04</w:t>
      </w:r>
    </w:p>
    <w:p w:rsidR="00BD172D" w:rsidRDefault="00BD172D" w:rsidP="00BD172D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BD172D" w:rsidRDefault="00BD172D" w:rsidP="00BD172D"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轨道主控初始化完成后返回</w:t>
      </w:r>
      <w:r>
        <w:rPr>
          <w:rFonts w:hint="eastAsia"/>
        </w:rPr>
        <w:t>.</w:t>
      </w:r>
      <w:r>
        <w:rPr>
          <w:rFonts w:hint="eastAsia"/>
        </w:rPr>
        <w:t>若无返回</w:t>
      </w:r>
      <w:r>
        <w:rPr>
          <w:rFonts w:hint="eastAsia"/>
        </w:rPr>
        <w:t>,</w:t>
      </w:r>
      <w:r>
        <w:rPr>
          <w:rFonts w:hint="eastAsia"/>
        </w:rPr>
        <w:t>肯定会报警</w:t>
      </w:r>
      <w:r>
        <w:rPr>
          <w:rFonts w:hint="eastAsia"/>
        </w:rPr>
        <w:t>.</w:t>
      </w:r>
    </w:p>
    <w:p w:rsidR="00BD172D" w:rsidRDefault="00BD172D" w:rsidP="00BD172D">
      <w:r>
        <w:t>命令</w:t>
      </w:r>
      <w:r>
        <w:rPr>
          <w:rFonts w:hint="eastAsia"/>
        </w:rPr>
        <w:t>:</w:t>
      </w:r>
      <w:r>
        <w:t xml:space="preserve"> 0x00</w:t>
      </w:r>
      <w:r w:rsidR="00FE3202">
        <w:t>04</w:t>
      </w:r>
    </w:p>
    <w:tbl>
      <w:tblPr>
        <w:tblStyle w:val="a7"/>
        <w:tblW w:w="82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4"/>
        <w:gridCol w:w="1530"/>
        <w:gridCol w:w="1134"/>
        <w:gridCol w:w="4252"/>
      </w:tblGrid>
      <w:tr w:rsidR="003135D8" w:rsidTr="003135D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字节位置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单位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备注</w:t>
            </w:r>
          </w:p>
        </w:tc>
      </w:tr>
      <w:tr w:rsidR="003135D8" w:rsidTr="003135D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 w:rsidRPr="003135D8">
              <w:rPr>
                <w:rFonts w:hint="eastAsia"/>
              </w:rPr>
              <w:t>字节</w:t>
            </w:r>
            <w: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 w:rsidRPr="003135D8">
              <w:rPr>
                <w:rFonts w:hint="eastAsia"/>
              </w:rPr>
              <w:t>复位结</w:t>
            </w:r>
            <w:r>
              <w:rPr>
                <w:rFonts w:hint="eastAsia"/>
              </w:rPr>
              <w:t>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>
              <w:t>BYTE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>
              <w:t xml:space="preserve">1 </w:t>
            </w:r>
            <w:r w:rsidRPr="003135D8">
              <w:rPr>
                <w:rFonts w:hint="eastAsia"/>
              </w:rPr>
              <w:t>复位成</w:t>
            </w:r>
            <w:r>
              <w:rPr>
                <w:rFonts w:hint="eastAsia"/>
              </w:rPr>
              <w:t>功</w:t>
            </w:r>
          </w:p>
          <w:p w:rsidR="003135D8" w:rsidRDefault="003135D8">
            <w:r>
              <w:t xml:space="preserve">0 </w:t>
            </w:r>
            <w:r w:rsidRPr="003135D8">
              <w:rPr>
                <w:rFonts w:hint="eastAsia"/>
              </w:rPr>
              <w:t>复位失</w:t>
            </w:r>
            <w:r>
              <w:rPr>
                <w:rFonts w:hint="eastAsia"/>
              </w:rPr>
              <w:t>败</w:t>
            </w:r>
          </w:p>
        </w:tc>
      </w:tr>
    </w:tbl>
    <w:p w:rsidR="008712A8" w:rsidRDefault="008712A8" w:rsidP="00BD172D"/>
    <w:p w:rsidR="00744DDC" w:rsidRDefault="008712A8" w:rsidP="008712A8">
      <w:pPr>
        <w:pStyle w:val="3"/>
      </w:pPr>
      <w:r>
        <w:rPr>
          <w:rFonts w:hint="eastAsia"/>
        </w:rPr>
        <w:t>1</w:t>
      </w:r>
      <w:r>
        <w:t xml:space="preserve">1.1.14 </w:t>
      </w:r>
      <w:r>
        <w:t>机械手状态变化</w:t>
      </w:r>
      <w:r>
        <w:rPr>
          <w:rFonts w:hint="eastAsia"/>
        </w:rPr>
        <w:t>0</w:t>
      </w:r>
      <w:r>
        <w:t>X008C</w:t>
      </w:r>
    </w:p>
    <w:p w:rsidR="008712A8" w:rsidRDefault="008712A8" w:rsidP="008712A8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8712A8" w:rsidRDefault="008712A8" w:rsidP="008712A8">
      <w:r>
        <w:t>指令描述</w:t>
      </w:r>
      <w:r>
        <w:rPr>
          <w:rFonts w:hint="eastAsia"/>
        </w:rPr>
        <w:t>:</w:t>
      </w:r>
      <w:r>
        <w:t xml:space="preserve"> </w:t>
      </w:r>
      <w:r>
        <w:t>轨道机械手状态变化时</w:t>
      </w:r>
      <w:r>
        <w:rPr>
          <w:rFonts w:hint="eastAsia"/>
        </w:rPr>
        <w:t>,</w:t>
      </w:r>
      <w:r>
        <w:t>主动上报给中位机</w:t>
      </w:r>
    </w:p>
    <w:p w:rsidR="008712A8" w:rsidRDefault="008712A8" w:rsidP="008712A8">
      <w:r>
        <w:t>命令</w:t>
      </w:r>
      <w:r>
        <w:rPr>
          <w:rFonts w:hint="eastAsia"/>
        </w:rPr>
        <w:t>:</w:t>
      </w:r>
      <w:r>
        <w:t xml:space="preserve"> 0x008C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712A8" w:rsidRPr="00910B39" w:rsidTr="00921768">
        <w:tc>
          <w:tcPr>
            <w:tcW w:w="1305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8712A8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8712A8" w:rsidTr="00921768">
        <w:tc>
          <w:tcPr>
            <w:tcW w:w="1305" w:type="dxa"/>
          </w:tcPr>
          <w:p w:rsidR="008712A8" w:rsidRDefault="008712A8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712A8" w:rsidRPr="00F177E6" w:rsidRDefault="008712A8" w:rsidP="008712A8">
            <w:r>
              <w:t>机械手当前状态</w:t>
            </w:r>
          </w:p>
        </w:tc>
        <w:tc>
          <w:tcPr>
            <w:tcW w:w="1134" w:type="dxa"/>
          </w:tcPr>
          <w:p w:rsidR="008712A8" w:rsidRDefault="008712A8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712A8" w:rsidRDefault="008712A8" w:rsidP="00921768">
            <w:r>
              <w:t xml:space="preserve">0 </w:t>
            </w:r>
            <w:r>
              <w:t>空闲</w:t>
            </w:r>
          </w:p>
          <w:p w:rsidR="008712A8" w:rsidRDefault="008712A8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忙</w:t>
            </w:r>
          </w:p>
        </w:tc>
      </w:tr>
    </w:tbl>
    <w:p w:rsidR="008712A8" w:rsidRDefault="008712A8" w:rsidP="008712A8"/>
    <w:p w:rsidR="008712A8" w:rsidRDefault="003810B1" w:rsidP="003810B1">
      <w:pPr>
        <w:pStyle w:val="3"/>
      </w:pPr>
      <w:r>
        <w:rPr>
          <w:rFonts w:hint="eastAsia"/>
        </w:rPr>
        <w:t>1</w:t>
      </w:r>
      <w:r>
        <w:t xml:space="preserve">1.1.15 </w:t>
      </w:r>
      <w:r>
        <w:t>轨道上设备总数下发</w:t>
      </w:r>
      <w:r>
        <w:rPr>
          <w:rFonts w:hint="eastAsia"/>
        </w:rPr>
        <w:t xml:space="preserve"> </w:t>
      </w:r>
      <w:r>
        <w:t>0X008D</w:t>
      </w:r>
    </w:p>
    <w:p w:rsidR="003810B1" w:rsidRDefault="003810B1" w:rsidP="003810B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sym w:font="Wingdings" w:char="F0E0"/>
      </w:r>
      <w:r>
        <w:t>轨道主控</w:t>
      </w:r>
    </w:p>
    <w:p w:rsidR="003810B1" w:rsidRDefault="00921768" w:rsidP="003810B1">
      <w:r>
        <w:t>指令</w:t>
      </w:r>
      <w:r>
        <w:rPr>
          <w:rFonts w:hint="eastAsia"/>
        </w:rPr>
        <w:t>回复</w:t>
      </w:r>
      <w:r w:rsidR="003810B1">
        <w:rPr>
          <w:rFonts w:hint="eastAsia"/>
        </w:rPr>
        <w:t>:</w:t>
      </w:r>
      <w:r w:rsidR="003810B1">
        <w:t xml:space="preserve"> </w:t>
      </w:r>
      <w:r w:rsidR="003810B1">
        <w:t>轨道主控将原样恢复下发的信息给中位机</w:t>
      </w:r>
      <w:r w:rsidR="003810B1">
        <w:rPr>
          <w:rFonts w:hint="eastAsia"/>
        </w:rPr>
        <w:t>,</w:t>
      </w:r>
      <w:r w:rsidR="003810B1">
        <w:t>表示该信息已经收到</w:t>
      </w:r>
      <w:r w:rsidR="003810B1"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>
        <w:t xml:space="preserve"> </w:t>
      </w:r>
      <w:r>
        <w:t>主控在第一次进架之前</w:t>
      </w:r>
      <w:r>
        <w:rPr>
          <w:rFonts w:hint="eastAsia"/>
        </w:rPr>
        <w:t>,</w:t>
      </w:r>
      <w:r>
        <w:t>中位机必须先发送该信息给主控</w:t>
      </w:r>
      <w:r>
        <w:rPr>
          <w:rFonts w:hint="eastAsia"/>
        </w:rPr>
        <w:t>,</w:t>
      </w:r>
      <w:r>
        <w:t>中位机要确保收到主控的确认信息</w:t>
      </w:r>
      <w:r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 xml:space="preserve">  </w:t>
      </w:r>
      <w:r>
        <w:t>若轨道主控未接收到该信息</w:t>
      </w:r>
      <w:r>
        <w:rPr>
          <w:rFonts w:hint="eastAsia"/>
        </w:rPr>
        <w:t>,</w:t>
      </w:r>
      <w:r>
        <w:t>则轨道主控默认轨道上挂接了四个设备</w:t>
      </w:r>
      <w:r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0x008D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810B1" w:rsidRPr="00910B39" w:rsidTr="00921768">
        <w:tc>
          <w:tcPr>
            <w:tcW w:w="1305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3810B1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3810B1" w:rsidTr="00921768">
        <w:tc>
          <w:tcPr>
            <w:tcW w:w="1305" w:type="dxa"/>
          </w:tcPr>
          <w:p w:rsidR="003810B1" w:rsidRDefault="003810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810B1" w:rsidRPr="00F177E6" w:rsidRDefault="003810B1" w:rsidP="00921768">
            <w:r>
              <w:t>轨道上挂接的设备总数</w:t>
            </w:r>
          </w:p>
        </w:tc>
        <w:tc>
          <w:tcPr>
            <w:tcW w:w="1134" w:type="dxa"/>
          </w:tcPr>
          <w:p w:rsidR="003810B1" w:rsidRDefault="003810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810B1" w:rsidRDefault="003810B1" w:rsidP="00921768">
            <w:r>
              <w:t xml:space="preserve">1-4 </w:t>
            </w:r>
            <w:r>
              <w:t>至少有一个设备</w:t>
            </w:r>
            <w:r>
              <w:rPr>
                <w:rFonts w:hint="eastAsia"/>
              </w:rPr>
              <w:t>,</w:t>
            </w:r>
            <w:r>
              <w:t>最多四个设备</w:t>
            </w:r>
            <w:r>
              <w:rPr>
                <w:rFonts w:hint="eastAsia"/>
              </w:rPr>
              <w:t>.</w:t>
            </w:r>
            <w:r>
              <w:t>不计算轨道自身</w:t>
            </w:r>
          </w:p>
        </w:tc>
      </w:tr>
    </w:tbl>
    <w:p w:rsidR="003810B1" w:rsidRPr="003810B1" w:rsidRDefault="003810B1" w:rsidP="003810B1">
      <w:pPr>
        <w:ind w:left="210" w:hangingChars="100" w:hanging="210"/>
      </w:pPr>
    </w:p>
    <w:p w:rsidR="00DB428A" w:rsidRDefault="00DB428A" w:rsidP="00DB428A">
      <w:pPr>
        <w:pStyle w:val="3"/>
      </w:pPr>
      <w:r>
        <w:rPr>
          <w:rFonts w:hint="eastAsia"/>
        </w:rPr>
        <w:lastRenderedPageBreak/>
        <w:t>1</w:t>
      </w:r>
      <w:r>
        <w:t xml:space="preserve">1.1.16 </w:t>
      </w:r>
      <w:r>
        <w:rPr>
          <w:rFonts w:hint="eastAsia"/>
        </w:rPr>
        <w:t>机械手</w:t>
      </w:r>
      <w:r>
        <w:t>已经从测试区取架位取到试管架</w:t>
      </w:r>
      <w:r>
        <w:rPr>
          <w:rFonts w:hint="eastAsia"/>
        </w:rPr>
        <w:t>0</w:t>
      </w:r>
      <w:r>
        <w:t>X008E</w:t>
      </w:r>
    </w:p>
    <w:p w:rsidR="00DB428A" w:rsidRDefault="00DB428A" w:rsidP="00DB428A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DB428A" w:rsidRDefault="00DB428A" w:rsidP="00DB428A">
      <w:r>
        <w:t>指令描述</w:t>
      </w:r>
      <w:r>
        <w:rPr>
          <w:rFonts w:hint="eastAsia"/>
        </w:rPr>
        <w:t>:</w:t>
      </w:r>
      <w:r>
        <w:t>当机械手从测试区取架位置取到试管架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主动上传给中位机</w:t>
      </w:r>
      <w:r>
        <w:rPr>
          <w:rFonts w:hint="eastAsia"/>
        </w:rPr>
        <w:t>,</w:t>
      </w:r>
      <w:r>
        <w:rPr>
          <w:rFonts w:hint="eastAsia"/>
        </w:rPr>
        <w:t>然后轨道把试管架运载到目标位置</w:t>
      </w:r>
      <w:r>
        <w:rPr>
          <w:rFonts w:hint="eastAsia"/>
        </w:rPr>
        <w:t>,</w:t>
      </w:r>
      <w:r>
        <w:rPr>
          <w:rFonts w:hint="eastAsia"/>
        </w:rPr>
        <w:t>防止轨道运载时间太长</w:t>
      </w:r>
      <w:r>
        <w:rPr>
          <w:rFonts w:hint="eastAsia"/>
        </w:rPr>
        <w:t>,</w:t>
      </w:r>
      <w:r>
        <w:rPr>
          <w:rFonts w:hint="eastAsia"/>
        </w:rPr>
        <w:t>时间不能有效利用</w:t>
      </w:r>
      <w:r>
        <w:rPr>
          <w:rFonts w:hint="eastAsia"/>
        </w:rPr>
        <w:t>.</w:t>
      </w:r>
    </w:p>
    <w:p w:rsidR="00DB428A" w:rsidRDefault="00DB428A" w:rsidP="00DB428A">
      <w:r>
        <w:t>命令</w:t>
      </w:r>
      <w:r>
        <w:rPr>
          <w:rFonts w:hint="eastAsia"/>
        </w:rPr>
        <w:t>:</w:t>
      </w:r>
      <w:r>
        <w:t xml:space="preserve"> 0x008E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DB428A" w:rsidRPr="00910B39" w:rsidTr="000A7E90">
        <w:tc>
          <w:tcPr>
            <w:tcW w:w="1305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DB428A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DB428A" w:rsidTr="000A7E90">
        <w:tc>
          <w:tcPr>
            <w:tcW w:w="1305" w:type="dxa"/>
          </w:tcPr>
          <w:p w:rsidR="00DB428A" w:rsidRDefault="00DB428A" w:rsidP="000A7E90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DB428A" w:rsidRPr="00F177E6" w:rsidRDefault="00DB428A" w:rsidP="000A7E90">
            <w:r>
              <w:t>当前取架位置的模块号</w:t>
            </w:r>
          </w:p>
        </w:tc>
        <w:tc>
          <w:tcPr>
            <w:tcW w:w="1134" w:type="dxa"/>
          </w:tcPr>
          <w:p w:rsidR="00DB428A" w:rsidRDefault="00DB428A" w:rsidP="000A7E90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DB428A" w:rsidRDefault="00DB428A" w:rsidP="00DB428A">
            <w:r>
              <w:t>取值</w:t>
            </w:r>
            <w:r>
              <w:rPr>
                <w:rFonts w:hint="eastAsia"/>
              </w:rPr>
              <w:t xml:space="preserve"> </w:t>
            </w:r>
            <w:r>
              <w:t xml:space="preserve">0 1 2 3 </w:t>
            </w:r>
          </w:p>
          <w:p w:rsidR="00DB428A" w:rsidRDefault="00DB428A" w:rsidP="000A7E90"/>
        </w:tc>
      </w:tr>
    </w:tbl>
    <w:p w:rsidR="003810B1" w:rsidRPr="008712A8" w:rsidRDefault="003810B1" w:rsidP="008712A8"/>
    <w:p w:rsidR="00080B88" w:rsidRPr="00080B88" w:rsidRDefault="00080B88" w:rsidP="00080B88">
      <w:pPr>
        <w:pStyle w:val="2"/>
        <w:rPr>
          <w:color w:val="FF0000"/>
        </w:rPr>
      </w:pPr>
      <w:r w:rsidRPr="00080B88">
        <w:rPr>
          <w:color w:val="FF0000"/>
        </w:rPr>
        <w:t xml:space="preserve">11.2 </w:t>
      </w:r>
      <w:r w:rsidRPr="00080B88">
        <w:rPr>
          <w:color w:val="FF0000"/>
        </w:rPr>
        <w:t>轨道主控上报报警码描述</w:t>
      </w:r>
    </w:p>
    <w:p w:rsidR="00080B88" w:rsidRDefault="00080B88" w:rsidP="00080B88">
      <w:r>
        <w:rPr>
          <w:rFonts w:hint="eastAsia"/>
        </w:rPr>
        <w:t>轨道的报警码</w:t>
      </w:r>
      <w:r>
        <w:rPr>
          <w:rFonts w:hint="eastAsia"/>
        </w:rPr>
        <w:t>,</w:t>
      </w:r>
      <w:r>
        <w:rPr>
          <w:rFonts w:hint="eastAsia"/>
        </w:rPr>
        <w:t>当用户进行误操作的时候报警</w:t>
      </w:r>
      <w:r>
        <w:rPr>
          <w:rFonts w:hint="eastAsia"/>
        </w:rPr>
        <w:t>.</w:t>
      </w:r>
    </w:p>
    <w:p w:rsidR="00BD172D" w:rsidRDefault="00BD172D" w:rsidP="00BD172D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</w:t>
      </w:r>
      <w:r>
        <w:t>3</w:t>
      </w:r>
    </w:p>
    <w:p w:rsidR="00BD172D" w:rsidRDefault="00BD172D" w:rsidP="00BD172D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答：无应答</w:t>
      </w:r>
    </w:p>
    <w:p w:rsidR="00BD172D" w:rsidRDefault="00BD172D" w:rsidP="00BD172D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p w:rsidR="00BD172D" w:rsidRDefault="00BD172D" w:rsidP="00BD172D">
      <w:r>
        <w:t>命令体</w:t>
      </w:r>
      <w:r>
        <w:rPr>
          <w:rFonts w:hint="eastAsia"/>
        </w:rPr>
        <w:t>：</w:t>
      </w:r>
    </w:p>
    <w:p w:rsidR="00BD172D" w:rsidRDefault="00BD172D" w:rsidP="00BD172D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7"/>
        <w:gridCol w:w="1274"/>
        <w:gridCol w:w="811"/>
        <w:gridCol w:w="5396"/>
      </w:tblGrid>
      <w:tr w:rsidR="00BD172D" w:rsidTr="0091545C">
        <w:tc>
          <w:tcPr>
            <w:tcW w:w="709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812" w:type="dxa"/>
            <w:shd w:val="clear" w:color="auto" w:fill="0070C0"/>
          </w:tcPr>
          <w:p w:rsidR="00BD172D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425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D172D" w:rsidRPr="00133B0F" w:rsidRDefault="00BD172D" w:rsidP="0091545C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812" w:type="dxa"/>
          </w:tcPr>
          <w:p w:rsidR="00BD172D" w:rsidRDefault="00BD172D" w:rsidP="0091545C">
            <w:r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报警级别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D172D" w:rsidRDefault="00BD172D" w:rsidP="0091545C">
            <w:r>
              <w:t>C</w:t>
            </w:r>
            <w:r>
              <w:rPr>
                <w:rFonts w:hint="eastAsia"/>
              </w:rPr>
              <w:t>ode L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报警码低位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D172D" w:rsidRPr="00133B0F" w:rsidRDefault="00BD172D" w:rsidP="0091545C">
            <w:r>
              <w:rPr>
                <w:rFonts w:hint="eastAsia"/>
              </w:rPr>
              <w:t>Code H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报警码高位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Param1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Param2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Param3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Param4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4C2DA9" w:rsidTr="0091545C">
        <w:tc>
          <w:tcPr>
            <w:tcW w:w="709" w:type="dxa"/>
          </w:tcPr>
          <w:p w:rsidR="004C2DA9" w:rsidRDefault="004C2DA9" w:rsidP="0091545C"/>
        </w:tc>
        <w:tc>
          <w:tcPr>
            <w:tcW w:w="1276" w:type="dxa"/>
          </w:tcPr>
          <w:p w:rsidR="004C2DA9" w:rsidRDefault="004C2DA9" w:rsidP="0091545C"/>
        </w:tc>
        <w:tc>
          <w:tcPr>
            <w:tcW w:w="812" w:type="dxa"/>
          </w:tcPr>
          <w:p w:rsidR="004C2DA9" w:rsidRPr="007A25CC" w:rsidRDefault="004C2DA9" w:rsidP="0091545C"/>
        </w:tc>
        <w:tc>
          <w:tcPr>
            <w:tcW w:w="5425" w:type="dxa"/>
          </w:tcPr>
          <w:p w:rsidR="004C2DA9" w:rsidRPr="007577B7" w:rsidRDefault="004C2DA9" w:rsidP="0091545C"/>
        </w:tc>
      </w:tr>
    </w:tbl>
    <w:p w:rsidR="00BD172D" w:rsidRDefault="00BD172D" w:rsidP="00080B88"/>
    <w:p w:rsidR="004C2DA9" w:rsidRDefault="004C2DA9" w:rsidP="00080B88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C2DA9" w:rsidTr="004C7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2DA9" w:rsidRDefault="004C701B" w:rsidP="004C701B">
            <w:pPr>
              <w:jc w:val="center"/>
            </w:pPr>
            <w:r>
              <w:rPr>
                <w:rFonts w:hint="eastAsia"/>
              </w:rPr>
              <w:t>报警码值</w:t>
            </w:r>
          </w:p>
        </w:tc>
        <w:tc>
          <w:tcPr>
            <w:tcW w:w="2835" w:type="dxa"/>
          </w:tcPr>
          <w:p w:rsidR="004C2DA9" w:rsidRDefault="004C701B" w:rsidP="004C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报警码描述</w:t>
            </w:r>
          </w:p>
        </w:tc>
        <w:tc>
          <w:tcPr>
            <w:tcW w:w="3623" w:type="dxa"/>
          </w:tcPr>
          <w:p w:rsidR="004C2DA9" w:rsidRDefault="004C701B" w:rsidP="004C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报警码级别与参数</w:t>
            </w:r>
          </w:p>
        </w:tc>
      </w:tr>
      <w:tr w:rsidR="004C2DA9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2DA9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X0001</w:t>
            </w:r>
          </w:p>
        </w:tc>
        <w:tc>
          <w:tcPr>
            <w:tcW w:w="2835" w:type="dxa"/>
          </w:tcPr>
          <w:p w:rsidR="004C2DA9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试管架丢失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将试管架放到出样的时候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未检测到试管架</w:t>
            </w:r>
          </w:p>
        </w:tc>
        <w:tc>
          <w:tcPr>
            <w:tcW w:w="3623" w:type="dxa"/>
          </w:tcPr>
          <w:p w:rsidR="004C2DA9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无参数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X0002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条码枪无返回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条码枪未扫描到条码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X0003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装满试管架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不能再增加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X0004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堵住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上某个试管架被卡住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导致无法推送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X0005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满情况类似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X0006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堵住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堵住情况类似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X0007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进样多次未检测到试管架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停止进样</w:t>
            </w:r>
          </w:p>
        </w:tc>
        <w:tc>
          <w:tcPr>
            <w:tcW w:w="3623" w:type="dxa"/>
          </w:tcPr>
          <w:p w:rsidR="004C701B" w:rsidRDefault="00CE2533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X0008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电机复位失败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X0009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电机运行失败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X000A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目标区域无空间放试管架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X000B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目标区域无该指定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的试管架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t>0X000C</w:t>
            </w:r>
          </w:p>
        </w:tc>
        <w:tc>
          <w:tcPr>
            <w:tcW w:w="2835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45" w:author="刘 林" w:date="2019-12-19T15:53:00Z">
              <w:r>
                <w:rPr>
                  <w:rFonts w:hint="eastAsia"/>
                </w:rPr>
                <w:t>I</w:t>
              </w:r>
              <w:r>
                <w:t>O</w:t>
              </w:r>
              <w:r>
                <w:rPr>
                  <w:rFonts w:hint="eastAsia"/>
                </w:rPr>
                <w:t>口</w:t>
              </w:r>
              <w:r w:rsidRPr="00FD065B">
                <w:rPr>
                  <w:rFonts w:hint="eastAsia"/>
                </w:rPr>
                <w:t>写入失败</w:t>
              </w:r>
            </w:ins>
          </w:p>
        </w:tc>
        <w:tc>
          <w:tcPr>
            <w:tcW w:w="3623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46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X000D</w:t>
            </w:r>
          </w:p>
        </w:tc>
        <w:tc>
          <w:tcPr>
            <w:tcW w:w="2835" w:type="dxa"/>
          </w:tcPr>
          <w:p w:rsidR="004C701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47" w:author="刘 林" w:date="2019-12-19T15:53:00Z">
              <w:r>
                <w:rPr>
                  <w:rFonts w:hint="eastAsia"/>
                </w:rPr>
                <w:t>I</w:t>
              </w:r>
              <w:r>
                <w:t>O</w:t>
              </w:r>
              <w:r>
                <w:rPr>
                  <w:rFonts w:hint="eastAsia"/>
                </w:rPr>
                <w:t>口读取失败</w:t>
              </w:r>
            </w:ins>
          </w:p>
        </w:tc>
        <w:tc>
          <w:tcPr>
            <w:tcW w:w="3623" w:type="dxa"/>
          </w:tcPr>
          <w:p w:rsidR="004C701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48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X000E</w:t>
            </w:r>
          </w:p>
        </w:tc>
        <w:tc>
          <w:tcPr>
            <w:tcW w:w="2835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49" w:author="刘 林" w:date="2019-12-19T15:53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推进失败</w:t>
              </w:r>
            </w:ins>
          </w:p>
        </w:tc>
        <w:tc>
          <w:tcPr>
            <w:tcW w:w="3623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50" w:author="刘 林" w:date="2019-12-19T15:54:00Z">
              <w:r>
                <w:rPr>
                  <w:rFonts w:hint="eastAsia"/>
                </w:rPr>
                <w:t>注意</w:t>
              </w:r>
            </w:ins>
            <w:ins w:id="351" w:author="刘 林" w:date="2019-12-19T15:52:00Z">
              <w:r>
                <w:rPr>
                  <w:rFonts w:hint="eastAsia"/>
                </w:rPr>
                <w:t>级报警</w:t>
              </w:r>
            </w:ins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X000F</w:t>
            </w:r>
          </w:p>
        </w:tc>
        <w:tc>
          <w:tcPr>
            <w:tcW w:w="2835" w:type="dxa"/>
          </w:tcPr>
          <w:p w:rsidR="004C701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52" w:author="刘 林" w:date="2019-12-19T15:54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推进失败</w:t>
              </w:r>
            </w:ins>
          </w:p>
        </w:tc>
        <w:tc>
          <w:tcPr>
            <w:tcW w:w="3623" w:type="dxa"/>
          </w:tcPr>
          <w:p w:rsidR="004C701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53" w:author="刘 林" w:date="2019-12-19T15:54:00Z">
              <w:r>
                <w:rPr>
                  <w:rFonts w:hint="eastAsia"/>
                </w:rPr>
                <w:t>注意</w:t>
              </w:r>
            </w:ins>
            <w:ins w:id="354" w:author="刘 林" w:date="2019-12-19T15:52:00Z">
              <w:r>
                <w:rPr>
                  <w:rFonts w:hint="eastAsia"/>
                </w:rPr>
                <w:t>级报警</w:t>
              </w:r>
            </w:ins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X0010</w:t>
            </w:r>
          </w:p>
        </w:tc>
        <w:tc>
          <w:tcPr>
            <w:tcW w:w="2835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55" w:author="刘 林" w:date="2019-12-19T15:54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1+2</w:t>
              </w:r>
              <w:r>
                <w:rPr>
                  <w:rFonts w:hint="eastAsia"/>
                </w:rPr>
                <w:t>同时推进失败</w:t>
              </w:r>
            </w:ins>
          </w:p>
        </w:tc>
        <w:tc>
          <w:tcPr>
            <w:tcW w:w="3623" w:type="dxa"/>
          </w:tcPr>
          <w:p w:rsidR="004C701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56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7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58" w:author="刘 林" w:date="2019-12-19T15:51:00Z"/>
              </w:rPr>
            </w:pPr>
            <w:ins w:id="359" w:author="刘 林" w:date="2019-12-19T15:51:00Z">
              <w:r>
                <w:rPr>
                  <w:rFonts w:hint="eastAsia"/>
                </w:rPr>
                <w:t>0</w:t>
              </w:r>
              <w:r>
                <w:t>X0011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0" w:author="刘 林" w:date="2019-12-19T15:51:00Z"/>
              </w:rPr>
            </w:pPr>
            <w:ins w:id="361" w:author="刘 林" w:date="2019-12-19T15:54:00Z">
              <w:r>
                <w:rPr>
                  <w:rFonts w:hint="eastAsia"/>
                </w:rPr>
                <w:t>进样失败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2" w:author="刘 林" w:date="2019-12-19T15:51:00Z"/>
              </w:rPr>
            </w:pPr>
            <w:ins w:id="363" w:author="刘 林" w:date="2019-12-19T15:54:00Z">
              <w:r>
                <w:rPr>
                  <w:rFonts w:hint="eastAsia"/>
                </w:rPr>
                <w:t>注意</w:t>
              </w:r>
            </w:ins>
            <w:ins w:id="364" w:author="刘 林" w:date="2019-12-19T15:52:00Z">
              <w:r>
                <w:rPr>
                  <w:rFonts w:hint="eastAsia"/>
                </w:rPr>
                <w:t>级报警</w:t>
              </w:r>
            </w:ins>
          </w:p>
        </w:tc>
      </w:tr>
      <w:tr w:rsidR="00FD065B" w:rsidTr="004C701B">
        <w:trPr>
          <w:ins w:id="365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66" w:author="刘 林" w:date="2019-12-19T15:51:00Z"/>
              </w:rPr>
            </w:pPr>
            <w:ins w:id="367" w:author="刘 林" w:date="2019-12-19T15:51:00Z">
              <w:r>
                <w:rPr>
                  <w:rFonts w:hint="eastAsia"/>
                </w:rPr>
                <w:t>0</w:t>
              </w:r>
              <w:r>
                <w:t>X0012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8" w:author="刘 林" w:date="2019-12-19T15:51:00Z"/>
              </w:rPr>
            </w:pPr>
            <w:ins w:id="369" w:author="刘 林" w:date="2019-12-19T15:54:00Z">
              <w:r>
                <w:rPr>
                  <w:rFonts w:hint="eastAsia"/>
                </w:rPr>
                <w:t>进架取消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0" w:author="刘 林" w:date="2019-12-19T15:51:00Z"/>
              </w:rPr>
            </w:pPr>
            <w:ins w:id="371" w:author="刘 林" w:date="2019-12-19T15:54:00Z">
              <w:r>
                <w:rPr>
                  <w:rFonts w:hint="eastAsia"/>
                </w:rPr>
                <w:t>注意</w:t>
              </w:r>
            </w:ins>
            <w:ins w:id="372" w:author="刘 林" w:date="2019-12-19T15:52:00Z">
              <w:r>
                <w:rPr>
                  <w:rFonts w:hint="eastAsia"/>
                </w:rPr>
                <w:t>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3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74" w:author="刘 林" w:date="2019-12-19T15:51:00Z"/>
              </w:rPr>
            </w:pPr>
            <w:ins w:id="375" w:author="刘 林" w:date="2019-12-19T15:51:00Z">
              <w:r>
                <w:rPr>
                  <w:rFonts w:hint="eastAsia"/>
                </w:rPr>
                <w:t>0</w:t>
              </w:r>
              <w:r>
                <w:t>X0013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6" w:author="刘 林" w:date="2019-12-19T15:51:00Z"/>
              </w:rPr>
            </w:pPr>
            <w:ins w:id="377" w:author="刘 林" w:date="2019-12-19T15:55:00Z">
              <w:r>
                <w:rPr>
                  <w:rFonts w:hint="eastAsia"/>
                </w:rPr>
                <w:t>需要排查的未知错误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8" w:author="刘 林" w:date="2019-12-19T15:51:00Z"/>
              </w:rPr>
            </w:pPr>
            <w:ins w:id="379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380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81" w:author="刘 林" w:date="2019-12-19T15:51:00Z"/>
              </w:rPr>
            </w:pPr>
            <w:ins w:id="382" w:author="刘 林" w:date="2019-12-19T15:51:00Z">
              <w:r>
                <w:rPr>
                  <w:rFonts w:hint="eastAsia"/>
                </w:rPr>
                <w:t>0</w:t>
              </w:r>
              <w:r>
                <w:t>X0014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3" w:author="刘 林" w:date="2019-12-19T15:51:00Z"/>
              </w:rPr>
            </w:pPr>
            <w:ins w:id="384" w:author="刘 林" w:date="2019-12-19T15:55:00Z">
              <w:r>
                <w:rPr>
                  <w:rFonts w:hint="eastAsia"/>
                </w:rPr>
                <w:t>进样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托盘丢失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刘 林" w:date="2019-12-19T15:51:00Z"/>
              </w:rPr>
            </w:pPr>
            <w:ins w:id="386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7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88" w:author="刘 林" w:date="2019-12-19T15:51:00Z"/>
              </w:rPr>
            </w:pPr>
            <w:ins w:id="389" w:author="刘 林" w:date="2019-12-19T15:51:00Z">
              <w:r>
                <w:rPr>
                  <w:rFonts w:hint="eastAsia"/>
                </w:rPr>
                <w:t>0</w:t>
              </w:r>
              <w:r>
                <w:t>X0015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0" w:author="刘 林" w:date="2019-12-19T15:51:00Z"/>
              </w:rPr>
            </w:pPr>
            <w:ins w:id="391" w:author="刘 林" w:date="2019-12-19T15:55:00Z">
              <w:r>
                <w:rPr>
                  <w:rFonts w:hint="eastAsia"/>
                </w:rPr>
                <w:t>进样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门开着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2" w:author="刘 林" w:date="2019-12-19T15:51:00Z"/>
              </w:rPr>
            </w:pPr>
            <w:ins w:id="393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394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395" w:author="刘 林" w:date="2019-12-19T15:51:00Z"/>
              </w:rPr>
            </w:pPr>
            <w:ins w:id="396" w:author="刘 林" w:date="2019-12-19T15:51:00Z">
              <w:r>
                <w:rPr>
                  <w:rFonts w:hint="eastAsia"/>
                </w:rPr>
                <w:t>0</w:t>
              </w:r>
              <w:r>
                <w:t>X0016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刘 林" w:date="2019-12-19T15:51:00Z"/>
              </w:rPr>
            </w:pPr>
            <w:ins w:id="398" w:author="刘 林" w:date="2019-12-19T15:55:00Z">
              <w:r>
                <w:rPr>
                  <w:rFonts w:hint="eastAsia"/>
                </w:rPr>
                <w:t>进样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托盘丢失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刘 林" w:date="2019-12-19T15:51:00Z"/>
              </w:rPr>
            </w:pPr>
            <w:ins w:id="400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1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02" w:author="刘 林" w:date="2019-12-19T15:51:00Z"/>
              </w:rPr>
            </w:pPr>
            <w:ins w:id="403" w:author="刘 林" w:date="2019-12-19T15:51:00Z">
              <w:r>
                <w:rPr>
                  <w:rFonts w:hint="eastAsia"/>
                </w:rPr>
                <w:t>0</w:t>
              </w:r>
              <w:r>
                <w:t>X0017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4" w:author="刘 林" w:date="2019-12-19T15:51:00Z"/>
              </w:rPr>
            </w:pPr>
            <w:ins w:id="405" w:author="刘 林" w:date="2019-12-19T15:56:00Z">
              <w:r>
                <w:rPr>
                  <w:rFonts w:hint="eastAsia"/>
                </w:rPr>
                <w:t>进样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门开着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6" w:author="刘 林" w:date="2019-12-19T15:51:00Z"/>
              </w:rPr>
            </w:pPr>
            <w:ins w:id="407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408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09" w:author="刘 林" w:date="2019-12-19T15:51:00Z"/>
              </w:rPr>
            </w:pPr>
            <w:ins w:id="410" w:author="刘 林" w:date="2019-12-19T15:51:00Z">
              <w:r>
                <w:rPr>
                  <w:rFonts w:hint="eastAsia"/>
                </w:rPr>
                <w:t>0</w:t>
              </w:r>
              <w:r>
                <w:t>X</w:t>
              </w:r>
            </w:ins>
            <w:ins w:id="411" w:author="刘 林" w:date="2019-12-19T15:52:00Z">
              <w:r>
                <w:t>0018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刘 林" w:date="2019-12-19T15:51:00Z"/>
              </w:rPr>
            </w:pPr>
            <w:ins w:id="413" w:author="刘 林" w:date="2019-12-19T15:56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托盘丢失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4" w:author="刘 林" w:date="2019-12-19T15:51:00Z"/>
              </w:rPr>
            </w:pPr>
            <w:ins w:id="415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6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17" w:author="刘 林" w:date="2019-12-19T15:51:00Z"/>
              </w:rPr>
            </w:pPr>
            <w:ins w:id="418" w:author="刘 林" w:date="2019-12-19T15:52:00Z">
              <w:r>
                <w:rPr>
                  <w:rFonts w:hint="eastAsia"/>
                </w:rPr>
                <w:t>0</w:t>
              </w:r>
              <w:r>
                <w:t>X0019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9" w:author="刘 林" w:date="2019-12-19T15:51:00Z"/>
              </w:rPr>
            </w:pPr>
            <w:ins w:id="420" w:author="刘 林" w:date="2019-12-19T15:56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门开着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1" w:author="刘 林" w:date="2019-12-19T15:51:00Z"/>
              </w:rPr>
            </w:pPr>
            <w:ins w:id="422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423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24" w:author="刘 林" w:date="2019-12-19T15:51:00Z"/>
              </w:rPr>
            </w:pPr>
            <w:ins w:id="425" w:author="刘 林" w:date="2019-12-19T15:52:00Z">
              <w:r>
                <w:rPr>
                  <w:rFonts w:hint="eastAsia"/>
                </w:rPr>
                <w:t>0</w:t>
              </w:r>
              <w:r>
                <w:t>X001A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6" w:author="刘 林" w:date="2019-12-19T15:51:00Z"/>
              </w:rPr>
            </w:pPr>
            <w:ins w:id="427" w:author="刘 林" w:date="2019-12-19T15:56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托盘丢失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8" w:author="刘 林" w:date="2019-12-19T15:51:00Z"/>
              </w:rPr>
            </w:pPr>
            <w:ins w:id="429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0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31" w:author="刘 林" w:date="2019-12-19T15:51:00Z"/>
              </w:rPr>
            </w:pPr>
            <w:ins w:id="432" w:author="刘 林" w:date="2019-12-19T15:52:00Z">
              <w:r>
                <w:rPr>
                  <w:rFonts w:hint="eastAsia"/>
                </w:rPr>
                <w:t>0</w:t>
              </w:r>
              <w:r>
                <w:t>X001B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3" w:author="刘 林" w:date="2019-12-19T15:51:00Z"/>
              </w:rPr>
            </w:pPr>
            <w:ins w:id="434" w:author="刘 林" w:date="2019-12-19T15:56:00Z">
              <w:r>
                <w:rPr>
                  <w:rFonts w:hint="eastAsia"/>
                </w:rPr>
                <w:t>出样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门开着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5" w:author="刘 林" w:date="2019-12-19T15:51:00Z"/>
              </w:rPr>
            </w:pPr>
            <w:ins w:id="436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437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38" w:author="刘 林" w:date="2019-12-19T15:51:00Z"/>
              </w:rPr>
            </w:pPr>
            <w:ins w:id="439" w:author="刘 林" w:date="2019-12-19T15:52:00Z">
              <w:r>
                <w:rPr>
                  <w:rFonts w:hint="eastAsia"/>
                </w:rPr>
                <w:t>0</w:t>
              </w:r>
              <w:r>
                <w:t>X001C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0" w:author="刘 林" w:date="2019-12-19T15:51:00Z"/>
              </w:rPr>
            </w:pPr>
            <w:ins w:id="441" w:author="刘 林" w:date="2019-12-19T15:57:00Z">
              <w:r>
                <w:rPr>
                  <w:rFonts w:hint="eastAsia"/>
                </w:rPr>
                <w:t>机械手抓取试管架之后手上没有试管架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2" w:author="刘 林" w:date="2019-12-19T15:51:00Z"/>
              </w:rPr>
            </w:pPr>
            <w:ins w:id="443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44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45" w:author="刘 林" w:date="2019-12-19T15:51:00Z"/>
              </w:rPr>
            </w:pPr>
            <w:ins w:id="446" w:author="刘 林" w:date="2019-12-19T15:52:00Z">
              <w:r>
                <w:rPr>
                  <w:rFonts w:hint="eastAsia"/>
                </w:rPr>
                <w:t>0</w:t>
              </w:r>
              <w:r>
                <w:t>X001D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7" w:author="刘 林" w:date="2019-12-19T15:51:00Z"/>
              </w:rPr>
            </w:pPr>
            <w:ins w:id="448" w:author="刘 林" w:date="2019-12-19T15:57:00Z">
              <w:r>
                <w:rPr>
                  <w:rFonts w:hint="eastAsia"/>
                </w:rPr>
                <w:t>机械手放下试管架之后手上还有试管架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9" w:author="刘 林" w:date="2019-12-19T15:51:00Z"/>
              </w:rPr>
            </w:pPr>
            <w:ins w:id="450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451" w:author="刘 林" w:date="2019-12-19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52" w:author="刘 林" w:date="2019-12-19T15:51:00Z"/>
              </w:rPr>
            </w:pPr>
            <w:ins w:id="453" w:author="刘 林" w:date="2019-12-19T15:52:00Z">
              <w:r>
                <w:rPr>
                  <w:rFonts w:hint="eastAsia"/>
                </w:rPr>
                <w:t>0</w:t>
              </w:r>
              <w:r>
                <w:t>X001E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4" w:author="刘 林" w:date="2019-12-19T15:51:00Z"/>
              </w:rPr>
            </w:pPr>
            <w:ins w:id="455" w:author="刘 林" w:date="2019-12-19T15:57:00Z">
              <w:r>
                <w:rPr>
                  <w:rFonts w:hint="eastAsia"/>
                </w:rPr>
                <w:t>机械手抓试管架之前手上已经有一个试管架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6" w:author="刘 林" w:date="2019-12-19T15:51:00Z"/>
              </w:rPr>
            </w:pPr>
            <w:ins w:id="457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58" w:author="刘 林" w:date="2019-12-19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59" w:author="刘 林" w:date="2019-12-19T15:52:00Z"/>
              </w:rPr>
            </w:pPr>
            <w:ins w:id="460" w:author="刘 林" w:date="2019-12-19T15:52:00Z">
              <w:r>
                <w:rPr>
                  <w:rFonts w:hint="eastAsia"/>
                </w:rPr>
                <w:t>0</w:t>
              </w:r>
              <w:r>
                <w:t>X001F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1" w:author="刘 林" w:date="2019-12-19T15:52:00Z"/>
              </w:rPr>
            </w:pPr>
            <w:ins w:id="462" w:author="刘 林" w:date="2019-12-19T15:58:00Z">
              <w:r>
                <w:rPr>
                  <w:rFonts w:hint="eastAsia"/>
                </w:rPr>
                <w:t>中位机传递下来的区域参数错误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3" w:author="刘 林" w:date="2019-12-19T15:52:00Z"/>
              </w:rPr>
            </w:pPr>
            <w:ins w:id="464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  <w:tr w:rsidR="00FD065B" w:rsidTr="004C701B">
        <w:trPr>
          <w:ins w:id="465" w:author="刘 林" w:date="2019-12-19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065B" w:rsidRDefault="00FD065B" w:rsidP="004C701B">
            <w:pPr>
              <w:jc w:val="center"/>
              <w:rPr>
                <w:ins w:id="466" w:author="刘 林" w:date="2019-12-19T15:52:00Z"/>
              </w:rPr>
            </w:pPr>
            <w:ins w:id="467" w:author="刘 林" w:date="2019-12-19T15:52:00Z">
              <w:r>
                <w:rPr>
                  <w:rFonts w:hint="eastAsia"/>
                </w:rPr>
                <w:t>0</w:t>
              </w:r>
              <w:r>
                <w:t>X0020</w:t>
              </w:r>
            </w:ins>
          </w:p>
        </w:tc>
        <w:tc>
          <w:tcPr>
            <w:tcW w:w="2835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8" w:author="刘 林" w:date="2019-12-19T15:52:00Z"/>
              </w:rPr>
            </w:pPr>
            <w:ins w:id="469" w:author="刘 林" w:date="2019-12-19T15:58:00Z">
              <w:r>
                <w:rPr>
                  <w:rFonts w:hint="eastAsia"/>
                </w:rPr>
                <w:t>机械手此时的方向不能做这个操作</w:t>
              </w:r>
            </w:ins>
          </w:p>
        </w:tc>
        <w:tc>
          <w:tcPr>
            <w:tcW w:w="3623" w:type="dxa"/>
          </w:tcPr>
          <w:p w:rsidR="00FD065B" w:rsidRDefault="00FD065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0" w:author="刘 林" w:date="2019-12-19T15:52:00Z"/>
              </w:rPr>
            </w:pPr>
            <w:ins w:id="471" w:author="刘 林" w:date="2019-12-19T15:52:00Z">
              <w:r>
                <w:rPr>
                  <w:rFonts w:hint="eastAsia"/>
                </w:rPr>
                <w:t>停止级报警</w:t>
              </w:r>
            </w:ins>
          </w:p>
        </w:tc>
      </w:tr>
    </w:tbl>
    <w:p w:rsidR="004C2DA9" w:rsidRPr="00080B88" w:rsidRDefault="004C2DA9" w:rsidP="00080B88"/>
    <w:p w:rsidR="00EE1B27" w:rsidRPr="00BC2177" w:rsidRDefault="00EE1B27" w:rsidP="00BC2177">
      <w:pPr>
        <w:pStyle w:val="2"/>
        <w:rPr>
          <w:color w:val="FF0000"/>
        </w:rPr>
      </w:pPr>
      <w:r w:rsidRPr="00BC2177">
        <w:rPr>
          <w:rFonts w:hint="eastAsia"/>
          <w:color w:val="FF0000"/>
        </w:rPr>
        <w:t>1</w:t>
      </w:r>
      <w:r w:rsidR="00080B88">
        <w:rPr>
          <w:color w:val="FF0000"/>
        </w:rPr>
        <w:t>1.3</w:t>
      </w:r>
      <w:r w:rsidRPr="00BC2177">
        <w:rPr>
          <w:color w:val="FF0000"/>
        </w:rPr>
        <w:t xml:space="preserve"> </w:t>
      </w:r>
      <w:r w:rsidRPr="00BC2177">
        <w:rPr>
          <w:color w:val="FF0000"/>
        </w:rPr>
        <w:t>轨道主控调试指令</w:t>
      </w:r>
    </w:p>
    <w:p w:rsidR="00EE1B27" w:rsidRDefault="00EE1B27" w:rsidP="00BC2177">
      <w:pPr>
        <w:pStyle w:val="3"/>
      </w:pPr>
      <w:r>
        <w:rPr>
          <w:rFonts w:hint="eastAsia"/>
        </w:rPr>
        <w:t>1</w:t>
      </w:r>
      <w:r>
        <w:t xml:space="preserve">1.2.1 </w:t>
      </w:r>
      <w:r>
        <w:t>进样仓电机</w:t>
      </w:r>
      <w:r w:rsidR="00D14ED5">
        <w:rPr>
          <w:rFonts w:hint="eastAsia"/>
        </w:rPr>
        <w:t>1</w:t>
      </w:r>
      <w:r>
        <w:t>复位</w:t>
      </w:r>
      <w:r w:rsidR="00BD172D">
        <w:rPr>
          <w:rFonts w:hint="eastAsia"/>
        </w:rPr>
        <w:t xml:space="preserve"> </w:t>
      </w:r>
      <w:r w:rsidR="00BD172D">
        <w:t>0X</w:t>
      </w:r>
      <w:r w:rsidR="00A34A09">
        <w:t>0</w:t>
      </w:r>
      <w:r w:rsidR="00BD172D">
        <w:t>700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lastRenderedPageBreak/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0x0700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1.2.2 </w:t>
      </w:r>
      <w:r>
        <w:t>进样仓电机</w:t>
      </w:r>
      <w:r>
        <w:rPr>
          <w:rFonts w:hint="eastAsia"/>
        </w:rPr>
        <w:t>1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0X0700</w:t>
      </w:r>
      <w:r w:rsidR="00BD172D">
        <w:rPr>
          <w:rFonts w:hint="eastAsia"/>
        </w:rPr>
        <w:t xml:space="preserve"> 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0x0700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1.2.3 </w:t>
      </w:r>
      <w:r w:rsidR="00126674">
        <w:t>进</w:t>
      </w:r>
      <w:r>
        <w:t>样仓电机</w:t>
      </w:r>
      <w:r>
        <w:t>2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0X0702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t>2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0x0702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1.2.4 </w:t>
      </w:r>
      <w:r w:rsidR="00126674">
        <w:t>进</w:t>
      </w:r>
      <w:r>
        <w:t>样仓电机</w:t>
      </w:r>
      <w:r>
        <w:t>2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0X0702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0x0702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t xml:space="preserve">11.2.5 </w:t>
      </w:r>
      <w:r>
        <w:t>出样仓电机</w:t>
      </w:r>
      <w:r>
        <w:rPr>
          <w:rFonts w:hint="eastAsia"/>
        </w:rPr>
        <w:t>1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0X0704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rPr>
          <w:rFonts w:hint="eastAsia"/>
        </w:rPr>
        <w:t>1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0x0704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126674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4ED5" w:rsidRDefault="00D14ED5" w:rsidP="00BC2177">
      <w:pPr>
        <w:pStyle w:val="3"/>
      </w:pPr>
      <w:r>
        <w:rPr>
          <w:rFonts w:hint="eastAsia"/>
        </w:rPr>
        <w:lastRenderedPageBreak/>
        <w:t>1</w:t>
      </w:r>
      <w:r>
        <w:t xml:space="preserve">1.2.6 </w:t>
      </w:r>
      <w:r>
        <w:t>出样仓电机</w:t>
      </w:r>
      <w:r>
        <w:rPr>
          <w:rFonts w:hint="eastAsia"/>
        </w:rPr>
        <w:t>1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0X0704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0x0704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1.2.7 </w:t>
      </w:r>
      <w:r>
        <w:t>出样仓电机</w:t>
      </w:r>
      <w:r>
        <w:rPr>
          <w:rFonts w:hint="eastAsia"/>
        </w:rPr>
        <w:t>2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0X0706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t>2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0x0706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126674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1.2.8 </w:t>
      </w:r>
      <w:r>
        <w:t>出样仓电机</w:t>
      </w:r>
      <w:r>
        <w:rPr>
          <w:rFonts w:hint="eastAsia"/>
        </w:rPr>
        <w:t>2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0X0706</w:t>
      </w:r>
    </w:p>
    <w:p w:rsidR="00B503C7" w:rsidRDefault="00B503C7" w:rsidP="00B503C7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B503C7" w:rsidRDefault="00B503C7" w:rsidP="00B503C7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t>2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B503C7" w:rsidRDefault="00B503C7" w:rsidP="00B503C7">
      <w:r>
        <w:t>命令</w:t>
      </w:r>
      <w:r>
        <w:rPr>
          <w:rFonts w:hint="eastAsia"/>
        </w:rPr>
        <w:t>:</w:t>
      </w:r>
      <w:r w:rsidR="005A1107">
        <w:t xml:space="preserve"> 0x0706</w:t>
      </w:r>
    </w:p>
    <w:p w:rsidR="00B503C7" w:rsidRDefault="00B503C7" w:rsidP="00B503C7">
      <w:r>
        <w:t>命令数据说明</w:t>
      </w:r>
      <w:r>
        <w:rPr>
          <w:rFonts w:hint="eastAsia"/>
        </w:rPr>
        <w:t>:</w:t>
      </w:r>
    </w:p>
    <w:p w:rsidR="00B503C7" w:rsidRPr="00873260" w:rsidRDefault="00B503C7" w:rsidP="00B503C7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B503C7" w:rsidRPr="00B503C7" w:rsidRDefault="00B503C7" w:rsidP="00B503C7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1.2.8 </w:t>
      </w:r>
      <w:r>
        <w:t>轨道机械手旋转复位</w:t>
      </w:r>
      <w:r w:rsidR="00A34A09">
        <w:rPr>
          <w:rFonts w:hint="eastAsia"/>
        </w:rPr>
        <w:t xml:space="preserve"> </w:t>
      </w:r>
      <w:r w:rsidR="00A34A09">
        <w:t>0X0708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轨道机械手旋转电机复位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>
        <w:t xml:space="preserve"> 0x0708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1.2.9 </w:t>
      </w:r>
      <w:r>
        <w:t>轨道机械手旋转复位完成</w:t>
      </w:r>
      <w:r w:rsidR="00A34A09">
        <w:rPr>
          <w:rFonts w:hint="eastAsia"/>
        </w:rPr>
        <w:t xml:space="preserve"> </w:t>
      </w:r>
      <w:r w:rsidR="005A1107">
        <w:t>0X0708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轨道机械手旋转电机复位完成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 w:rsidR="005A1107">
        <w:t xml:space="preserve"> 0x0708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873260" w:rsidRDefault="0091545C" w:rsidP="0091545C">
      <w:r>
        <w:rPr>
          <w:rFonts w:hint="eastAsia"/>
        </w:rPr>
        <w:lastRenderedPageBreak/>
        <w:t xml:space="preserve"> </w:t>
      </w:r>
      <w:r>
        <w:rPr>
          <w:rFonts w:hint="eastAsia"/>
        </w:rPr>
        <w:t>无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1.2.10 </w:t>
      </w:r>
      <w:r>
        <w:t>轨道机械手升降复位</w:t>
      </w:r>
      <w:r w:rsidR="00A34A09">
        <w:rPr>
          <w:rFonts w:hint="eastAsia"/>
        </w:rPr>
        <w:t xml:space="preserve"> </w:t>
      </w:r>
      <w:r w:rsidR="00A34A09">
        <w:t>0X070A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轨道机械手升降电机复位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>
        <w:t xml:space="preserve"> 0x070A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1.2.11 </w:t>
      </w:r>
      <w:r>
        <w:t>轨道机械手升降复位完成</w:t>
      </w:r>
      <w:r w:rsidR="00A34A09">
        <w:rPr>
          <w:rFonts w:hint="eastAsia"/>
        </w:rPr>
        <w:t xml:space="preserve"> </w:t>
      </w:r>
      <w:r w:rsidR="005A1107">
        <w:t>0X070A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轨道机械手升降电机复位完成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0x070A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1.2.12 </w:t>
      </w:r>
      <w:r>
        <w:t>轨道机械手前后复位</w:t>
      </w:r>
      <w:r w:rsidR="00A34A09">
        <w:rPr>
          <w:rFonts w:hint="eastAsia"/>
        </w:rPr>
        <w:t xml:space="preserve"> </w:t>
      </w:r>
      <w:r w:rsidR="00A34A09">
        <w:t>0X070C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轨道机械手前后电机复位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0x070C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1.2.13 </w:t>
      </w:r>
      <w:r>
        <w:t>轨道机械手前后复位完成</w:t>
      </w:r>
      <w:r w:rsidR="00A34A09">
        <w:rPr>
          <w:rFonts w:hint="eastAsia"/>
        </w:rPr>
        <w:t xml:space="preserve"> </w:t>
      </w:r>
      <w:r w:rsidR="005A1107">
        <w:t>0X070C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轨道机械手前后电机复位完成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0x070C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54D2E" w:rsidRPr="00C54D2E" w:rsidRDefault="00C54D2E" w:rsidP="00C54D2E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1.2.14 </w:t>
      </w:r>
      <w:r w:rsidR="00BC2177">
        <w:t>轨道电机复位</w:t>
      </w:r>
      <w:r w:rsidR="00A34A09">
        <w:rPr>
          <w:rFonts w:hint="eastAsia"/>
        </w:rPr>
        <w:t xml:space="preserve"> </w:t>
      </w:r>
      <w:r w:rsidR="00A34A09">
        <w:t>0X070E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轨道电机复位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0x070E</w:t>
      </w:r>
    </w:p>
    <w:p w:rsidR="00C54D2E" w:rsidRDefault="00C54D2E" w:rsidP="00C54D2E">
      <w:r>
        <w:lastRenderedPageBreak/>
        <w:t>命令数据说明</w:t>
      </w:r>
      <w:r>
        <w:rPr>
          <w:rFonts w:hint="eastAsia"/>
        </w:rPr>
        <w:t>:</w:t>
      </w:r>
    </w:p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1.2.15 </w:t>
      </w:r>
      <w:r>
        <w:t>轨道电机复位完成</w:t>
      </w:r>
      <w:r w:rsidR="00A34A09">
        <w:rPr>
          <w:rFonts w:hint="eastAsia"/>
        </w:rPr>
        <w:t xml:space="preserve"> </w:t>
      </w:r>
      <w:r w:rsidR="005A1107">
        <w:t>0X070E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0x070E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1.2.16 </w:t>
      </w:r>
      <w:r>
        <w:t>读取指定</w:t>
      </w:r>
      <w:r>
        <w:rPr>
          <w:rFonts w:hint="eastAsia"/>
        </w:rPr>
        <w:t>I</w:t>
      </w:r>
      <w:r>
        <w:t>O</w:t>
      </w:r>
      <w:r>
        <w:t>口状态</w:t>
      </w:r>
      <w:r w:rsidR="00A34A09">
        <w:rPr>
          <w:rFonts w:hint="eastAsia"/>
        </w:rPr>
        <w:t xml:space="preserve"> </w:t>
      </w:r>
      <w:r w:rsidR="00A34A09">
        <w:t>0X0710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0x0710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54D2E" w:rsidRPr="00910B39" w:rsidTr="001D55A6">
        <w:tc>
          <w:tcPr>
            <w:tcW w:w="1305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54D2E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54D2E" w:rsidTr="001D55A6">
        <w:tc>
          <w:tcPr>
            <w:tcW w:w="1305" w:type="dxa"/>
          </w:tcPr>
          <w:p w:rsidR="00C54D2E" w:rsidRDefault="00C54D2E" w:rsidP="001D55A6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54D2E" w:rsidRPr="00F177E6" w:rsidRDefault="00C54D2E" w:rsidP="001D55A6">
            <w:r>
              <w:rPr>
                <w:rFonts w:hint="eastAsia"/>
              </w:rPr>
              <w:t>需要读取的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的序号</w:t>
            </w:r>
          </w:p>
        </w:tc>
        <w:tc>
          <w:tcPr>
            <w:tcW w:w="1134" w:type="dxa"/>
          </w:tcPr>
          <w:p w:rsidR="00C54D2E" w:rsidRDefault="00C54D2E" w:rsidP="001D55A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54D2E" w:rsidRDefault="00C54D2E" w:rsidP="001D55A6">
            <w:r>
              <w:t xml:space="preserve">0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1D55A6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有无光电状态</w:t>
            </w:r>
          </w:p>
          <w:p w:rsidR="00C54D2E" w:rsidRDefault="00C54D2E" w:rsidP="001D55A6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存在光电状态</w:t>
            </w:r>
          </w:p>
          <w:p w:rsidR="00C54D2E" w:rsidRDefault="00C54D2E" w:rsidP="001D55A6">
            <w:r>
              <w:t xml:space="preserve">3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按键状态</w:t>
            </w:r>
          </w:p>
          <w:p w:rsidR="00C54D2E" w:rsidRDefault="00C54D2E" w:rsidP="001D55A6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托盘到位状态</w:t>
            </w:r>
          </w:p>
          <w:p w:rsidR="00C54D2E" w:rsidRDefault="00C54D2E" w:rsidP="001D55A6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门状态</w:t>
            </w:r>
          </w:p>
          <w:p w:rsidR="00C54D2E" w:rsidRDefault="00C54D2E" w:rsidP="001D55A6"/>
          <w:p w:rsidR="00C54D2E" w:rsidRDefault="00C54D2E" w:rsidP="00C54D2E">
            <w:r>
              <w:t xml:space="preserve">6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C54D2E">
            <w:r>
              <w:t xml:space="preserve">7 </w:t>
            </w:r>
            <w:r>
              <w:t>进样</w:t>
            </w:r>
            <w:r>
              <w:t>2</w:t>
            </w:r>
            <w:r>
              <w:t>有无光电状态</w:t>
            </w:r>
          </w:p>
          <w:p w:rsidR="00C54D2E" w:rsidRDefault="00C54D2E" w:rsidP="00C54D2E">
            <w:r>
              <w:t xml:space="preserve">8 </w:t>
            </w:r>
            <w:r>
              <w:t>进样</w:t>
            </w:r>
            <w:r>
              <w:t xml:space="preserve">2 </w:t>
            </w:r>
            <w:r>
              <w:t>存在光电状态</w:t>
            </w:r>
          </w:p>
          <w:p w:rsidR="00C54D2E" w:rsidRDefault="00C54D2E" w:rsidP="00C54D2E">
            <w:r>
              <w:t xml:space="preserve">9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按键状态</w:t>
            </w:r>
          </w:p>
          <w:p w:rsidR="00C54D2E" w:rsidRDefault="00C54D2E" w:rsidP="00C54D2E">
            <w:r>
              <w:t xml:space="preserve">10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托盘到位状态</w:t>
            </w:r>
          </w:p>
          <w:p w:rsidR="00C54D2E" w:rsidRDefault="00C54D2E" w:rsidP="00C54D2E">
            <w:r>
              <w:t xml:space="preserve">11 </w:t>
            </w:r>
            <w:r>
              <w:t>进样</w:t>
            </w:r>
            <w:r>
              <w:t>2</w:t>
            </w:r>
            <w:r>
              <w:t>门到位状态</w:t>
            </w:r>
          </w:p>
          <w:p w:rsidR="00C54D2E" w:rsidRPr="00C54D2E" w:rsidRDefault="00C54D2E" w:rsidP="00C54D2E"/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有无状态</w:t>
            </w:r>
          </w:p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4 </w:t>
            </w:r>
            <w:r w:rsidR="00404A63">
              <w:t>出样</w:t>
            </w:r>
            <w:r w:rsidR="00404A63">
              <w:rPr>
                <w:rFonts w:hint="eastAsia"/>
              </w:rPr>
              <w:t>1</w:t>
            </w:r>
            <w:r w:rsidR="00404A63">
              <w:rPr>
                <w:rFonts w:hint="eastAsia"/>
              </w:rPr>
              <w:t>满状态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5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托盘到位状态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6 </w:t>
            </w:r>
            <w:r>
              <w:t>出样</w:t>
            </w:r>
            <w:r>
              <w:t>1</w:t>
            </w:r>
            <w:r w:rsidR="002F2AFF">
              <w:t>按键状态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7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门状态</w:t>
            </w:r>
          </w:p>
          <w:p w:rsidR="00404A63" w:rsidRDefault="00404A63" w:rsidP="00C54D2E"/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8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原点状态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9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有无状态</w:t>
            </w:r>
          </w:p>
          <w:p w:rsidR="00404A63" w:rsidRDefault="00404A63" w:rsidP="00C54D2E">
            <w:r>
              <w:rPr>
                <w:rFonts w:hint="eastAsia"/>
              </w:rPr>
              <w:lastRenderedPageBreak/>
              <w:t>2</w:t>
            </w:r>
            <w:r>
              <w:t xml:space="preserve">0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满状态</w:t>
            </w:r>
          </w:p>
          <w:p w:rsidR="00404A63" w:rsidRDefault="00404A63" w:rsidP="00C54D2E">
            <w:r>
              <w:rPr>
                <w:rFonts w:hint="eastAsia"/>
              </w:rPr>
              <w:t>2</w:t>
            </w:r>
            <w:r>
              <w:t xml:space="preserve">1 </w:t>
            </w:r>
            <w:r w:rsidR="002F2AFF">
              <w:t>出样</w:t>
            </w:r>
            <w:r w:rsidR="002F2AFF">
              <w:rPr>
                <w:rFonts w:hint="eastAsia"/>
              </w:rPr>
              <w:t>2</w:t>
            </w:r>
            <w:r w:rsidR="002F2AFF">
              <w:rPr>
                <w:rFonts w:hint="eastAsia"/>
              </w:rPr>
              <w:t>托盘到位状态</w:t>
            </w:r>
          </w:p>
          <w:p w:rsidR="002F2AFF" w:rsidRDefault="002F2AFF" w:rsidP="00C54D2E">
            <w:r>
              <w:rPr>
                <w:rFonts w:hint="eastAsia"/>
              </w:rPr>
              <w:t>2</w:t>
            </w:r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按键状态</w:t>
            </w:r>
          </w:p>
          <w:p w:rsidR="002F2AFF" w:rsidRDefault="002F2AFF" w:rsidP="00C54D2E">
            <w:r>
              <w:rPr>
                <w:rFonts w:hint="eastAsia"/>
              </w:rPr>
              <w:t>2</w:t>
            </w:r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门状态</w:t>
            </w:r>
          </w:p>
          <w:p w:rsidR="002F2AFF" w:rsidRDefault="002F2AFF" w:rsidP="00C54D2E"/>
          <w:p w:rsidR="002F2AFF" w:rsidRDefault="00E12EA7" w:rsidP="00C54D2E">
            <w:r>
              <w:rPr>
                <w:rFonts w:hint="eastAsia"/>
              </w:rPr>
              <w:t>2</w:t>
            </w:r>
            <w:r>
              <w:t xml:space="preserve">4 </w:t>
            </w:r>
            <w:r>
              <w:t>急诊按键状态</w:t>
            </w:r>
          </w:p>
          <w:p w:rsidR="00E12EA7" w:rsidRDefault="00E12EA7" w:rsidP="00C54D2E">
            <w:r>
              <w:rPr>
                <w:rFonts w:hint="eastAsia"/>
              </w:rPr>
              <w:t>2</w:t>
            </w:r>
            <w:r>
              <w:t xml:space="preserve">5 </w:t>
            </w:r>
            <w:r>
              <w:t>急诊</w:t>
            </w:r>
            <w:r w:rsidR="001D55A6">
              <w:rPr>
                <w:rFonts w:hint="eastAsia"/>
              </w:rPr>
              <w:t>到位状态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6 </w:t>
            </w:r>
            <w:r>
              <w:t>急诊样本架有效状态</w:t>
            </w:r>
          </w:p>
          <w:p w:rsidR="001D55A6" w:rsidRDefault="001D55A6" w:rsidP="00C54D2E"/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7 </w:t>
            </w:r>
            <w:r>
              <w:t>轨道机械手升降原点状态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8 </w:t>
            </w:r>
            <w:r>
              <w:t>轨道机械手前后原点状态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9 </w:t>
            </w:r>
            <w:r>
              <w:t>轨道机械手旋转原点状态</w:t>
            </w:r>
          </w:p>
          <w:p w:rsidR="001D55A6" w:rsidRDefault="001D55A6" w:rsidP="00C54D2E">
            <w:r>
              <w:rPr>
                <w:rFonts w:hint="eastAsia"/>
              </w:rPr>
              <w:t>3</w:t>
            </w:r>
            <w:r>
              <w:t xml:space="preserve">0 </w:t>
            </w:r>
            <w:r>
              <w:t>滑动轨道原点状态</w:t>
            </w:r>
          </w:p>
        </w:tc>
      </w:tr>
    </w:tbl>
    <w:p w:rsidR="00C54D2E" w:rsidRPr="00C54D2E" w:rsidRDefault="00C54D2E" w:rsidP="00C54D2E"/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1.2.17 </w:t>
      </w:r>
      <w:r>
        <w:t>读取指定</w:t>
      </w:r>
      <w:r>
        <w:rPr>
          <w:rFonts w:hint="eastAsia"/>
        </w:rPr>
        <w:t>I</w:t>
      </w:r>
      <w:r>
        <w:t>O</w:t>
      </w:r>
      <w:r>
        <w:t>口状态完成</w:t>
      </w:r>
      <w:r w:rsidR="00A34A09">
        <w:rPr>
          <w:rFonts w:hint="eastAsia"/>
        </w:rPr>
        <w:t xml:space="preserve"> </w:t>
      </w:r>
      <w:r w:rsidR="005A1107">
        <w:t>0X0710</w:t>
      </w:r>
    </w:p>
    <w:p w:rsidR="00CA6BB1" w:rsidRDefault="00CA6BB1" w:rsidP="00CA6BB1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A6BB1" w:rsidRDefault="00CA6BB1" w:rsidP="00CA6BB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轨道输入信号读取完成</w:t>
      </w:r>
      <w:r>
        <w:rPr>
          <w:rFonts w:hint="eastAsia"/>
        </w:rPr>
        <w:t>.</w:t>
      </w:r>
    </w:p>
    <w:p w:rsidR="00CA6BB1" w:rsidRDefault="00CA6BB1" w:rsidP="00CA6BB1">
      <w:r>
        <w:t>命令</w:t>
      </w:r>
      <w:r>
        <w:rPr>
          <w:rFonts w:hint="eastAsia"/>
        </w:rPr>
        <w:t>:</w:t>
      </w:r>
      <w:r w:rsidR="005A1107">
        <w:t xml:space="preserve"> 0x0710</w:t>
      </w:r>
    </w:p>
    <w:p w:rsidR="00CA6BB1" w:rsidRDefault="00CA6BB1" w:rsidP="00CA6BB1">
      <w:r>
        <w:t>命令数据说明</w:t>
      </w:r>
      <w:r>
        <w:rPr>
          <w:rFonts w:hint="eastAsia"/>
        </w:rPr>
        <w:t>: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A6BB1" w:rsidRPr="00910B39" w:rsidTr="00921768">
        <w:tc>
          <w:tcPr>
            <w:tcW w:w="1305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A6BB1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A6BB1" w:rsidRPr="00F177E6" w:rsidRDefault="00CA6BB1" w:rsidP="00921768"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的序号</w:t>
            </w:r>
          </w:p>
        </w:tc>
        <w:tc>
          <w:tcPr>
            <w:tcW w:w="1134" w:type="dxa"/>
          </w:tcPr>
          <w:p w:rsidR="00CA6BB1" w:rsidRDefault="00CA6B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A6BB1" w:rsidRDefault="00CA6BB1" w:rsidP="00921768">
            <w:r>
              <w:t>与</w:t>
            </w:r>
            <w:r>
              <w:rPr>
                <w:rFonts w:hint="eastAsia"/>
              </w:rPr>
              <w:t>0x0710</w:t>
            </w:r>
            <w:r>
              <w:rPr>
                <w:rFonts w:hint="eastAsia"/>
              </w:rPr>
              <w:t>指令的</w:t>
            </w:r>
            <w:r>
              <w:rPr>
                <w:rFonts w:hint="eastAsia"/>
              </w:rPr>
              <w:t>Byte</w:t>
            </w:r>
            <w:r>
              <w:t>0</w:t>
            </w:r>
            <w:r>
              <w:t>的数据含义相同</w:t>
            </w:r>
            <w:r>
              <w:rPr>
                <w:rFonts w:hint="eastAsia"/>
              </w:rPr>
              <w:t>,</w:t>
            </w:r>
            <w:r>
              <w:t>是读取输入信息的</w:t>
            </w:r>
            <w:r>
              <w:rPr>
                <w:rFonts w:hint="eastAsia"/>
              </w:rPr>
              <w:t>Index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CA6BB1" w:rsidRDefault="00CA6BB1" w:rsidP="00921768"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口当前的状态</w:t>
            </w:r>
          </w:p>
        </w:tc>
        <w:tc>
          <w:tcPr>
            <w:tcW w:w="1134" w:type="dxa"/>
          </w:tcPr>
          <w:p w:rsidR="00CA6BB1" w:rsidRDefault="00CA6BB1" w:rsidP="00921768"/>
        </w:tc>
        <w:tc>
          <w:tcPr>
            <w:tcW w:w="4253" w:type="dxa"/>
          </w:tcPr>
          <w:p w:rsidR="00CA6BB1" w:rsidRDefault="00CA6BB1" w:rsidP="0092176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为低电平</w:t>
            </w:r>
          </w:p>
          <w:p w:rsidR="00CA6BB1" w:rsidRDefault="00CA6BB1" w:rsidP="009217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为高电平</w:t>
            </w:r>
          </w:p>
        </w:tc>
      </w:tr>
    </w:tbl>
    <w:p w:rsidR="00CA6BB1" w:rsidRPr="00CA6BB1" w:rsidRDefault="00CA6BB1" w:rsidP="00CA6BB1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1.2.18 </w:t>
      </w:r>
      <w:r>
        <w:t>写入指定</w:t>
      </w:r>
      <w:r>
        <w:rPr>
          <w:rFonts w:hint="eastAsia"/>
        </w:rPr>
        <w:t>I</w:t>
      </w:r>
      <w:r>
        <w:t>O</w:t>
      </w:r>
      <w:r>
        <w:t>口状态</w:t>
      </w:r>
      <w:r w:rsidR="00A34A09">
        <w:rPr>
          <w:rFonts w:hint="eastAsia"/>
        </w:rPr>
        <w:t xml:space="preserve"> </w:t>
      </w:r>
      <w:r w:rsidR="00A34A09">
        <w:t>0X0712</w:t>
      </w:r>
    </w:p>
    <w:p w:rsidR="00CA6BB1" w:rsidRDefault="00CA6BB1" w:rsidP="00CA6BB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A6BB1" w:rsidRDefault="00CA6BB1" w:rsidP="00CA6BB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CA6BB1" w:rsidRDefault="00CA6BB1" w:rsidP="00CA6BB1">
      <w:r>
        <w:t>命令</w:t>
      </w:r>
      <w:r>
        <w:rPr>
          <w:rFonts w:hint="eastAsia"/>
        </w:rPr>
        <w:t>:</w:t>
      </w:r>
      <w:r>
        <w:t xml:space="preserve"> 0x0712</w:t>
      </w:r>
    </w:p>
    <w:p w:rsidR="00CA6BB1" w:rsidRDefault="00CA6BB1" w:rsidP="00CA6BB1">
      <w:r>
        <w:t>命令数据说明</w:t>
      </w:r>
      <w:r>
        <w:rPr>
          <w:rFonts w:hint="eastAsia"/>
        </w:rPr>
        <w:t>: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A6BB1" w:rsidRPr="00910B39" w:rsidTr="00921768">
        <w:tc>
          <w:tcPr>
            <w:tcW w:w="1305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A6BB1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A6BB1" w:rsidRPr="00F177E6" w:rsidRDefault="00CA6BB1" w:rsidP="00921768">
            <w:r>
              <w:rPr>
                <w:rFonts w:hint="eastAsia"/>
              </w:rPr>
              <w:t>需要写入的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口序号</w:t>
            </w:r>
          </w:p>
        </w:tc>
        <w:tc>
          <w:tcPr>
            <w:tcW w:w="1134" w:type="dxa"/>
          </w:tcPr>
          <w:p w:rsidR="00CA6BB1" w:rsidRDefault="00CA6B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A6BB1" w:rsidRDefault="00CA6BB1" w:rsidP="00921768">
            <w:r>
              <w:t>要写入的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口的序号</w:t>
            </w:r>
          </w:p>
          <w:p w:rsidR="00CA6BB1" w:rsidRDefault="00CA6BB1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lastRenderedPageBreak/>
              <w:t>5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8</w:t>
            </w:r>
            <w:r>
              <w:t xml:space="preserve"> </w:t>
            </w:r>
            <w:r>
              <w:t>急诊黄灯</w:t>
            </w:r>
          </w:p>
          <w:p w:rsidR="00CA6BB1" w:rsidRDefault="00CA6BB1" w:rsidP="00921768">
            <w:r>
              <w:rPr>
                <w:rFonts w:hint="eastAsia"/>
              </w:rPr>
              <w:t>9</w:t>
            </w:r>
            <w:r>
              <w:t xml:space="preserve"> </w:t>
            </w:r>
            <w:r>
              <w:t>急诊绿灯</w:t>
            </w:r>
          </w:p>
        </w:tc>
      </w:tr>
      <w:tr w:rsidR="006C0380" w:rsidTr="00921768">
        <w:tc>
          <w:tcPr>
            <w:tcW w:w="1305" w:type="dxa"/>
          </w:tcPr>
          <w:p w:rsidR="006C0380" w:rsidRDefault="006C0380" w:rsidP="00921768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6C0380" w:rsidRDefault="006C0380" w:rsidP="00921768">
            <w:r>
              <w:rPr>
                <w:rFonts w:hint="eastAsia"/>
              </w:rPr>
              <w:t>需要写入的值</w:t>
            </w:r>
          </w:p>
        </w:tc>
        <w:tc>
          <w:tcPr>
            <w:tcW w:w="1134" w:type="dxa"/>
          </w:tcPr>
          <w:p w:rsidR="006C0380" w:rsidRDefault="006C0380" w:rsidP="00921768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6C0380" w:rsidRDefault="006C0380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要写入的值</w:t>
            </w:r>
            <w:r>
              <w:rPr>
                <w:rFonts w:hint="eastAsia"/>
              </w:rPr>
              <w:t>,</w:t>
            </w:r>
            <w:r>
              <w:t>低电平</w:t>
            </w:r>
          </w:p>
          <w:p w:rsidR="006C0380" w:rsidRDefault="006C0380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要写入的值</w:t>
            </w:r>
            <w:r>
              <w:rPr>
                <w:rFonts w:hint="eastAsia"/>
              </w:rPr>
              <w:t>,</w:t>
            </w:r>
            <w:r>
              <w:t>高电平</w:t>
            </w:r>
          </w:p>
        </w:tc>
      </w:tr>
    </w:tbl>
    <w:p w:rsidR="00CA6BB1" w:rsidRPr="00CA6BB1" w:rsidRDefault="00CA6BB1" w:rsidP="00CA6BB1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1.2.19 </w:t>
      </w:r>
      <w:r>
        <w:t>写入指定</w:t>
      </w:r>
      <w:r>
        <w:rPr>
          <w:rFonts w:hint="eastAsia"/>
        </w:rPr>
        <w:t>I</w:t>
      </w:r>
      <w:r>
        <w:t>O</w:t>
      </w:r>
      <w:r>
        <w:t>口状态完成</w:t>
      </w:r>
      <w:r w:rsidR="00A34A09">
        <w:rPr>
          <w:rFonts w:hint="eastAsia"/>
        </w:rPr>
        <w:t xml:space="preserve"> </w:t>
      </w:r>
      <w:r w:rsidR="005A1107">
        <w:t>0X0712</w:t>
      </w:r>
    </w:p>
    <w:p w:rsidR="00C10E76" w:rsidRDefault="00C10E76" w:rsidP="00C10E76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10E76" w:rsidRDefault="00C10E76" w:rsidP="00C10E76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轨道写入指定输出序号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的状态</w:t>
      </w:r>
      <w:r>
        <w:rPr>
          <w:rFonts w:hint="eastAsia"/>
        </w:rPr>
        <w:t>.</w:t>
      </w:r>
    </w:p>
    <w:p w:rsidR="00C10E76" w:rsidRDefault="00C10E76" w:rsidP="00C10E76">
      <w:r>
        <w:t>命令</w:t>
      </w:r>
      <w:r>
        <w:rPr>
          <w:rFonts w:hint="eastAsia"/>
        </w:rPr>
        <w:t>:</w:t>
      </w:r>
      <w:r w:rsidR="005A1107">
        <w:t xml:space="preserve"> 0x0712</w:t>
      </w:r>
    </w:p>
    <w:p w:rsidR="00C10E76" w:rsidRDefault="00C10E76" w:rsidP="00C10E76">
      <w:r>
        <w:t>命令数据说明</w:t>
      </w:r>
      <w:r>
        <w:rPr>
          <w:rFonts w:hint="eastAsia"/>
        </w:rPr>
        <w:t>:</w:t>
      </w:r>
    </w:p>
    <w:p w:rsidR="00C10E76" w:rsidRDefault="00C10E76" w:rsidP="00C10E76">
      <w:pPr>
        <w:ind w:firstLineChars="100" w:firstLine="210"/>
      </w:pPr>
      <w:r>
        <w:t>无</w:t>
      </w:r>
    </w:p>
    <w:p w:rsidR="00C10E76" w:rsidRPr="00C10E76" w:rsidRDefault="00C10E76" w:rsidP="00C10E76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1.2.20 </w:t>
      </w:r>
      <w:r>
        <w:t>读取指定</w:t>
      </w:r>
      <w:r>
        <w:rPr>
          <w:rFonts w:hint="eastAsia"/>
        </w:rPr>
        <w:t>参数</w:t>
      </w:r>
      <w:r w:rsidR="00A34A09">
        <w:rPr>
          <w:rFonts w:hint="eastAsia"/>
        </w:rPr>
        <w:t xml:space="preserve"> </w:t>
      </w:r>
      <w:r w:rsidR="00A34A09">
        <w:t>0X0714</w:t>
      </w:r>
    </w:p>
    <w:p w:rsidR="000912A6" w:rsidRDefault="000912A6" w:rsidP="000912A6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0912A6" w:rsidRDefault="000912A6" w:rsidP="000912A6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0912A6" w:rsidRDefault="000912A6" w:rsidP="000912A6">
      <w:r>
        <w:t>命令</w:t>
      </w:r>
      <w:r>
        <w:rPr>
          <w:rFonts w:hint="eastAsia"/>
        </w:rPr>
        <w:t>:</w:t>
      </w:r>
      <w:r>
        <w:t xml:space="preserve"> 0x0714</w:t>
      </w:r>
    </w:p>
    <w:p w:rsidR="000912A6" w:rsidRDefault="000912A6" w:rsidP="000912A6">
      <w:r>
        <w:t>命令数据说明</w:t>
      </w:r>
      <w:r>
        <w:rPr>
          <w:rFonts w:hint="eastAsia"/>
        </w:rPr>
        <w:t>:</w:t>
      </w:r>
    </w:p>
    <w:tbl>
      <w:tblPr>
        <w:tblStyle w:val="a7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6550"/>
      </w:tblGrid>
      <w:tr w:rsidR="000912A6" w:rsidRPr="00910B39" w:rsidTr="00C917DC">
        <w:tc>
          <w:tcPr>
            <w:tcW w:w="1305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0912A6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6550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0912A6" w:rsidTr="00C917DC">
        <w:tc>
          <w:tcPr>
            <w:tcW w:w="1305" w:type="dxa"/>
          </w:tcPr>
          <w:p w:rsidR="000912A6" w:rsidRDefault="000912A6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0912A6" w:rsidRPr="00F177E6" w:rsidRDefault="000912A6" w:rsidP="00921768">
            <w:r>
              <w:rPr>
                <w:rFonts w:hint="eastAsia"/>
              </w:rPr>
              <w:t>需要读取的参数的序号</w:t>
            </w:r>
          </w:p>
        </w:tc>
        <w:tc>
          <w:tcPr>
            <w:tcW w:w="1134" w:type="dxa"/>
          </w:tcPr>
          <w:p w:rsidR="000912A6" w:rsidRDefault="000912A6" w:rsidP="00921768">
            <w:r>
              <w:rPr>
                <w:rFonts w:hint="eastAsia"/>
              </w:rPr>
              <w:t>BYTE</w:t>
            </w:r>
          </w:p>
        </w:tc>
        <w:tc>
          <w:tcPr>
            <w:tcW w:w="6550" w:type="dxa"/>
          </w:tcPr>
          <w:p w:rsidR="000912A6" w:rsidRDefault="000912A6" w:rsidP="00921768">
            <w:r>
              <w:t>要读取的参数的序号</w:t>
            </w:r>
          </w:p>
          <w:tbl>
            <w:tblPr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767"/>
              <w:gridCol w:w="3231"/>
            </w:tblGrid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序号</w:t>
                  </w:r>
                </w:p>
              </w:tc>
              <w:tc>
                <w:tcPr>
                  <w:tcW w:w="3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alibri" w:eastAsia="等线" w:hAnsi="Calibri" w:cs="Calibri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alibri" w:eastAsia="等线" w:hAnsi="Calibri" w:cs="Calibri"/>
                      <w:color w:val="000000"/>
                      <w:kern w:val="0"/>
                      <w:szCs w:val="21"/>
                    </w:rPr>
                    <w:t>名称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进样仓1最大推进距离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进样仓1连续两次推进间隔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进样仓2最大推进距离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进样仓2连续两次进样间隔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7F848E"/>
                      <w:kern w:val="0"/>
                      <w:sz w:val="22"/>
                    </w:rPr>
                    <w:t>出样仓1零位偏移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出样仓1移动一个试管架的偏移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出样仓2零位偏移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出样仓2移动一个试管架的偏移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机械手旋转到进样方向坐标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机械手旋转到急诊方向坐标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机械手升降最低位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机械手升降最高位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机械手前后进样方向坐标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机械手前后急诊方向坐标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机械手前后出样位置坐标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机械手前后在模块0上待测缓冲区坐标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机械手前后在模块0上重测缓冲区坐标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机械手前后在模块1上待测缓冲区坐标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机械手前后在模块1上重测缓冲区坐标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91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机械手前后在模块2上待测缓冲区坐标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机械手前后在模块2上重测缓冲区坐标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机械手前后在模块3上待测缓冲区坐标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机械手前后在模块3上重测缓冲区坐标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机械手前后辅助旋转偏移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轨道到进样仓1坐标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轨道到进样仓2坐标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轨道到出样仓1坐标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i/>
                      <w:iCs/>
                      <w:color w:val="7F848E"/>
                      <w:kern w:val="0"/>
                      <w:sz w:val="22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i/>
                      <w:iCs/>
                      <w:color w:val="7F848E"/>
                      <w:kern w:val="0"/>
                      <w:sz w:val="22"/>
                    </w:rPr>
                    <w:t>轨道到出样仓2坐标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轨道到试管架扫码坐标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轨道到试管1扫码坐标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轨道到试管2扫码坐标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轨道到试管3扫码坐标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轨道到试管4扫码坐标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轨道到试管5扫码坐标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轨道到旋转位1坐标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轨道到旋转位2坐标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33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轨道到急诊位坐标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54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75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轨道到模块3待测位1坐标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轨道到模块3待测位2坐标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轨道到模块3待测位3坐标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轨道到模块3重测位1坐标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轨道到模块3重测位2坐标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轨道到模块3重测位3坐标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轨道到模块3重测位4坐标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轨道到模块3重测位5坐标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轨道到模块3重测位6坐标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轨道到模块3重测位7坐标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轨道到模块3重测位8坐标</w:t>
                  </w:r>
                </w:p>
              </w:tc>
            </w:tr>
          </w:tbl>
          <w:p w:rsidR="006B7193" w:rsidRPr="00C917DC" w:rsidRDefault="006B7193" w:rsidP="00921768"/>
        </w:tc>
      </w:tr>
    </w:tbl>
    <w:p w:rsidR="000912A6" w:rsidRPr="000912A6" w:rsidRDefault="000912A6" w:rsidP="000912A6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1.2.21 </w:t>
      </w:r>
      <w:r>
        <w:t>读取指定参数完成</w:t>
      </w:r>
      <w:r w:rsidR="00A34A09">
        <w:rPr>
          <w:rFonts w:hint="eastAsia"/>
        </w:rPr>
        <w:t xml:space="preserve"> </w:t>
      </w:r>
      <w:r w:rsidR="005A1107">
        <w:t>0X0714</w:t>
      </w:r>
    </w:p>
    <w:p w:rsidR="00015669" w:rsidRDefault="00015669" w:rsidP="00015669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015669" w:rsidRDefault="00015669" w:rsidP="00015669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B567CF">
        <w:rPr>
          <w:rFonts w:hint="eastAsia"/>
        </w:rPr>
        <w:t>轨道读取参数指令的结果返回</w:t>
      </w:r>
      <w:r>
        <w:rPr>
          <w:rFonts w:hint="eastAsia"/>
        </w:rPr>
        <w:t>.</w:t>
      </w:r>
    </w:p>
    <w:p w:rsidR="00015669" w:rsidRDefault="00015669" w:rsidP="00015669">
      <w:r>
        <w:t>命令</w:t>
      </w:r>
      <w:r>
        <w:rPr>
          <w:rFonts w:hint="eastAsia"/>
        </w:rPr>
        <w:t>:</w:t>
      </w:r>
      <w:r w:rsidR="005A1107">
        <w:t xml:space="preserve"> 0x0714</w:t>
      </w:r>
    </w:p>
    <w:p w:rsidR="00015669" w:rsidRDefault="00015669" w:rsidP="00015669">
      <w:r>
        <w:t>命令数据说明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B567CF" w:rsidRPr="006B7193" w:rsidTr="00921768">
        <w:tc>
          <w:tcPr>
            <w:tcW w:w="1305" w:type="dxa"/>
          </w:tcPr>
          <w:p w:rsidR="00B567CF" w:rsidRDefault="00B567C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B567CF" w:rsidRPr="00F177E6" w:rsidRDefault="00B567CF" w:rsidP="00921768">
            <w:r>
              <w:rPr>
                <w:rFonts w:hint="eastAsia"/>
              </w:rPr>
              <w:t>需要读取的参数的序号</w:t>
            </w:r>
          </w:p>
        </w:tc>
        <w:tc>
          <w:tcPr>
            <w:tcW w:w="1134" w:type="dxa"/>
          </w:tcPr>
          <w:p w:rsidR="00B567CF" w:rsidRDefault="00B567CF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567CF" w:rsidRPr="006B7193" w:rsidRDefault="00B567CF" w:rsidP="00B567CF">
            <w:r>
              <w:t>读取的参数的序号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  <w:tr w:rsidR="00B567CF" w:rsidRPr="006B7193" w:rsidTr="00921768">
        <w:tc>
          <w:tcPr>
            <w:tcW w:w="1305" w:type="dxa"/>
          </w:tcPr>
          <w:p w:rsidR="00B567CF" w:rsidRDefault="00B567C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B567CF" w:rsidRDefault="00B567CF" w:rsidP="00921768">
            <w:r>
              <w:rPr>
                <w:rFonts w:hint="eastAsia"/>
              </w:rPr>
              <w:t>读取的参数值</w:t>
            </w:r>
          </w:p>
        </w:tc>
        <w:tc>
          <w:tcPr>
            <w:tcW w:w="1134" w:type="dxa"/>
          </w:tcPr>
          <w:p w:rsidR="00B567CF" w:rsidRDefault="00B567CF" w:rsidP="00921768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4253" w:type="dxa"/>
          </w:tcPr>
          <w:p w:rsidR="00B567CF" w:rsidRDefault="00B567CF" w:rsidP="00B567C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字节的参数</w:t>
            </w:r>
          </w:p>
        </w:tc>
      </w:tr>
    </w:tbl>
    <w:p w:rsidR="00015669" w:rsidRPr="00B567CF" w:rsidRDefault="00015669" w:rsidP="00015669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1.2.22 </w:t>
      </w:r>
      <w:r>
        <w:t>写入指定参数</w:t>
      </w:r>
      <w:r w:rsidR="00A34A09">
        <w:rPr>
          <w:rFonts w:hint="eastAsia"/>
        </w:rPr>
        <w:t xml:space="preserve"> </w:t>
      </w:r>
      <w:r w:rsidR="00A34A09">
        <w:t>0X0716</w:t>
      </w:r>
    </w:p>
    <w:p w:rsidR="00F53A8F" w:rsidRDefault="00F53A8F" w:rsidP="00F53A8F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53A8F" w:rsidRDefault="00F53A8F" w:rsidP="00F53A8F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写入指定序号的参数</w:t>
      </w:r>
    </w:p>
    <w:p w:rsidR="00F53A8F" w:rsidRDefault="00F53A8F" w:rsidP="00F53A8F">
      <w:r>
        <w:t>命令</w:t>
      </w:r>
      <w:r>
        <w:rPr>
          <w:rFonts w:hint="eastAsia"/>
        </w:rPr>
        <w:t>:</w:t>
      </w:r>
      <w:r>
        <w:t xml:space="preserve"> 0x0716</w:t>
      </w:r>
    </w:p>
    <w:p w:rsidR="00F53A8F" w:rsidRDefault="00F53A8F" w:rsidP="00F53A8F">
      <w:r>
        <w:t>命令数据说明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53A8F" w:rsidRPr="00F177E6" w:rsidRDefault="00F53A8F" w:rsidP="00921768">
            <w:r>
              <w:rPr>
                <w:rFonts w:hint="eastAsia"/>
              </w:rPr>
              <w:t>需要读取的参</w:t>
            </w:r>
            <w:r>
              <w:rPr>
                <w:rFonts w:hint="eastAsia"/>
              </w:rPr>
              <w:lastRenderedPageBreak/>
              <w:t>数的序号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lastRenderedPageBreak/>
              <w:t>BYTE</w:t>
            </w:r>
          </w:p>
        </w:tc>
        <w:tc>
          <w:tcPr>
            <w:tcW w:w="4253" w:type="dxa"/>
          </w:tcPr>
          <w:p w:rsidR="00F53A8F" w:rsidRPr="006B7193" w:rsidRDefault="00F53A8F" w:rsidP="00921768">
            <w:r>
              <w:t>读取的参数的序号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53A8F" w:rsidRDefault="00F53A8F" w:rsidP="00921768">
            <w:r>
              <w:rPr>
                <w:rFonts w:hint="eastAsia"/>
              </w:rPr>
              <w:t>要写入的参数值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4253" w:type="dxa"/>
          </w:tcPr>
          <w:p w:rsidR="00F53A8F" w:rsidRDefault="00F53A8F" w:rsidP="009217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字节的参数</w:t>
            </w:r>
          </w:p>
        </w:tc>
      </w:tr>
    </w:tbl>
    <w:p w:rsidR="00F53A8F" w:rsidRPr="00F53A8F" w:rsidRDefault="00F53A8F" w:rsidP="00F53A8F"/>
    <w:p w:rsidR="00BC2177" w:rsidRP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1.2.23 </w:t>
      </w:r>
      <w:r>
        <w:t>写入指定参数完成</w:t>
      </w:r>
      <w:r w:rsidR="00A34A09">
        <w:rPr>
          <w:rFonts w:hint="eastAsia"/>
        </w:rPr>
        <w:t xml:space="preserve"> </w:t>
      </w:r>
      <w:r w:rsidR="005A1107">
        <w:t>0X0716</w:t>
      </w:r>
    </w:p>
    <w:p w:rsidR="00F53A8F" w:rsidRDefault="00F53A8F" w:rsidP="00F53A8F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F53A8F" w:rsidRDefault="00F53A8F" w:rsidP="00F53A8F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表示参数写入完成</w:t>
      </w:r>
    </w:p>
    <w:p w:rsidR="00F53A8F" w:rsidRDefault="00F53A8F" w:rsidP="00F53A8F">
      <w:r>
        <w:t>命令</w:t>
      </w:r>
      <w:r>
        <w:rPr>
          <w:rFonts w:hint="eastAsia"/>
        </w:rPr>
        <w:t>:</w:t>
      </w:r>
      <w:r w:rsidR="005A1107">
        <w:t xml:space="preserve"> 0x0716</w:t>
      </w:r>
    </w:p>
    <w:p w:rsidR="00F53A8F" w:rsidRDefault="00F53A8F" w:rsidP="00F53A8F">
      <w:r>
        <w:t>命令数据说明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53A8F" w:rsidRPr="00F177E6" w:rsidRDefault="00F53A8F" w:rsidP="00921768">
            <w:r>
              <w:rPr>
                <w:rFonts w:hint="eastAsia"/>
              </w:rPr>
              <w:t>写入的参数的序号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53A8F" w:rsidRPr="006B7193" w:rsidRDefault="00F53A8F" w:rsidP="00921768">
            <w:r>
              <w:t>写入的参数的序号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</w:tbl>
    <w:p w:rsidR="00EE1B27" w:rsidRDefault="00EE1B27" w:rsidP="00EE1B27"/>
    <w:p w:rsidR="008E1EFE" w:rsidRDefault="008E1EFE" w:rsidP="008E1EFE">
      <w:pPr>
        <w:pStyle w:val="3"/>
      </w:pPr>
      <w:r>
        <w:rPr>
          <w:rFonts w:hint="eastAsia"/>
        </w:rPr>
        <w:t>1</w:t>
      </w:r>
      <w:r>
        <w:t xml:space="preserve">1.2.24 </w:t>
      </w:r>
      <w:r>
        <w:t>指定电机走位</w:t>
      </w:r>
      <w:r>
        <w:rPr>
          <w:rFonts w:hint="eastAsia"/>
        </w:rPr>
        <w:t xml:space="preserve"> </w:t>
      </w:r>
      <w:r>
        <w:t>0X0718</w:t>
      </w:r>
    </w:p>
    <w:p w:rsidR="008E1EFE" w:rsidRDefault="008E1EFE" w:rsidP="008E1EF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8E1EFE" w:rsidRDefault="008E1EFE" w:rsidP="008E1EF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指定轨道上的电机走位</w:t>
      </w:r>
    </w:p>
    <w:p w:rsidR="008E1EFE" w:rsidRDefault="008E1EFE" w:rsidP="008E1EFE">
      <w:r>
        <w:t>命令</w:t>
      </w:r>
      <w:r>
        <w:rPr>
          <w:rFonts w:hint="eastAsia"/>
        </w:rPr>
        <w:t>:</w:t>
      </w:r>
      <w:r>
        <w:t xml:space="preserve"> 0x0718</w:t>
      </w:r>
    </w:p>
    <w:p w:rsidR="008E1EFE" w:rsidRDefault="008E1EFE" w:rsidP="008E1EFE">
      <w:r>
        <w:t>命令数据说明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E1EFE" w:rsidRPr="00F177E6" w:rsidRDefault="008E1EFE" w:rsidP="00921768">
            <w:r>
              <w:rPr>
                <w:rFonts w:hint="eastAsia"/>
              </w:rPr>
              <w:t>要走位的电机序号</w:t>
            </w:r>
          </w:p>
        </w:tc>
        <w:tc>
          <w:tcPr>
            <w:tcW w:w="1134" w:type="dxa"/>
          </w:tcPr>
          <w:p w:rsidR="008E1EFE" w:rsidRDefault="008E1EFE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E1EFE" w:rsidRDefault="008E1EFE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t xml:space="preserve">1 </w:t>
            </w:r>
            <w:r>
              <w:t>进样仓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轨道电机</w:t>
            </w:r>
          </w:p>
          <w:p w:rsidR="008E1EFE" w:rsidRDefault="008E1EFE" w:rsidP="00921768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轨道机械手旋转电机</w:t>
            </w:r>
          </w:p>
          <w:p w:rsidR="008E1EFE" w:rsidRDefault="008E1EFE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轨道机械手升降电机</w:t>
            </w:r>
          </w:p>
          <w:p w:rsidR="008E1EFE" w:rsidRPr="006B7193" w:rsidRDefault="008E1EFE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轨道机械手前后电机</w:t>
            </w:r>
          </w:p>
        </w:tc>
      </w:tr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8E1EFE" w:rsidRDefault="008E1EFE" w:rsidP="008E1EFE">
            <w:r>
              <w:rPr>
                <w:rFonts w:hint="eastAsia"/>
              </w:rPr>
              <w:t>要运动的方向</w:t>
            </w:r>
          </w:p>
        </w:tc>
        <w:tc>
          <w:tcPr>
            <w:tcW w:w="1134" w:type="dxa"/>
          </w:tcPr>
          <w:p w:rsidR="008E1EFE" w:rsidRDefault="008E1EFE" w:rsidP="00921768">
            <w:r>
              <w:t>BYTE</w:t>
            </w:r>
          </w:p>
        </w:tc>
        <w:tc>
          <w:tcPr>
            <w:tcW w:w="4253" w:type="dxa"/>
          </w:tcPr>
          <w:p w:rsidR="008E1EFE" w:rsidRDefault="008E1EFE" w:rsidP="00921768">
            <w:r>
              <w:t xml:space="preserve">1 </w:t>
            </w:r>
            <w:r>
              <w:t>正方向</w:t>
            </w:r>
          </w:p>
          <w:p w:rsidR="008E1EFE" w:rsidRDefault="008E1EFE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负方向</w:t>
            </w:r>
          </w:p>
        </w:tc>
      </w:tr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1530" w:type="dxa"/>
          </w:tcPr>
          <w:p w:rsidR="008E1EFE" w:rsidRDefault="008E1EFE" w:rsidP="008E1EFE">
            <w:r>
              <w:rPr>
                <w:rFonts w:hint="eastAsia"/>
              </w:rPr>
              <w:t>要运行的偏移量</w:t>
            </w:r>
          </w:p>
        </w:tc>
        <w:tc>
          <w:tcPr>
            <w:tcW w:w="1134" w:type="dxa"/>
          </w:tcPr>
          <w:p w:rsidR="008E1EFE" w:rsidRDefault="008E1EFE" w:rsidP="00921768">
            <w:r>
              <w:t>DWORD</w:t>
            </w:r>
          </w:p>
        </w:tc>
        <w:tc>
          <w:tcPr>
            <w:tcW w:w="4253" w:type="dxa"/>
          </w:tcPr>
          <w:p w:rsidR="008E1EFE" w:rsidRDefault="008E1EFE" w:rsidP="009217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个字节的电机运行步数值</w:t>
            </w:r>
          </w:p>
        </w:tc>
      </w:tr>
    </w:tbl>
    <w:p w:rsidR="008E1EFE" w:rsidRDefault="008E1EFE" w:rsidP="008E1EFE"/>
    <w:p w:rsidR="008E1EFE" w:rsidRDefault="008E1EFE" w:rsidP="005B2F81">
      <w:pPr>
        <w:pStyle w:val="3"/>
      </w:pPr>
      <w:r>
        <w:rPr>
          <w:rFonts w:hint="eastAsia"/>
        </w:rPr>
        <w:t>1</w:t>
      </w:r>
      <w:r>
        <w:t xml:space="preserve">1.2.25 </w:t>
      </w:r>
      <w:r w:rsidR="005B2F81">
        <w:t>指定电机走位完成</w:t>
      </w:r>
      <w:r w:rsidR="005B2F81">
        <w:rPr>
          <w:rFonts w:hint="eastAsia"/>
        </w:rPr>
        <w:t xml:space="preserve"> </w:t>
      </w:r>
      <w:r w:rsidR="005A1107">
        <w:t>0X0718</w:t>
      </w:r>
    </w:p>
    <w:p w:rsidR="005B2F81" w:rsidRDefault="005B2F81" w:rsidP="005B2F81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5B2F81" w:rsidRDefault="005B2F81" w:rsidP="005B2F8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表示指定电机上一次走位指定已经执行完成</w:t>
      </w:r>
      <w:r>
        <w:rPr>
          <w:rFonts w:hint="eastAsia"/>
        </w:rPr>
        <w:t>.</w:t>
      </w:r>
    </w:p>
    <w:p w:rsidR="005B2F81" w:rsidRDefault="005B2F81" w:rsidP="005B2F81">
      <w:r>
        <w:t>命令</w:t>
      </w:r>
      <w:r>
        <w:rPr>
          <w:rFonts w:hint="eastAsia"/>
        </w:rPr>
        <w:t>:</w:t>
      </w:r>
      <w:r w:rsidR="005A1107">
        <w:t xml:space="preserve"> 0x0718</w:t>
      </w:r>
    </w:p>
    <w:p w:rsidR="005B2F81" w:rsidRDefault="005B2F81" w:rsidP="005B2F81">
      <w:r>
        <w:t>命令数据说明</w:t>
      </w:r>
    </w:p>
    <w:tbl>
      <w:tblPr>
        <w:tblStyle w:val="a7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B2F81" w:rsidRPr="006B7193" w:rsidTr="00921768">
        <w:tc>
          <w:tcPr>
            <w:tcW w:w="1305" w:type="dxa"/>
          </w:tcPr>
          <w:p w:rsidR="005B2F81" w:rsidRDefault="005B2F8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5B2F81" w:rsidRPr="00F177E6" w:rsidRDefault="005B2F81" w:rsidP="00921768">
            <w:r>
              <w:rPr>
                <w:rFonts w:hint="eastAsia"/>
              </w:rPr>
              <w:t>执行完成的电</w:t>
            </w:r>
            <w:r>
              <w:rPr>
                <w:rFonts w:hint="eastAsia"/>
              </w:rPr>
              <w:lastRenderedPageBreak/>
              <w:t>机号</w:t>
            </w:r>
          </w:p>
        </w:tc>
        <w:tc>
          <w:tcPr>
            <w:tcW w:w="1134" w:type="dxa"/>
          </w:tcPr>
          <w:p w:rsidR="005B2F81" w:rsidRDefault="005B2F81" w:rsidP="00921768">
            <w:r>
              <w:rPr>
                <w:rFonts w:hint="eastAsia"/>
              </w:rPr>
              <w:lastRenderedPageBreak/>
              <w:t>BYTE</w:t>
            </w:r>
          </w:p>
        </w:tc>
        <w:tc>
          <w:tcPr>
            <w:tcW w:w="4253" w:type="dxa"/>
          </w:tcPr>
          <w:p w:rsidR="005B2F81" w:rsidRDefault="005B2F81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lastRenderedPageBreak/>
              <w:t xml:space="preserve">1 </w:t>
            </w:r>
            <w:r>
              <w:t>进样仓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轨道电机</w:t>
            </w:r>
          </w:p>
          <w:p w:rsidR="005B2F81" w:rsidRDefault="005B2F81" w:rsidP="00921768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轨道机械手旋转电机</w:t>
            </w:r>
          </w:p>
          <w:p w:rsidR="005B2F81" w:rsidRDefault="005B2F81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轨道机械手升降电机</w:t>
            </w:r>
          </w:p>
          <w:p w:rsidR="005B2F81" w:rsidRPr="006B7193" w:rsidRDefault="005B2F81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轨道机械手前后电机</w:t>
            </w:r>
          </w:p>
        </w:tc>
      </w:tr>
      <w:tr w:rsidR="005B2F81" w:rsidTr="00921768">
        <w:tc>
          <w:tcPr>
            <w:tcW w:w="1305" w:type="dxa"/>
          </w:tcPr>
          <w:p w:rsidR="005B2F81" w:rsidRDefault="005B2F81" w:rsidP="00921768">
            <w:r>
              <w:rPr>
                <w:rFonts w:hint="eastAsia"/>
              </w:rPr>
              <w:lastRenderedPageBreak/>
              <w:t>字节</w:t>
            </w:r>
            <w:r>
              <w:t>1-4</w:t>
            </w:r>
          </w:p>
        </w:tc>
        <w:tc>
          <w:tcPr>
            <w:tcW w:w="1530" w:type="dxa"/>
          </w:tcPr>
          <w:p w:rsidR="005B2F81" w:rsidRDefault="005B2F81" w:rsidP="00921768">
            <w:r>
              <w:rPr>
                <w:rFonts w:hint="eastAsia"/>
              </w:rPr>
              <w:t>指定电机的当前坐标</w:t>
            </w:r>
          </w:p>
        </w:tc>
        <w:tc>
          <w:tcPr>
            <w:tcW w:w="1134" w:type="dxa"/>
          </w:tcPr>
          <w:p w:rsidR="005B2F81" w:rsidRDefault="005B2F81" w:rsidP="00921768">
            <w:r>
              <w:t>DWORD</w:t>
            </w:r>
          </w:p>
        </w:tc>
        <w:tc>
          <w:tcPr>
            <w:tcW w:w="4253" w:type="dxa"/>
          </w:tcPr>
          <w:p w:rsidR="005B2F81" w:rsidRDefault="005B2F81" w:rsidP="005B2F8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个字节的电机当前坐标</w:t>
            </w:r>
          </w:p>
        </w:tc>
      </w:tr>
    </w:tbl>
    <w:p w:rsidR="005B2F81" w:rsidRDefault="005B2F81" w:rsidP="005B2F81"/>
    <w:p w:rsidR="000C18E1" w:rsidRDefault="000C18E1" w:rsidP="000C18E1">
      <w:pPr>
        <w:pStyle w:val="3"/>
      </w:pPr>
      <w:r>
        <w:rPr>
          <w:rFonts w:hint="eastAsia"/>
        </w:rPr>
        <w:t>1</w:t>
      </w:r>
      <w:r>
        <w:t xml:space="preserve">1.2.25 </w:t>
      </w:r>
      <w:r>
        <w:t>条码枪单次打开</w:t>
      </w:r>
      <w:r w:rsidR="004963C5">
        <w:rPr>
          <w:rFonts w:hint="eastAsia"/>
        </w:rPr>
        <w:t>/</w:t>
      </w:r>
      <w:r w:rsidR="004963C5">
        <w:rPr>
          <w:rFonts w:hint="eastAsia"/>
        </w:rPr>
        <w:t>关闭</w:t>
      </w:r>
      <w:r w:rsidR="004963C5">
        <w:rPr>
          <w:rFonts w:hint="eastAsia"/>
        </w:rPr>
        <w:t xml:space="preserve"> </w:t>
      </w:r>
      <w:r>
        <w:t>扫码</w:t>
      </w:r>
      <w:r>
        <w:rPr>
          <w:rFonts w:hint="eastAsia"/>
        </w:rPr>
        <w:t xml:space="preserve"> </w:t>
      </w:r>
      <w:r>
        <w:t>0X071A</w:t>
      </w:r>
    </w:p>
    <w:p w:rsidR="000C18E1" w:rsidRDefault="000C18E1" w:rsidP="000C18E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0C18E1" w:rsidRDefault="000C18E1" w:rsidP="000C18E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指定轨道上的条码枪打开扫码</w:t>
      </w:r>
    </w:p>
    <w:p w:rsidR="000C18E1" w:rsidRDefault="000C18E1" w:rsidP="000C18E1">
      <w:r>
        <w:t>命令</w:t>
      </w:r>
      <w:r>
        <w:rPr>
          <w:rFonts w:hint="eastAsia"/>
        </w:rPr>
        <w:t>:</w:t>
      </w:r>
      <w:r>
        <w:t xml:space="preserve"> 0x071A</w:t>
      </w:r>
    </w:p>
    <w:p w:rsidR="000C18E1" w:rsidRDefault="000C18E1" w:rsidP="000C18E1">
      <w:r>
        <w:t>命令数据说明</w:t>
      </w:r>
    </w:p>
    <w:p w:rsidR="000C18E1" w:rsidRDefault="000C18E1" w:rsidP="000C18E1">
      <w:r>
        <w:rPr>
          <w:rFonts w:hint="eastAsia"/>
        </w:rPr>
        <w:t xml:space="preserve"> </w:t>
      </w:r>
      <w:r w:rsidR="004963C5">
        <w:t xml:space="preserve"> Byte0  </w:t>
      </w:r>
      <w:r w:rsidR="004963C5">
        <w:rPr>
          <w:rFonts w:hint="eastAsia"/>
        </w:rPr>
        <w:t>:</w:t>
      </w:r>
      <w:r w:rsidR="004963C5">
        <w:t xml:space="preserve">  0</w:t>
      </w:r>
      <w:r w:rsidR="004963C5">
        <w:t>关闭条码枪</w:t>
      </w:r>
    </w:p>
    <w:p w:rsidR="004963C5" w:rsidRDefault="004963C5" w:rsidP="000C18E1">
      <w:r>
        <w:tab/>
      </w:r>
      <w:r>
        <w:tab/>
        <w:t xml:space="preserve">   1 </w:t>
      </w:r>
      <w:r>
        <w:t>打开条码枪</w:t>
      </w:r>
    </w:p>
    <w:p w:rsidR="000C18E1" w:rsidRDefault="000C18E1" w:rsidP="000C18E1"/>
    <w:p w:rsidR="000C18E1" w:rsidRDefault="004963C5" w:rsidP="004963C5">
      <w:pPr>
        <w:pStyle w:val="3"/>
      </w:pPr>
      <w:r>
        <w:rPr>
          <w:rFonts w:hint="eastAsia"/>
        </w:rPr>
        <w:t>1</w:t>
      </w:r>
      <w:r>
        <w:t xml:space="preserve">1.2.26 </w:t>
      </w:r>
      <w:r>
        <w:t>条码枪单次扫码数据返回</w:t>
      </w:r>
      <w:r>
        <w:rPr>
          <w:rFonts w:hint="eastAsia"/>
        </w:rPr>
        <w:t xml:space="preserve"> </w:t>
      </w:r>
      <w:r w:rsidR="005A1107">
        <w:t>0X71A</w:t>
      </w:r>
    </w:p>
    <w:p w:rsidR="004963C5" w:rsidRDefault="004963C5" w:rsidP="004963C5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4963C5" w:rsidRDefault="004963C5" w:rsidP="004963C5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轨道上</w:t>
      </w:r>
      <w:r>
        <w:t>条码枪的返回值</w:t>
      </w:r>
      <w:r>
        <w:rPr>
          <w:rFonts w:hint="eastAsia"/>
        </w:rPr>
        <w:t>,</w:t>
      </w:r>
      <w:r>
        <w:t>不定长度</w:t>
      </w:r>
    </w:p>
    <w:p w:rsidR="004963C5" w:rsidRDefault="004963C5" w:rsidP="004963C5">
      <w:r>
        <w:t>命令</w:t>
      </w:r>
      <w:r>
        <w:rPr>
          <w:rFonts w:hint="eastAsia"/>
        </w:rPr>
        <w:t>:</w:t>
      </w:r>
      <w:r w:rsidR="005A1107">
        <w:t xml:space="preserve"> 0x071A</w:t>
      </w:r>
    </w:p>
    <w:p w:rsidR="004963C5" w:rsidRDefault="004963C5" w:rsidP="004963C5">
      <w:r>
        <w:t>命令数据说明</w:t>
      </w:r>
    </w:p>
    <w:p w:rsidR="004963C5" w:rsidRDefault="004963C5" w:rsidP="004963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Byte</w:t>
      </w:r>
      <w:r>
        <w:t xml:space="preserve">0 </w:t>
      </w:r>
      <w:r>
        <w:t>条码数据长度</w:t>
      </w:r>
      <w:r w:rsidR="00DB4F89">
        <w:rPr>
          <w:rFonts w:hint="eastAsia"/>
        </w:rPr>
        <w:t>,</w:t>
      </w:r>
      <w:r w:rsidR="00DB4F89">
        <w:t>当打开条码枪超过</w:t>
      </w:r>
      <w:r w:rsidR="00DB4F89">
        <w:rPr>
          <w:rFonts w:hint="eastAsia"/>
        </w:rPr>
        <w:t>5</w:t>
      </w:r>
      <w:r w:rsidR="00DB4F89">
        <w:t>S</w:t>
      </w:r>
      <w:r w:rsidR="00DB4F89">
        <w:t>没有收到数据返回时候</w:t>
      </w:r>
      <w:r w:rsidR="00DB4F89">
        <w:rPr>
          <w:rFonts w:hint="eastAsia"/>
        </w:rPr>
        <w:t>,</w:t>
      </w:r>
      <w:r w:rsidR="00DB4F89">
        <w:t>将自动关闭条码枪</w:t>
      </w:r>
      <w:r w:rsidR="00DB4F89">
        <w:rPr>
          <w:rFonts w:hint="eastAsia"/>
        </w:rPr>
        <w:t>,</w:t>
      </w:r>
      <w:r w:rsidR="00DB4F89">
        <w:t>并返回</w:t>
      </w:r>
      <w:r w:rsidR="00DB4F89">
        <w:rPr>
          <w:rFonts w:hint="eastAsia"/>
        </w:rPr>
        <w:t>Byte</w:t>
      </w:r>
      <w:r w:rsidR="00DB4F89">
        <w:t>0</w:t>
      </w:r>
      <w:r w:rsidR="00DB4F89">
        <w:t>为</w:t>
      </w:r>
      <w:r w:rsidR="00DB4F89">
        <w:rPr>
          <w:rFonts w:hint="eastAsia"/>
        </w:rPr>
        <w:t>0,</w:t>
      </w:r>
      <w:r w:rsidR="00DB4F89">
        <w:rPr>
          <w:rFonts w:hint="eastAsia"/>
        </w:rPr>
        <w:t>无条码数据值</w:t>
      </w:r>
      <w:r w:rsidR="00DB4F89">
        <w:rPr>
          <w:rFonts w:hint="eastAsia"/>
        </w:rPr>
        <w:t>.</w:t>
      </w:r>
    </w:p>
    <w:p w:rsidR="004963C5" w:rsidRDefault="004963C5" w:rsidP="004963C5">
      <w:r>
        <w:rPr>
          <w:rFonts w:hint="eastAsia"/>
        </w:rPr>
        <w:t xml:space="preserve"> </w:t>
      </w:r>
      <w:r>
        <w:t xml:space="preserve"> Byte1-ByteN </w:t>
      </w:r>
      <w:r>
        <w:rPr>
          <w:rFonts w:hint="eastAsia"/>
        </w:rPr>
        <w:t>:</w:t>
      </w:r>
      <w:r>
        <w:t xml:space="preserve"> </w:t>
      </w:r>
      <w:r>
        <w:t>条码数据值</w:t>
      </w:r>
    </w:p>
    <w:p w:rsidR="004963C5" w:rsidRPr="004963C5" w:rsidRDefault="004963C5" w:rsidP="000C18E1"/>
    <w:p w:rsidR="004963C5" w:rsidRDefault="004963C5" w:rsidP="000C18E1"/>
    <w:p w:rsidR="000C18E1" w:rsidRPr="000C18E1" w:rsidRDefault="000C18E1" w:rsidP="000C18E1"/>
    <w:p w:rsidR="000C18E1" w:rsidRPr="005B2F81" w:rsidRDefault="000C18E1" w:rsidP="005B2F81"/>
    <w:sectPr w:rsidR="000C18E1" w:rsidRPr="005B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8A7" w:rsidRDefault="00B278A7" w:rsidP="00EE1B27">
      <w:r>
        <w:separator/>
      </w:r>
    </w:p>
  </w:endnote>
  <w:endnote w:type="continuationSeparator" w:id="0">
    <w:p w:rsidR="00B278A7" w:rsidRDefault="00B278A7" w:rsidP="00EE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8A7" w:rsidRDefault="00B278A7" w:rsidP="00EE1B27">
      <w:r>
        <w:separator/>
      </w:r>
    </w:p>
  </w:footnote>
  <w:footnote w:type="continuationSeparator" w:id="0">
    <w:p w:rsidR="00B278A7" w:rsidRDefault="00B278A7" w:rsidP="00EE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D4F"/>
    <w:multiLevelType w:val="hybridMultilevel"/>
    <w:tmpl w:val="EA008F5E"/>
    <w:lvl w:ilvl="0" w:tplc="BFBABDE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25D4A"/>
    <w:multiLevelType w:val="hybridMultilevel"/>
    <w:tmpl w:val="6A580CC6"/>
    <w:lvl w:ilvl="0" w:tplc="997CD2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41924"/>
    <w:multiLevelType w:val="hybridMultilevel"/>
    <w:tmpl w:val="358CC92A"/>
    <w:lvl w:ilvl="0" w:tplc="387EB4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 林">
    <w15:presenceInfo w15:providerId="Windows Live" w15:userId="424a0e7f160d7b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2"/>
    <w:rsid w:val="000120B3"/>
    <w:rsid w:val="00013D7F"/>
    <w:rsid w:val="00015669"/>
    <w:rsid w:val="00020FC6"/>
    <w:rsid w:val="00026EE4"/>
    <w:rsid w:val="000726B4"/>
    <w:rsid w:val="00080B88"/>
    <w:rsid w:val="000912A6"/>
    <w:rsid w:val="000A7E90"/>
    <w:rsid w:val="000C1216"/>
    <w:rsid w:val="000C18E1"/>
    <w:rsid w:val="00126674"/>
    <w:rsid w:val="00194519"/>
    <w:rsid w:val="001A0B71"/>
    <w:rsid w:val="001D55A6"/>
    <w:rsid w:val="001E6B62"/>
    <w:rsid w:val="002244D0"/>
    <w:rsid w:val="00283E87"/>
    <w:rsid w:val="002A4367"/>
    <w:rsid w:val="002D5694"/>
    <w:rsid w:val="002F2AFF"/>
    <w:rsid w:val="003135D8"/>
    <w:rsid w:val="00320DD6"/>
    <w:rsid w:val="00330D58"/>
    <w:rsid w:val="00341D48"/>
    <w:rsid w:val="0034253D"/>
    <w:rsid w:val="003701C1"/>
    <w:rsid w:val="003810B1"/>
    <w:rsid w:val="003865C2"/>
    <w:rsid w:val="003A33C4"/>
    <w:rsid w:val="003C5804"/>
    <w:rsid w:val="00404A63"/>
    <w:rsid w:val="004431D3"/>
    <w:rsid w:val="00457A1D"/>
    <w:rsid w:val="00466FDA"/>
    <w:rsid w:val="004963C5"/>
    <w:rsid w:val="004B7B9D"/>
    <w:rsid w:val="004C05CF"/>
    <w:rsid w:val="004C2DA9"/>
    <w:rsid w:val="004C701B"/>
    <w:rsid w:val="004D7A3A"/>
    <w:rsid w:val="00506458"/>
    <w:rsid w:val="005522CD"/>
    <w:rsid w:val="00575A44"/>
    <w:rsid w:val="005A1107"/>
    <w:rsid w:val="005A6B7C"/>
    <w:rsid w:val="005B2F81"/>
    <w:rsid w:val="005B3F02"/>
    <w:rsid w:val="005B5823"/>
    <w:rsid w:val="005C43C7"/>
    <w:rsid w:val="005F0D8A"/>
    <w:rsid w:val="006016BE"/>
    <w:rsid w:val="00676D5A"/>
    <w:rsid w:val="006A02E7"/>
    <w:rsid w:val="006B7193"/>
    <w:rsid w:val="006C0380"/>
    <w:rsid w:val="006E24FC"/>
    <w:rsid w:val="00744DDC"/>
    <w:rsid w:val="00783AB8"/>
    <w:rsid w:val="007845CD"/>
    <w:rsid w:val="00791509"/>
    <w:rsid w:val="00797485"/>
    <w:rsid w:val="007E2841"/>
    <w:rsid w:val="00806312"/>
    <w:rsid w:val="00825E9A"/>
    <w:rsid w:val="00840461"/>
    <w:rsid w:val="008712A8"/>
    <w:rsid w:val="00873260"/>
    <w:rsid w:val="008E1EFE"/>
    <w:rsid w:val="009068D3"/>
    <w:rsid w:val="0091545C"/>
    <w:rsid w:val="00921768"/>
    <w:rsid w:val="00956138"/>
    <w:rsid w:val="009B7760"/>
    <w:rsid w:val="009C51A2"/>
    <w:rsid w:val="009D3C96"/>
    <w:rsid w:val="009E3B2C"/>
    <w:rsid w:val="009F4E33"/>
    <w:rsid w:val="00A04AA3"/>
    <w:rsid w:val="00A17963"/>
    <w:rsid w:val="00A34A09"/>
    <w:rsid w:val="00AB393F"/>
    <w:rsid w:val="00AC3637"/>
    <w:rsid w:val="00B278A7"/>
    <w:rsid w:val="00B47199"/>
    <w:rsid w:val="00B503C7"/>
    <w:rsid w:val="00B5075F"/>
    <w:rsid w:val="00B567CF"/>
    <w:rsid w:val="00B620C6"/>
    <w:rsid w:val="00B779D1"/>
    <w:rsid w:val="00BB0BDE"/>
    <w:rsid w:val="00BB750B"/>
    <w:rsid w:val="00BC2177"/>
    <w:rsid w:val="00BD172D"/>
    <w:rsid w:val="00BD39DF"/>
    <w:rsid w:val="00BE1993"/>
    <w:rsid w:val="00BF16ED"/>
    <w:rsid w:val="00BF40C8"/>
    <w:rsid w:val="00C00078"/>
    <w:rsid w:val="00C10E76"/>
    <w:rsid w:val="00C54D2E"/>
    <w:rsid w:val="00C917DC"/>
    <w:rsid w:val="00CA3493"/>
    <w:rsid w:val="00CA6BB1"/>
    <w:rsid w:val="00CE2533"/>
    <w:rsid w:val="00D06CAF"/>
    <w:rsid w:val="00D13C54"/>
    <w:rsid w:val="00D14ED5"/>
    <w:rsid w:val="00D16C2F"/>
    <w:rsid w:val="00D274FE"/>
    <w:rsid w:val="00DB428A"/>
    <w:rsid w:val="00DB4F89"/>
    <w:rsid w:val="00E12EA7"/>
    <w:rsid w:val="00E920D0"/>
    <w:rsid w:val="00EC6DE0"/>
    <w:rsid w:val="00EE1B27"/>
    <w:rsid w:val="00EF474B"/>
    <w:rsid w:val="00F24812"/>
    <w:rsid w:val="00F53A8F"/>
    <w:rsid w:val="00F75607"/>
    <w:rsid w:val="00FB6F9E"/>
    <w:rsid w:val="00FC1E03"/>
    <w:rsid w:val="00FC24CC"/>
    <w:rsid w:val="00FC52F6"/>
    <w:rsid w:val="00FD065B"/>
    <w:rsid w:val="00FD63B9"/>
    <w:rsid w:val="00FE3202"/>
    <w:rsid w:val="00FE3E86"/>
    <w:rsid w:val="00FF083E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5421"/>
  <w15:chartTrackingRefBased/>
  <w15:docId w15:val="{C9E47727-9264-4216-B1A8-7B21C64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177"/>
    <w:pPr>
      <w:keepNext/>
      <w:keepLines/>
      <w:spacing w:before="260" w:after="260" w:line="480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C217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1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B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1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177"/>
    <w:rPr>
      <w:rFonts w:asciiTheme="majorHAnsi" w:eastAsiaTheme="majorEastAsia" w:hAnsiTheme="majorHAnsi" w:cstheme="majorBidi"/>
      <w:b/>
      <w:bCs/>
      <w:sz w:val="36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BC217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1B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qFormat/>
    <w:rsid w:val="00BC2177"/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4C701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List Paragraph"/>
    <w:basedOn w:val="a"/>
    <w:uiPriority w:val="34"/>
    <w:qFormat/>
    <w:rsid w:val="00784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27</Pages>
  <Words>2322</Words>
  <Characters>13240</Characters>
  <Application>Microsoft Office Word</Application>
  <DocSecurity>0</DocSecurity>
  <Lines>110</Lines>
  <Paragraphs>31</Paragraphs>
  <ScaleCrop>false</ScaleCrop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80</cp:revision>
  <dcterms:created xsi:type="dcterms:W3CDTF">2018-12-21T08:35:00Z</dcterms:created>
  <dcterms:modified xsi:type="dcterms:W3CDTF">2020-01-22T06:04:00Z</dcterms:modified>
</cp:coreProperties>
</file>