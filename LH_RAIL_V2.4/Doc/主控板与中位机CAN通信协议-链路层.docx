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052" w:rsidRDefault="00645052">
      <w:pPr>
        <w:spacing w:beforeLines="50" w:before="156" w:afterLines="50" w:after="156" w:line="400" w:lineRule="exact"/>
        <w:ind w:firstLineChars="200" w:firstLine="723"/>
        <w:jc w:val="center"/>
        <w:rPr>
          <w:rFonts w:cstheme="minorHAnsi"/>
          <w:b/>
          <w:color w:val="000000" w:themeColor="text1"/>
          <w:sz w:val="36"/>
          <w:szCs w:val="36"/>
        </w:rPr>
      </w:pPr>
    </w:p>
    <w:p w:rsidR="00645052" w:rsidRDefault="00645052">
      <w:pPr>
        <w:spacing w:beforeLines="50" w:before="156" w:afterLines="50" w:after="156" w:line="400" w:lineRule="exact"/>
        <w:ind w:firstLineChars="200" w:firstLine="723"/>
        <w:jc w:val="center"/>
        <w:rPr>
          <w:rFonts w:cstheme="minorHAnsi"/>
          <w:b/>
          <w:color w:val="000000" w:themeColor="text1"/>
          <w:sz w:val="36"/>
          <w:szCs w:val="36"/>
        </w:rPr>
      </w:pPr>
    </w:p>
    <w:p w:rsidR="00645052" w:rsidRDefault="00107609">
      <w:pPr>
        <w:spacing w:beforeLines="50" w:before="156" w:afterLines="50" w:after="156" w:line="400" w:lineRule="exact"/>
        <w:ind w:firstLineChars="200" w:firstLine="723"/>
        <w:jc w:val="center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>CAN</w:t>
      </w:r>
      <w:r>
        <w:rPr>
          <w:rFonts w:cstheme="minorHAnsi"/>
          <w:b/>
          <w:color w:val="000000" w:themeColor="text1"/>
          <w:sz w:val="36"/>
          <w:szCs w:val="36"/>
        </w:rPr>
        <w:t>通信协议</w:t>
      </w:r>
    </w:p>
    <w:p w:rsidR="00645052" w:rsidRDefault="00107609">
      <w:pPr>
        <w:spacing w:beforeLines="50" w:before="156" w:afterLines="50" w:after="156" w:line="400" w:lineRule="exact"/>
        <w:ind w:firstLineChars="200" w:firstLine="562"/>
        <w:jc w:val="right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——</w:t>
      </w:r>
      <w:r>
        <w:rPr>
          <w:rFonts w:cstheme="minorHAnsi" w:hint="eastAsia"/>
          <w:b/>
          <w:color w:val="000000" w:themeColor="text1"/>
          <w:sz w:val="28"/>
          <w:szCs w:val="28"/>
        </w:rPr>
        <w:t>CAN BUS</w:t>
      </w:r>
    </w:p>
    <w:p w:rsidR="00645052" w:rsidRDefault="00107609">
      <w:pPr>
        <w:spacing w:before="100" w:beforeAutospacing="1" w:after="100" w:afterAutospacing="1" w:line="360" w:lineRule="auto"/>
        <w:ind w:left="1558" w:hanging="1558"/>
        <w:rPr>
          <w:rFonts w:cstheme="minorHAnsi"/>
          <w:b/>
          <w:bCs/>
          <w:color w:val="000000" w:themeColor="text1"/>
          <w:sz w:val="32"/>
          <w:szCs w:val="24"/>
          <w:u w:val="single"/>
        </w:rPr>
      </w:pPr>
      <w:r>
        <w:rPr>
          <w:rFonts w:cstheme="minorHAnsi"/>
          <w:b/>
          <w:bCs/>
          <w:color w:val="000000" w:themeColor="text1"/>
          <w:sz w:val="32"/>
          <w:szCs w:val="24"/>
          <w:u w:val="single"/>
        </w:rPr>
        <w:t>文档控制</w:t>
      </w:r>
    </w:p>
    <w:p w:rsidR="00645052" w:rsidRDefault="00645052">
      <w:pPr>
        <w:keepNext/>
        <w:keepLines/>
        <w:widowControl/>
        <w:shd w:val="solid" w:color="auto" w:fill="auto"/>
        <w:overflowPunct w:val="0"/>
        <w:autoSpaceDE w:val="0"/>
        <w:autoSpaceDN w:val="0"/>
        <w:adjustRightInd w:val="0"/>
        <w:spacing w:before="100" w:beforeAutospacing="1" w:after="100" w:afterAutospacing="1" w:line="360" w:lineRule="auto"/>
        <w:ind w:left="388" w:right="7589" w:hanging="388"/>
        <w:jc w:val="left"/>
        <w:textAlignment w:val="baseline"/>
        <w:rPr>
          <w:rFonts w:cstheme="minorHAnsi"/>
          <w:color w:val="000000" w:themeColor="text1"/>
          <w:kern w:val="0"/>
          <w:sz w:val="8"/>
          <w:szCs w:val="20"/>
        </w:rPr>
      </w:pPr>
    </w:p>
    <w:p w:rsidR="00645052" w:rsidRDefault="00107609">
      <w:pPr>
        <w:keepNext/>
        <w:keepLines/>
        <w:tabs>
          <w:tab w:val="left" w:pos="3600"/>
        </w:tabs>
        <w:spacing w:before="100" w:beforeAutospacing="1" w:after="100" w:afterAutospacing="1" w:line="360" w:lineRule="auto"/>
        <w:ind w:left="1022" w:hanging="1022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文档更新记录</w:t>
      </w:r>
    </w:p>
    <w:tbl>
      <w:tblPr>
        <w:tblW w:w="9180" w:type="dxa"/>
        <w:tblInd w:w="4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176"/>
        <w:gridCol w:w="1605"/>
        <w:gridCol w:w="1095"/>
        <w:gridCol w:w="5304"/>
      </w:tblGrid>
      <w:tr w:rsidR="00645052">
        <w:trPr>
          <w:cantSplit/>
          <w:trHeight w:val="305"/>
          <w:tblHeader/>
        </w:trPr>
        <w:tc>
          <w:tcPr>
            <w:tcW w:w="1176" w:type="dxa"/>
            <w:tcBorders>
              <w:bottom w:val="nil"/>
              <w:right w:val="nil"/>
            </w:tcBorders>
            <w:shd w:val="pct10" w:color="auto" w:fill="auto"/>
          </w:tcPr>
          <w:p w:rsidR="00645052" w:rsidRDefault="00107609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970" w:hanging="970"/>
              <w:jc w:val="center"/>
              <w:textAlignment w:val="baseline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日期</w:t>
            </w:r>
          </w:p>
        </w:tc>
        <w:tc>
          <w:tcPr>
            <w:tcW w:w="1605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645052" w:rsidRDefault="00107609">
            <w:pPr>
              <w:spacing w:before="100" w:beforeAutospacing="1" w:after="100" w:afterAutospacing="1" w:line="360" w:lineRule="auto"/>
              <w:ind w:left="873" w:hanging="873"/>
              <w:jc w:val="center"/>
              <w:rPr>
                <w:rFonts w:cstheme="minorHAnsi"/>
                <w:color w:val="000000" w:themeColor="text1"/>
                <w:sz w:val="18"/>
                <w:szCs w:val="24"/>
              </w:rPr>
            </w:pPr>
            <w:r>
              <w:rPr>
                <w:rFonts w:cstheme="minorHAnsi"/>
                <w:color w:val="000000" w:themeColor="text1"/>
                <w:sz w:val="18"/>
                <w:szCs w:val="24"/>
              </w:rPr>
              <w:t>更新人</w:t>
            </w:r>
          </w:p>
        </w:tc>
        <w:tc>
          <w:tcPr>
            <w:tcW w:w="1095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645052" w:rsidRDefault="00107609">
            <w:pPr>
              <w:spacing w:before="100" w:beforeAutospacing="1" w:after="100" w:afterAutospacing="1" w:line="360" w:lineRule="auto"/>
              <w:ind w:left="873" w:hanging="873"/>
              <w:jc w:val="center"/>
              <w:rPr>
                <w:rFonts w:cstheme="minorHAnsi"/>
                <w:color w:val="000000" w:themeColor="text1"/>
                <w:sz w:val="18"/>
                <w:szCs w:val="24"/>
              </w:rPr>
            </w:pPr>
            <w:r>
              <w:rPr>
                <w:rFonts w:cstheme="minorHAnsi"/>
                <w:color w:val="000000" w:themeColor="text1"/>
                <w:sz w:val="18"/>
                <w:szCs w:val="24"/>
              </w:rPr>
              <w:t>版本</w:t>
            </w:r>
          </w:p>
        </w:tc>
        <w:tc>
          <w:tcPr>
            <w:tcW w:w="5304" w:type="dxa"/>
            <w:tcBorders>
              <w:left w:val="nil"/>
              <w:bottom w:val="nil"/>
            </w:tcBorders>
            <w:shd w:val="pct10" w:color="auto" w:fill="auto"/>
          </w:tcPr>
          <w:p w:rsidR="00645052" w:rsidRDefault="00107609">
            <w:pPr>
              <w:spacing w:before="100" w:beforeAutospacing="1" w:after="100" w:afterAutospacing="1" w:line="360" w:lineRule="auto"/>
              <w:ind w:left="873" w:hanging="873"/>
              <w:jc w:val="center"/>
              <w:rPr>
                <w:rFonts w:cstheme="minorHAnsi"/>
                <w:color w:val="000000" w:themeColor="text1"/>
                <w:sz w:val="18"/>
                <w:szCs w:val="24"/>
              </w:rPr>
            </w:pPr>
            <w:r>
              <w:rPr>
                <w:rFonts w:cstheme="minorHAnsi"/>
                <w:color w:val="000000" w:themeColor="text1"/>
                <w:sz w:val="18"/>
                <w:szCs w:val="24"/>
              </w:rPr>
              <w:t>备注</w:t>
            </w:r>
          </w:p>
        </w:tc>
      </w:tr>
      <w:tr w:rsidR="00645052">
        <w:trPr>
          <w:cantSplit/>
          <w:trHeight w:hRule="exact" w:val="61"/>
          <w:tblHeader/>
        </w:trPr>
        <w:tc>
          <w:tcPr>
            <w:tcW w:w="1176" w:type="dxa"/>
            <w:tcBorders>
              <w:left w:val="nil"/>
              <w:right w:val="nil"/>
            </w:tcBorders>
            <w:shd w:val="pct50" w:color="auto" w:fill="auto"/>
          </w:tcPr>
          <w:p w:rsidR="00645052" w:rsidRDefault="00645052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388" w:hanging="388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8"/>
                <w:szCs w:val="20"/>
              </w:rPr>
            </w:pPr>
          </w:p>
        </w:tc>
        <w:tc>
          <w:tcPr>
            <w:tcW w:w="1605" w:type="dxa"/>
            <w:tcBorders>
              <w:left w:val="nil"/>
              <w:right w:val="nil"/>
            </w:tcBorders>
            <w:shd w:val="pct50" w:color="auto" w:fill="auto"/>
          </w:tcPr>
          <w:p w:rsidR="00645052" w:rsidRDefault="00645052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388" w:hanging="388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8"/>
                <w:szCs w:val="20"/>
              </w:rPr>
            </w:pPr>
          </w:p>
        </w:tc>
        <w:tc>
          <w:tcPr>
            <w:tcW w:w="1095" w:type="dxa"/>
            <w:tcBorders>
              <w:left w:val="nil"/>
              <w:right w:val="nil"/>
            </w:tcBorders>
            <w:shd w:val="pct50" w:color="auto" w:fill="auto"/>
          </w:tcPr>
          <w:p w:rsidR="00645052" w:rsidRDefault="00645052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388" w:hanging="388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8"/>
                <w:szCs w:val="20"/>
              </w:rPr>
            </w:pPr>
          </w:p>
        </w:tc>
        <w:tc>
          <w:tcPr>
            <w:tcW w:w="5304" w:type="dxa"/>
            <w:tcBorders>
              <w:left w:val="nil"/>
              <w:right w:val="nil"/>
            </w:tcBorders>
            <w:shd w:val="pct50" w:color="auto" w:fill="auto"/>
          </w:tcPr>
          <w:p w:rsidR="00645052" w:rsidRDefault="00645052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388" w:hanging="388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8"/>
                <w:szCs w:val="20"/>
              </w:rPr>
            </w:pPr>
          </w:p>
        </w:tc>
      </w:tr>
      <w:tr w:rsidR="00645052">
        <w:trPr>
          <w:cantSplit/>
          <w:trHeight w:val="320"/>
        </w:trPr>
        <w:tc>
          <w:tcPr>
            <w:tcW w:w="1176" w:type="dxa"/>
            <w:tcBorders>
              <w:top w:val="nil"/>
            </w:tcBorders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  <w:t>201</w:t>
            </w:r>
            <w:r>
              <w:rPr>
                <w:rFonts w:cstheme="minorHAnsi" w:hint="eastAsia"/>
                <w:color w:val="000000" w:themeColor="text1"/>
                <w:kern w:val="0"/>
                <w:sz w:val="18"/>
                <w:szCs w:val="20"/>
              </w:rPr>
              <w:t>80506</w:t>
            </w:r>
          </w:p>
        </w:tc>
        <w:tc>
          <w:tcPr>
            <w:tcW w:w="1605" w:type="dxa"/>
            <w:tcBorders>
              <w:top w:val="nil"/>
            </w:tcBorders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  <w:t>王殿光</w:t>
            </w:r>
            <w:proofErr w:type="gramEnd"/>
          </w:p>
        </w:tc>
        <w:tc>
          <w:tcPr>
            <w:tcW w:w="1095" w:type="dxa"/>
            <w:tcBorders>
              <w:top w:val="nil"/>
            </w:tcBorders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  <w:t>Ver1.0.0</w:t>
            </w:r>
          </w:p>
        </w:tc>
        <w:tc>
          <w:tcPr>
            <w:tcW w:w="5304" w:type="dxa"/>
            <w:tcBorders>
              <w:top w:val="nil"/>
            </w:tcBorders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  <w:t>初始创建</w:t>
            </w:r>
          </w:p>
        </w:tc>
      </w:tr>
      <w:tr w:rsidR="00645052">
        <w:trPr>
          <w:cantSplit/>
          <w:trHeight w:val="320"/>
        </w:trPr>
        <w:tc>
          <w:tcPr>
            <w:tcW w:w="1176" w:type="dxa"/>
            <w:tcBorders>
              <w:top w:val="nil"/>
            </w:tcBorders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color w:val="000000" w:themeColor="text1"/>
                <w:kern w:val="0"/>
                <w:sz w:val="18"/>
                <w:szCs w:val="20"/>
              </w:rPr>
              <w:t>20180609</w:t>
            </w:r>
          </w:p>
        </w:tc>
        <w:tc>
          <w:tcPr>
            <w:tcW w:w="1605" w:type="dxa"/>
            <w:tcBorders>
              <w:top w:val="nil"/>
            </w:tcBorders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  <w:t>王殿光</w:t>
            </w:r>
            <w:proofErr w:type="gramEnd"/>
          </w:p>
        </w:tc>
        <w:tc>
          <w:tcPr>
            <w:tcW w:w="1095" w:type="dxa"/>
            <w:tcBorders>
              <w:top w:val="nil"/>
            </w:tcBorders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  <w:t>Ver</w:t>
            </w:r>
            <w:r>
              <w:rPr>
                <w:rFonts w:cstheme="minorHAnsi" w:hint="eastAsia"/>
                <w:color w:val="000000" w:themeColor="text1"/>
                <w:kern w:val="0"/>
                <w:sz w:val="18"/>
                <w:szCs w:val="20"/>
              </w:rPr>
              <w:t>1.0.1</w:t>
            </w:r>
          </w:p>
        </w:tc>
        <w:tc>
          <w:tcPr>
            <w:tcW w:w="5304" w:type="dxa"/>
            <w:tcBorders>
              <w:top w:val="nil"/>
            </w:tcBorders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color w:val="000000" w:themeColor="text1"/>
                <w:kern w:val="0"/>
                <w:sz w:val="18"/>
                <w:szCs w:val="20"/>
              </w:rPr>
              <w:t>调整多包通信、复位命令</w:t>
            </w:r>
          </w:p>
        </w:tc>
      </w:tr>
      <w:tr w:rsidR="00645052">
        <w:trPr>
          <w:cantSplit/>
          <w:trHeight w:val="320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20180616</w:t>
            </w:r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proofErr w:type="gramStart"/>
            <w:r>
              <w:rPr>
                <w:rFonts w:cstheme="minorHAnsi" w:hint="eastAsia"/>
                <w:kern w:val="0"/>
                <w:sz w:val="18"/>
                <w:szCs w:val="20"/>
              </w:rPr>
              <w:t>王殿光</w:t>
            </w:r>
            <w:proofErr w:type="gramEnd"/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/>
                <w:kern w:val="0"/>
                <w:sz w:val="18"/>
                <w:szCs w:val="20"/>
              </w:rPr>
              <w:t>Ver</w:t>
            </w:r>
            <w:r>
              <w:rPr>
                <w:rFonts w:cstheme="minorHAnsi" w:hint="eastAsia"/>
                <w:kern w:val="0"/>
                <w:sz w:val="18"/>
                <w:szCs w:val="20"/>
              </w:rPr>
              <w:t>1.0.2</w:t>
            </w:r>
          </w:p>
        </w:tc>
        <w:tc>
          <w:tcPr>
            <w:tcW w:w="5304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/>
                <w:kern w:val="0"/>
                <w:sz w:val="18"/>
                <w:szCs w:val="20"/>
              </w:rPr>
              <w:t>调整状态命令</w:t>
            </w:r>
            <w:r>
              <w:rPr>
                <w:rFonts w:cstheme="minorHAnsi" w:hint="eastAsia"/>
                <w:kern w:val="0"/>
                <w:sz w:val="18"/>
                <w:szCs w:val="20"/>
              </w:rPr>
              <w:t>格式，修改部分通信命令</w:t>
            </w:r>
            <w:r>
              <w:rPr>
                <w:rFonts w:cstheme="minorHAnsi" w:hint="eastAsia"/>
                <w:kern w:val="0"/>
                <w:sz w:val="18"/>
                <w:szCs w:val="20"/>
              </w:rPr>
              <w:t>ID</w:t>
            </w:r>
          </w:p>
        </w:tc>
      </w:tr>
      <w:tr w:rsidR="00645052">
        <w:trPr>
          <w:cantSplit/>
          <w:trHeight w:val="320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20180628</w:t>
            </w:r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proofErr w:type="gramStart"/>
            <w:r>
              <w:rPr>
                <w:rFonts w:cstheme="minorHAnsi" w:hint="eastAsia"/>
                <w:kern w:val="0"/>
                <w:sz w:val="18"/>
                <w:szCs w:val="20"/>
              </w:rPr>
              <w:t>王殿光</w:t>
            </w:r>
            <w:proofErr w:type="gramEnd"/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/>
                <w:kern w:val="0"/>
                <w:sz w:val="18"/>
                <w:szCs w:val="20"/>
              </w:rPr>
              <w:t>Ver</w:t>
            </w:r>
            <w:r>
              <w:rPr>
                <w:rFonts w:cstheme="minorHAnsi" w:hint="eastAsia"/>
                <w:kern w:val="0"/>
                <w:sz w:val="18"/>
                <w:szCs w:val="20"/>
              </w:rPr>
              <w:t>1.0.3</w:t>
            </w:r>
          </w:p>
        </w:tc>
        <w:tc>
          <w:tcPr>
            <w:tcW w:w="5304" w:type="dxa"/>
          </w:tcPr>
          <w:p w:rsidR="00645052" w:rsidRDefault="00645052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color w:val="FF0000"/>
                <w:kern w:val="0"/>
                <w:sz w:val="18"/>
                <w:szCs w:val="20"/>
              </w:rPr>
            </w:pPr>
          </w:p>
        </w:tc>
      </w:tr>
      <w:tr w:rsidR="00645052">
        <w:trPr>
          <w:cantSplit/>
          <w:trHeight w:val="320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color w:val="000000" w:themeColor="text1"/>
                <w:kern w:val="0"/>
                <w:sz w:val="18"/>
                <w:szCs w:val="20"/>
              </w:rPr>
              <w:t>20180701</w:t>
            </w:r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  <w:t>王殿光</w:t>
            </w:r>
            <w:proofErr w:type="gramEnd"/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  <w:t>Ver</w:t>
            </w:r>
            <w:r>
              <w:rPr>
                <w:rFonts w:cstheme="minorHAnsi" w:hint="eastAsia"/>
                <w:color w:val="000000" w:themeColor="text1"/>
                <w:kern w:val="0"/>
                <w:sz w:val="18"/>
                <w:szCs w:val="20"/>
              </w:rPr>
              <w:t>1.0.4</w:t>
            </w:r>
          </w:p>
        </w:tc>
        <w:tc>
          <w:tcPr>
            <w:tcW w:w="5304" w:type="dxa"/>
          </w:tcPr>
          <w:p w:rsidR="00645052" w:rsidRDefault="00645052">
            <w:pPr>
              <w:keepLines/>
              <w:widowControl/>
              <w:overflowPunct w:val="0"/>
              <w:autoSpaceDE w:val="0"/>
              <w:autoSpaceDN w:val="0"/>
              <w:adjustRightInd w:val="0"/>
              <w:snapToGrid w:val="0"/>
              <w:ind w:left="873" w:hanging="873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</w:pPr>
          </w:p>
        </w:tc>
      </w:tr>
      <w:tr w:rsidR="00645052">
        <w:trPr>
          <w:cantSplit/>
          <w:trHeight w:val="320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color w:val="000000" w:themeColor="text1"/>
                <w:kern w:val="0"/>
                <w:sz w:val="18"/>
                <w:szCs w:val="20"/>
              </w:rPr>
              <w:t>20180703</w:t>
            </w:r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  <w:t>王殿光</w:t>
            </w:r>
            <w:proofErr w:type="gramEnd"/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  <w:t>Ver</w:t>
            </w:r>
            <w:r>
              <w:rPr>
                <w:rFonts w:cstheme="minorHAnsi" w:hint="eastAsia"/>
                <w:color w:val="000000" w:themeColor="text1"/>
                <w:kern w:val="0"/>
                <w:sz w:val="18"/>
                <w:szCs w:val="20"/>
              </w:rPr>
              <w:t>1.0.5</w:t>
            </w:r>
          </w:p>
        </w:tc>
        <w:tc>
          <w:tcPr>
            <w:tcW w:w="5304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18"/>
                <w:szCs w:val="20"/>
              </w:rPr>
              <w:t>限制多包数据长度</w:t>
            </w:r>
            <w:r>
              <w:rPr>
                <w:rFonts w:cstheme="minorHAnsi" w:hint="eastAsia"/>
                <w:color w:val="000000" w:themeColor="text1"/>
                <w:kern w:val="0"/>
                <w:sz w:val="18"/>
                <w:szCs w:val="20"/>
              </w:rPr>
              <w:t>(</w:t>
            </w:r>
            <w:r>
              <w:rPr>
                <w:rFonts w:cstheme="minorHAnsi" w:hint="eastAsia"/>
                <w:color w:val="000000" w:themeColor="text1"/>
                <w:kern w:val="0"/>
                <w:sz w:val="18"/>
                <w:szCs w:val="20"/>
              </w:rPr>
              <w:t>≤</w:t>
            </w:r>
            <w:r>
              <w:rPr>
                <w:rFonts w:cstheme="minorHAnsi" w:hint="eastAsia"/>
                <w:color w:val="000000" w:themeColor="text1"/>
                <w:kern w:val="0"/>
                <w:sz w:val="18"/>
                <w:szCs w:val="20"/>
              </w:rPr>
              <w:t>2048Byte)</w:t>
            </w:r>
            <w:r>
              <w:rPr>
                <w:rFonts w:cstheme="minorHAnsi" w:hint="eastAsia"/>
                <w:color w:val="000000" w:themeColor="text1"/>
                <w:kern w:val="0"/>
                <w:sz w:val="18"/>
                <w:szCs w:val="20"/>
              </w:rPr>
              <w:t>，样本</w:t>
            </w:r>
            <w:proofErr w:type="gramStart"/>
            <w:r>
              <w:rPr>
                <w:rFonts w:cstheme="minorHAnsi" w:hint="eastAsia"/>
                <w:color w:val="000000" w:themeColor="text1"/>
                <w:kern w:val="0"/>
                <w:sz w:val="18"/>
                <w:szCs w:val="20"/>
              </w:rPr>
              <w:t>架运输</w:t>
            </w:r>
            <w:proofErr w:type="gramEnd"/>
            <w:r>
              <w:rPr>
                <w:rFonts w:cstheme="minorHAnsi" w:hint="eastAsia"/>
                <w:color w:val="000000" w:themeColor="text1"/>
                <w:kern w:val="0"/>
                <w:sz w:val="18"/>
                <w:szCs w:val="20"/>
              </w:rPr>
              <w:t>时序调整</w:t>
            </w:r>
          </w:p>
        </w:tc>
      </w:tr>
      <w:tr w:rsidR="00645052">
        <w:trPr>
          <w:cantSplit/>
          <w:trHeight w:val="320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20181016</w:t>
            </w:r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proofErr w:type="gramStart"/>
            <w:r>
              <w:rPr>
                <w:rFonts w:cstheme="minorHAnsi"/>
                <w:kern w:val="0"/>
                <w:sz w:val="18"/>
                <w:szCs w:val="20"/>
              </w:rPr>
              <w:t>王殿光</w:t>
            </w:r>
            <w:proofErr w:type="gramEnd"/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/>
                <w:kern w:val="0"/>
                <w:sz w:val="18"/>
                <w:szCs w:val="20"/>
              </w:rPr>
              <w:t>Ver</w:t>
            </w:r>
            <w:r>
              <w:rPr>
                <w:rFonts w:cstheme="minorHAnsi" w:hint="eastAsia"/>
                <w:kern w:val="0"/>
                <w:sz w:val="18"/>
                <w:szCs w:val="20"/>
              </w:rPr>
              <w:t>1.1.0</w:t>
            </w:r>
          </w:p>
        </w:tc>
        <w:tc>
          <w:tcPr>
            <w:tcW w:w="5304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/>
                <w:kern w:val="0"/>
                <w:sz w:val="18"/>
                <w:szCs w:val="20"/>
              </w:rPr>
              <w:t>CAN</w:t>
            </w:r>
            <w:r>
              <w:rPr>
                <w:rFonts w:cstheme="minorHAnsi"/>
                <w:kern w:val="0"/>
                <w:sz w:val="18"/>
                <w:szCs w:val="20"/>
              </w:rPr>
              <w:t>总线改为单一总线</w:t>
            </w:r>
          </w:p>
        </w:tc>
      </w:tr>
      <w:tr w:rsidR="00645052">
        <w:trPr>
          <w:cantSplit/>
          <w:trHeight w:val="320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20181108</w:t>
            </w:r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proofErr w:type="gramStart"/>
            <w:r>
              <w:rPr>
                <w:rFonts w:cstheme="minorHAnsi"/>
                <w:kern w:val="0"/>
                <w:sz w:val="18"/>
                <w:szCs w:val="20"/>
              </w:rPr>
              <w:t>王殿光</w:t>
            </w:r>
            <w:proofErr w:type="gramEnd"/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Ver1.1.2</w:t>
            </w:r>
          </w:p>
        </w:tc>
        <w:tc>
          <w:tcPr>
            <w:tcW w:w="5304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增加升级命令</w:t>
            </w:r>
          </w:p>
        </w:tc>
      </w:tr>
      <w:tr w:rsidR="00645052">
        <w:trPr>
          <w:cantSplit/>
          <w:trHeight w:val="320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20181115</w:t>
            </w:r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proofErr w:type="gramStart"/>
            <w:r>
              <w:rPr>
                <w:rFonts w:cstheme="minorHAnsi"/>
                <w:kern w:val="0"/>
                <w:sz w:val="18"/>
                <w:szCs w:val="20"/>
              </w:rPr>
              <w:t>王殿光</w:t>
            </w:r>
            <w:proofErr w:type="gramEnd"/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Ver1.2.0</w:t>
            </w:r>
          </w:p>
        </w:tc>
        <w:tc>
          <w:tcPr>
            <w:tcW w:w="5304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proofErr w:type="gramStart"/>
            <w:r>
              <w:rPr>
                <w:rFonts w:cstheme="minorHAnsi" w:hint="eastAsia"/>
                <w:kern w:val="0"/>
                <w:sz w:val="18"/>
                <w:szCs w:val="20"/>
              </w:rPr>
              <w:t>帧</w:t>
            </w:r>
            <w:proofErr w:type="gramEnd"/>
            <w:r>
              <w:rPr>
                <w:rFonts w:cstheme="minorHAnsi" w:hint="eastAsia"/>
                <w:kern w:val="0"/>
                <w:sz w:val="18"/>
                <w:szCs w:val="20"/>
              </w:rPr>
              <w:t>结构调整</w:t>
            </w:r>
          </w:p>
        </w:tc>
      </w:tr>
      <w:tr w:rsidR="00645052">
        <w:trPr>
          <w:cantSplit/>
          <w:trHeight w:val="320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20181130</w:t>
            </w:r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李岩松</w:t>
            </w:r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Ver1.2.1</w:t>
            </w:r>
          </w:p>
        </w:tc>
        <w:tc>
          <w:tcPr>
            <w:tcW w:w="5304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1.</w:t>
            </w:r>
            <w:proofErr w:type="gramStart"/>
            <w:r>
              <w:rPr>
                <w:rFonts w:cstheme="minorHAnsi" w:hint="eastAsia"/>
                <w:kern w:val="0"/>
                <w:sz w:val="18"/>
                <w:szCs w:val="20"/>
              </w:rPr>
              <w:t>修改板号</w:t>
            </w:r>
            <w:proofErr w:type="gramEnd"/>
            <w:r>
              <w:rPr>
                <w:rFonts w:cstheme="minorHAnsi" w:hint="eastAsia"/>
                <w:kern w:val="0"/>
                <w:sz w:val="18"/>
                <w:szCs w:val="20"/>
              </w:rPr>
              <w:t>ID</w:t>
            </w:r>
            <w:r>
              <w:rPr>
                <w:rFonts w:cstheme="minorHAnsi" w:hint="eastAsia"/>
                <w:kern w:val="0"/>
                <w:sz w:val="18"/>
                <w:szCs w:val="20"/>
              </w:rPr>
              <w:t>；</w:t>
            </w:r>
            <w:r>
              <w:rPr>
                <w:rFonts w:cstheme="minorHAnsi" w:hint="eastAsia"/>
                <w:kern w:val="0"/>
                <w:sz w:val="18"/>
                <w:szCs w:val="20"/>
              </w:rPr>
              <w:t xml:space="preserve"> 2.</w:t>
            </w:r>
            <w:r>
              <w:rPr>
                <w:rFonts w:cstheme="minorHAnsi" w:hint="eastAsia"/>
                <w:kern w:val="0"/>
                <w:sz w:val="18"/>
                <w:szCs w:val="20"/>
              </w:rPr>
              <w:t>修改反应板触发通讯协议；</w:t>
            </w:r>
            <w:r>
              <w:rPr>
                <w:rFonts w:cstheme="minorHAnsi" w:hint="eastAsia"/>
                <w:kern w:val="0"/>
                <w:sz w:val="18"/>
                <w:szCs w:val="20"/>
              </w:rPr>
              <w:t>3.</w:t>
            </w:r>
            <w:r>
              <w:rPr>
                <w:rFonts w:cstheme="minorHAnsi" w:hint="eastAsia"/>
                <w:kern w:val="0"/>
                <w:sz w:val="18"/>
                <w:szCs w:val="20"/>
              </w:rPr>
              <w:t>修改开始测试通信协议；</w:t>
            </w:r>
            <w:r>
              <w:rPr>
                <w:rFonts w:cstheme="minorHAnsi" w:hint="eastAsia"/>
                <w:kern w:val="0"/>
                <w:sz w:val="18"/>
                <w:szCs w:val="20"/>
              </w:rPr>
              <w:t>4</w:t>
            </w:r>
            <w:r>
              <w:rPr>
                <w:rFonts w:cstheme="minorHAnsi" w:hint="eastAsia"/>
                <w:kern w:val="0"/>
                <w:sz w:val="18"/>
                <w:szCs w:val="20"/>
              </w:rPr>
              <w:t>修改制冷通讯协议；</w:t>
            </w:r>
          </w:p>
        </w:tc>
      </w:tr>
      <w:tr w:rsidR="00645052">
        <w:trPr>
          <w:cantSplit/>
          <w:trHeight w:val="320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20181201</w:t>
            </w:r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李岩松</w:t>
            </w:r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Ver1.2.2</w:t>
            </w:r>
          </w:p>
        </w:tc>
        <w:tc>
          <w:tcPr>
            <w:tcW w:w="5304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修改搅拌命令通讯协议</w:t>
            </w:r>
          </w:p>
        </w:tc>
      </w:tr>
      <w:tr w:rsidR="00645052">
        <w:trPr>
          <w:cantSplit/>
          <w:trHeight w:val="320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20181202</w:t>
            </w:r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proofErr w:type="gramStart"/>
            <w:r>
              <w:rPr>
                <w:rFonts w:cstheme="minorHAnsi" w:hint="eastAsia"/>
                <w:kern w:val="0"/>
                <w:sz w:val="18"/>
                <w:szCs w:val="20"/>
              </w:rPr>
              <w:t>王殿光</w:t>
            </w:r>
            <w:proofErr w:type="gramEnd"/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V</w:t>
            </w:r>
            <w:r>
              <w:rPr>
                <w:rFonts w:cstheme="minorHAnsi"/>
                <w:kern w:val="0"/>
                <w:sz w:val="18"/>
                <w:szCs w:val="20"/>
              </w:rPr>
              <w:t>er1.2.3</w:t>
            </w:r>
          </w:p>
        </w:tc>
        <w:tc>
          <w:tcPr>
            <w:tcW w:w="5304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增加测试结果数据到中</w:t>
            </w:r>
            <w:proofErr w:type="gramStart"/>
            <w:r>
              <w:rPr>
                <w:rFonts w:cstheme="minorHAnsi" w:hint="eastAsia"/>
                <w:kern w:val="0"/>
                <w:sz w:val="18"/>
                <w:szCs w:val="20"/>
              </w:rPr>
              <w:t>位机命令</w:t>
            </w:r>
            <w:proofErr w:type="gramEnd"/>
          </w:p>
        </w:tc>
      </w:tr>
      <w:tr w:rsidR="00645052">
        <w:trPr>
          <w:cantSplit/>
          <w:trHeight w:val="320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2</w:t>
            </w:r>
            <w:r>
              <w:rPr>
                <w:rFonts w:cstheme="minorHAnsi"/>
                <w:kern w:val="0"/>
                <w:sz w:val="18"/>
                <w:szCs w:val="20"/>
              </w:rPr>
              <w:t>0181203</w:t>
            </w:r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proofErr w:type="gramStart"/>
            <w:r>
              <w:rPr>
                <w:rFonts w:cstheme="minorHAnsi" w:hint="eastAsia"/>
                <w:kern w:val="0"/>
                <w:sz w:val="18"/>
                <w:szCs w:val="20"/>
              </w:rPr>
              <w:t>王殿光</w:t>
            </w:r>
            <w:proofErr w:type="gramEnd"/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Ver</w:t>
            </w:r>
            <w:r>
              <w:rPr>
                <w:rFonts w:cstheme="minorHAnsi"/>
                <w:kern w:val="0"/>
                <w:sz w:val="18"/>
                <w:szCs w:val="20"/>
              </w:rPr>
              <w:t>1.2.4</w:t>
            </w:r>
          </w:p>
        </w:tc>
        <w:tc>
          <w:tcPr>
            <w:tcW w:w="5304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增加多</w:t>
            </w:r>
            <w:proofErr w:type="gramStart"/>
            <w:r>
              <w:rPr>
                <w:rFonts w:cstheme="minorHAnsi" w:hint="eastAsia"/>
                <w:kern w:val="0"/>
                <w:sz w:val="18"/>
                <w:szCs w:val="20"/>
              </w:rPr>
              <w:t>试剂位命令</w:t>
            </w:r>
            <w:proofErr w:type="gramEnd"/>
          </w:p>
        </w:tc>
      </w:tr>
      <w:tr w:rsidR="00645052">
        <w:trPr>
          <w:cantSplit/>
          <w:trHeight w:val="320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20181220</w:t>
            </w:r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李岩松</w:t>
            </w:r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Ver</w:t>
            </w:r>
            <w:r>
              <w:rPr>
                <w:rFonts w:cstheme="minorHAnsi"/>
                <w:kern w:val="0"/>
                <w:sz w:val="18"/>
                <w:szCs w:val="20"/>
              </w:rPr>
              <w:t>1.2.4</w:t>
            </w:r>
          </w:p>
        </w:tc>
        <w:tc>
          <w:tcPr>
            <w:tcW w:w="5304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修改了制冷命令</w:t>
            </w:r>
            <w:r>
              <w:rPr>
                <w:rFonts w:cstheme="minorHAnsi" w:hint="eastAsia"/>
                <w:kern w:val="0"/>
                <w:sz w:val="18"/>
                <w:szCs w:val="20"/>
              </w:rPr>
              <w:t>0x31</w:t>
            </w:r>
            <w:r>
              <w:rPr>
                <w:rFonts w:cstheme="minorHAnsi" w:hint="eastAsia"/>
                <w:kern w:val="0"/>
                <w:sz w:val="18"/>
                <w:szCs w:val="20"/>
              </w:rPr>
              <w:t>通讯协议</w:t>
            </w:r>
          </w:p>
        </w:tc>
      </w:tr>
      <w:tr w:rsidR="00645052">
        <w:trPr>
          <w:cantSplit/>
          <w:trHeight w:val="320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20181221</w:t>
            </w:r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proofErr w:type="gramStart"/>
            <w:r>
              <w:rPr>
                <w:rFonts w:cstheme="minorHAnsi" w:hint="eastAsia"/>
                <w:kern w:val="0"/>
                <w:sz w:val="18"/>
                <w:szCs w:val="20"/>
              </w:rPr>
              <w:t>王殿光</w:t>
            </w:r>
            <w:proofErr w:type="gramEnd"/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Ver1.2.5</w:t>
            </w:r>
          </w:p>
        </w:tc>
        <w:tc>
          <w:tcPr>
            <w:tcW w:w="5304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增加调试命令</w:t>
            </w:r>
          </w:p>
        </w:tc>
      </w:tr>
      <w:tr w:rsidR="00645052">
        <w:trPr>
          <w:cantSplit/>
          <w:trHeight w:val="320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2</w:t>
            </w:r>
            <w:r>
              <w:rPr>
                <w:rFonts w:cstheme="minorHAnsi"/>
                <w:kern w:val="0"/>
                <w:sz w:val="18"/>
                <w:szCs w:val="20"/>
              </w:rPr>
              <w:t>0181222</w:t>
            </w:r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proofErr w:type="gramStart"/>
            <w:r>
              <w:rPr>
                <w:rFonts w:cstheme="minorHAnsi" w:hint="eastAsia"/>
                <w:kern w:val="0"/>
                <w:sz w:val="18"/>
                <w:szCs w:val="20"/>
              </w:rPr>
              <w:t>王殿光</w:t>
            </w:r>
            <w:proofErr w:type="gramEnd"/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Ver</w:t>
            </w:r>
            <w:r>
              <w:rPr>
                <w:rFonts w:cstheme="minorHAnsi"/>
                <w:kern w:val="0"/>
                <w:sz w:val="18"/>
                <w:szCs w:val="20"/>
              </w:rPr>
              <w:t>1.2.6</w:t>
            </w:r>
          </w:p>
        </w:tc>
        <w:tc>
          <w:tcPr>
            <w:tcW w:w="5304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修改轨道相关命令</w:t>
            </w:r>
          </w:p>
        </w:tc>
      </w:tr>
      <w:tr w:rsidR="00645052">
        <w:trPr>
          <w:cantSplit/>
          <w:trHeight w:val="320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lastRenderedPageBreak/>
              <w:t>20190104</w:t>
            </w:r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李岩松</w:t>
            </w:r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Ver1.2.7</w:t>
            </w:r>
          </w:p>
        </w:tc>
        <w:tc>
          <w:tcPr>
            <w:tcW w:w="5304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rFonts w:cstheme="minorHAnsi"/>
                <w:kern w:val="0"/>
                <w:sz w:val="18"/>
                <w:szCs w:val="20"/>
              </w:rPr>
            </w:pPr>
            <w:r>
              <w:rPr>
                <w:rFonts w:cstheme="minorHAnsi" w:hint="eastAsia"/>
                <w:kern w:val="0"/>
                <w:sz w:val="18"/>
                <w:szCs w:val="20"/>
              </w:rPr>
              <w:t>修改搅拌通讯协议</w:t>
            </w:r>
          </w:p>
        </w:tc>
      </w:tr>
      <w:tr w:rsidR="00645052">
        <w:trPr>
          <w:cantSplit/>
          <w:trHeight w:val="320"/>
          <w:ins w:id="0" w:author="刘云" w:date="2019-01-11T20:43:00Z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ins w:id="1" w:author="刘云" w:date="2019-01-11T20:43:00Z"/>
                <w:rFonts w:cstheme="minorHAnsi"/>
                <w:kern w:val="0"/>
                <w:sz w:val="18"/>
                <w:szCs w:val="20"/>
              </w:rPr>
            </w:pPr>
            <w:ins w:id="2" w:author="刘云" w:date="2019-01-11T20:43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20190111</w:t>
              </w:r>
            </w:ins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ins w:id="3" w:author="刘云" w:date="2019-01-11T20:43:00Z"/>
                <w:rFonts w:cstheme="minorHAnsi"/>
                <w:kern w:val="0"/>
                <w:sz w:val="18"/>
                <w:szCs w:val="20"/>
              </w:rPr>
            </w:pPr>
            <w:proofErr w:type="gramStart"/>
            <w:ins w:id="4" w:author="刘云" w:date="2019-01-11T20:43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王殿光</w:t>
              </w:r>
              <w:proofErr w:type="gramEnd"/>
            </w:ins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ins w:id="5" w:author="刘云" w:date="2019-01-11T20:43:00Z"/>
                <w:rFonts w:cstheme="minorHAnsi"/>
                <w:kern w:val="0"/>
                <w:sz w:val="18"/>
                <w:szCs w:val="20"/>
              </w:rPr>
            </w:pPr>
            <w:ins w:id="6" w:author="刘云" w:date="2019-01-11T20:43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Ver1.2.8</w:t>
              </w:r>
            </w:ins>
          </w:p>
        </w:tc>
        <w:tc>
          <w:tcPr>
            <w:tcW w:w="5304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ins w:id="7" w:author="刘云" w:date="2019-01-11T20:43:00Z"/>
                <w:rFonts w:cstheme="minorHAnsi"/>
                <w:kern w:val="0"/>
                <w:sz w:val="18"/>
                <w:szCs w:val="20"/>
              </w:rPr>
            </w:pPr>
            <w:ins w:id="8" w:author="刘云" w:date="2019-01-11T20:44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升级命令修正</w:t>
              </w:r>
            </w:ins>
          </w:p>
        </w:tc>
      </w:tr>
      <w:tr w:rsidR="00645052">
        <w:trPr>
          <w:cantSplit/>
          <w:trHeight w:val="320"/>
          <w:ins w:id="9" w:author="Administrator" w:date="2019-01-28T14:28:00Z"/>
        </w:trPr>
        <w:tc>
          <w:tcPr>
            <w:tcW w:w="1176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ins w:id="10" w:author="Administrator" w:date="2019-01-28T14:28:00Z"/>
                <w:rFonts w:cstheme="minorHAnsi"/>
                <w:kern w:val="0"/>
                <w:sz w:val="18"/>
                <w:szCs w:val="20"/>
              </w:rPr>
            </w:pPr>
            <w:ins w:id="11" w:author="Administrator" w:date="2019-01-28T14:28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20190128</w:t>
              </w:r>
            </w:ins>
          </w:p>
        </w:tc>
        <w:tc>
          <w:tcPr>
            <w:tcW w:w="160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ins w:id="12" w:author="Administrator" w:date="2019-01-28T14:28:00Z"/>
                <w:rFonts w:cstheme="minorHAnsi"/>
                <w:kern w:val="0"/>
                <w:sz w:val="18"/>
                <w:szCs w:val="20"/>
              </w:rPr>
            </w:pPr>
            <w:ins w:id="13" w:author="Administrator" w:date="2019-01-28T14:28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李岩松</w:t>
              </w:r>
            </w:ins>
          </w:p>
        </w:tc>
        <w:tc>
          <w:tcPr>
            <w:tcW w:w="1095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ins w:id="14" w:author="Administrator" w:date="2019-01-28T14:28:00Z"/>
                <w:rFonts w:cstheme="minorHAnsi"/>
                <w:kern w:val="0"/>
                <w:sz w:val="18"/>
                <w:szCs w:val="20"/>
              </w:rPr>
            </w:pPr>
            <w:ins w:id="15" w:author="Administrator" w:date="2019-01-28T14:28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V</w:t>
              </w:r>
            </w:ins>
            <w:ins w:id="16" w:author="Administrator" w:date="2019-01-28T14:29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er1.2.9</w:t>
              </w:r>
            </w:ins>
          </w:p>
        </w:tc>
        <w:tc>
          <w:tcPr>
            <w:tcW w:w="5304" w:type="dxa"/>
          </w:tcPr>
          <w:p w:rsidR="00645052" w:rsidRDefault="00107609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ins w:id="17" w:author="Administrator" w:date="2019-01-28T14:28:00Z"/>
                <w:rFonts w:cstheme="minorHAnsi"/>
                <w:kern w:val="0"/>
                <w:sz w:val="18"/>
                <w:szCs w:val="20"/>
              </w:rPr>
            </w:pPr>
            <w:ins w:id="18" w:author="Administrator" w:date="2019-01-28T14:29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增加读取版本号协议</w:t>
              </w:r>
            </w:ins>
          </w:p>
        </w:tc>
      </w:tr>
      <w:tr w:rsidR="008222C7">
        <w:trPr>
          <w:cantSplit/>
          <w:trHeight w:val="320"/>
          <w:ins w:id="19" w:author="pc_guang" w:date="2019-02-14T17:52:00Z"/>
        </w:trPr>
        <w:tc>
          <w:tcPr>
            <w:tcW w:w="1176" w:type="dxa"/>
          </w:tcPr>
          <w:p w:rsidR="008222C7" w:rsidRDefault="008222C7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ins w:id="20" w:author="pc_guang" w:date="2019-02-14T17:52:00Z"/>
                <w:rFonts w:cstheme="minorHAnsi"/>
                <w:kern w:val="0"/>
                <w:sz w:val="18"/>
                <w:szCs w:val="20"/>
              </w:rPr>
            </w:pPr>
            <w:ins w:id="21" w:author="pc_guang" w:date="2019-02-14T17:52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2</w:t>
              </w:r>
              <w:r>
                <w:rPr>
                  <w:rFonts w:cstheme="minorHAnsi"/>
                  <w:kern w:val="0"/>
                  <w:sz w:val="18"/>
                  <w:szCs w:val="20"/>
                </w:rPr>
                <w:t>0190214</w:t>
              </w:r>
            </w:ins>
          </w:p>
        </w:tc>
        <w:tc>
          <w:tcPr>
            <w:tcW w:w="1605" w:type="dxa"/>
          </w:tcPr>
          <w:p w:rsidR="008222C7" w:rsidRDefault="008222C7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ins w:id="22" w:author="pc_guang" w:date="2019-02-14T17:52:00Z"/>
                <w:rFonts w:cstheme="minorHAnsi"/>
                <w:kern w:val="0"/>
                <w:sz w:val="18"/>
                <w:szCs w:val="20"/>
              </w:rPr>
            </w:pPr>
            <w:proofErr w:type="gramStart"/>
            <w:ins w:id="23" w:author="pc_guang" w:date="2019-02-14T17:52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王殿光</w:t>
              </w:r>
              <w:proofErr w:type="gramEnd"/>
            </w:ins>
          </w:p>
        </w:tc>
        <w:tc>
          <w:tcPr>
            <w:tcW w:w="1095" w:type="dxa"/>
          </w:tcPr>
          <w:p w:rsidR="008222C7" w:rsidRDefault="008222C7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ins w:id="24" w:author="pc_guang" w:date="2019-02-14T17:52:00Z"/>
                <w:rFonts w:cstheme="minorHAnsi"/>
                <w:kern w:val="0"/>
                <w:sz w:val="18"/>
                <w:szCs w:val="20"/>
              </w:rPr>
            </w:pPr>
            <w:ins w:id="25" w:author="pc_guang" w:date="2019-02-14T17:52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Ver</w:t>
              </w:r>
              <w:r>
                <w:rPr>
                  <w:rFonts w:cstheme="minorHAnsi"/>
                  <w:kern w:val="0"/>
                  <w:sz w:val="18"/>
                  <w:szCs w:val="20"/>
                </w:rPr>
                <w:t>1.2.10</w:t>
              </w:r>
            </w:ins>
          </w:p>
        </w:tc>
        <w:tc>
          <w:tcPr>
            <w:tcW w:w="5304" w:type="dxa"/>
          </w:tcPr>
          <w:p w:rsidR="008222C7" w:rsidRDefault="008222C7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ins w:id="26" w:author="pc_guang" w:date="2019-02-14T17:52:00Z"/>
                <w:rFonts w:cstheme="minorHAnsi"/>
                <w:kern w:val="0"/>
                <w:sz w:val="18"/>
                <w:szCs w:val="20"/>
              </w:rPr>
            </w:pPr>
            <w:ins w:id="27" w:author="pc_guang" w:date="2019-02-14T17:52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增加</w:t>
              </w:r>
              <w:proofErr w:type="gramStart"/>
              <w:r>
                <w:rPr>
                  <w:rFonts w:cstheme="minorHAnsi" w:hint="eastAsia"/>
                  <w:kern w:val="0"/>
                  <w:sz w:val="18"/>
                  <w:szCs w:val="20"/>
                </w:rPr>
                <w:t>通采</w:t>
              </w:r>
            </w:ins>
            <w:ins w:id="28" w:author="pc_guang" w:date="2019-02-14T17:53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任务</w:t>
              </w:r>
              <w:proofErr w:type="gramEnd"/>
              <w:r>
                <w:rPr>
                  <w:rFonts w:cstheme="minorHAnsi" w:hint="eastAsia"/>
                  <w:kern w:val="0"/>
                  <w:sz w:val="18"/>
                  <w:szCs w:val="20"/>
                </w:rPr>
                <w:t>相关命令</w:t>
              </w:r>
            </w:ins>
          </w:p>
        </w:tc>
      </w:tr>
      <w:tr w:rsidR="005B74E6">
        <w:trPr>
          <w:cantSplit/>
          <w:trHeight w:val="320"/>
          <w:ins w:id="29" w:author="pc_guang" w:date="2019-04-16T22:01:00Z"/>
        </w:trPr>
        <w:tc>
          <w:tcPr>
            <w:tcW w:w="1176" w:type="dxa"/>
          </w:tcPr>
          <w:p w:rsidR="005B74E6" w:rsidRDefault="005B74E6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ins w:id="30" w:author="pc_guang" w:date="2019-04-16T22:01:00Z"/>
                <w:rFonts w:cstheme="minorHAnsi"/>
                <w:kern w:val="0"/>
                <w:sz w:val="18"/>
                <w:szCs w:val="20"/>
              </w:rPr>
            </w:pPr>
            <w:ins w:id="31" w:author="pc_guang" w:date="2019-04-16T22:01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2</w:t>
              </w:r>
              <w:r>
                <w:rPr>
                  <w:rFonts w:cstheme="minorHAnsi"/>
                  <w:kern w:val="0"/>
                  <w:sz w:val="18"/>
                  <w:szCs w:val="20"/>
                </w:rPr>
                <w:t>0190416</w:t>
              </w:r>
            </w:ins>
          </w:p>
        </w:tc>
        <w:tc>
          <w:tcPr>
            <w:tcW w:w="1605" w:type="dxa"/>
          </w:tcPr>
          <w:p w:rsidR="005B74E6" w:rsidRDefault="005B74E6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ins w:id="32" w:author="pc_guang" w:date="2019-04-16T22:01:00Z"/>
                <w:rFonts w:cstheme="minorHAnsi"/>
                <w:kern w:val="0"/>
                <w:sz w:val="18"/>
                <w:szCs w:val="20"/>
              </w:rPr>
            </w:pPr>
            <w:proofErr w:type="gramStart"/>
            <w:ins w:id="33" w:author="pc_guang" w:date="2019-04-16T22:01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王殿光</w:t>
              </w:r>
              <w:proofErr w:type="gramEnd"/>
            </w:ins>
          </w:p>
        </w:tc>
        <w:tc>
          <w:tcPr>
            <w:tcW w:w="1095" w:type="dxa"/>
          </w:tcPr>
          <w:p w:rsidR="005B74E6" w:rsidRDefault="005B74E6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ins w:id="34" w:author="pc_guang" w:date="2019-04-16T22:01:00Z"/>
                <w:rFonts w:cstheme="minorHAnsi"/>
                <w:kern w:val="0"/>
                <w:sz w:val="18"/>
                <w:szCs w:val="20"/>
              </w:rPr>
            </w:pPr>
            <w:ins w:id="35" w:author="pc_guang" w:date="2019-04-16T22:01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Ver</w:t>
              </w:r>
              <w:r>
                <w:rPr>
                  <w:rFonts w:cstheme="minorHAnsi"/>
                  <w:kern w:val="0"/>
                  <w:sz w:val="18"/>
                  <w:szCs w:val="20"/>
                </w:rPr>
                <w:t>1.2.11</w:t>
              </w:r>
            </w:ins>
          </w:p>
        </w:tc>
        <w:tc>
          <w:tcPr>
            <w:tcW w:w="5304" w:type="dxa"/>
          </w:tcPr>
          <w:p w:rsidR="005B74E6" w:rsidRDefault="005B74E6">
            <w:pPr>
              <w:keepLines/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873" w:hanging="873"/>
              <w:jc w:val="left"/>
              <w:textAlignment w:val="baseline"/>
              <w:rPr>
                <w:ins w:id="36" w:author="pc_guang" w:date="2019-04-16T22:01:00Z"/>
                <w:rFonts w:cstheme="minorHAnsi"/>
                <w:kern w:val="0"/>
                <w:sz w:val="18"/>
                <w:szCs w:val="20"/>
              </w:rPr>
            </w:pPr>
            <w:ins w:id="37" w:author="pc_guang" w:date="2019-04-16T22:01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增加试剂针垂直</w:t>
              </w:r>
              <w:r>
                <w:rPr>
                  <w:rFonts w:cstheme="minorHAnsi" w:hint="eastAsia"/>
                  <w:kern w:val="0"/>
                  <w:sz w:val="18"/>
                  <w:szCs w:val="20"/>
                </w:rPr>
                <w:t>/</w:t>
              </w:r>
              <w:r>
                <w:rPr>
                  <w:rFonts w:cstheme="minorHAnsi" w:hint="eastAsia"/>
                  <w:kern w:val="0"/>
                  <w:sz w:val="18"/>
                  <w:szCs w:val="20"/>
                </w:rPr>
                <w:t>水平检查</w:t>
              </w:r>
            </w:ins>
            <w:ins w:id="38" w:author="pc_guang" w:date="2019-04-16T22:02:00Z">
              <w:r>
                <w:rPr>
                  <w:rFonts w:cstheme="minorHAnsi" w:hint="eastAsia"/>
                  <w:kern w:val="0"/>
                  <w:sz w:val="18"/>
                  <w:szCs w:val="20"/>
                </w:rPr>
                <w:t>命令，清洗</w:t>
              </w:r>
              <w:r>
                <w:rPr>
                  <w:rFonts w:cstheme="minorHAnsi" w:hint="eastAsia"/>
                  <w:kern w:val="0"/>
                  <w:sz w:val="18"/>
                  <w:szCs w:val="20"/>
                </w:rPr>
                <w:t>/</w:t>
              </w:r>
              <w:r>
                <w:rPr>
                  <w:rFonts w:cstheme="minorHAnsi" w:hint="eastAsia"/>
                  <w:kern w:val="0"/>
                  <w:sz w:val="18"/>
                  <w:szCs w:val="20"/>
                </w:rPr>
                <w:t>浓废液管路排气命令</w:t>
              </w:r>
            </w:ins>
          </w:p>
        </w:tc>
      </w:tr>
    </w:tbl>
    <w:p w:rsidR="00645052" w:rsidRDefault="00107609">
      <w:pPr>
        <w:widowControl/>
        <w:jc w:val="left"/>
        <w:rPr>
          <w:rFonts w:cstheme="minorHAnsi"/>
          <w:bCs/>
          <w:color w:val="000000" w:themeColor="text1"/>
          <w:kern w:val="0"/>
          <w:sz w:val="24"/>
          <w:szCs w:val="24"/>
        </w:rPr>
      </w:pPr>
      <w:r>
        <w:rPr>
          <w:rFonts w:cstheme="minorHAnsi"/>
          <w:bCs/>
          <w:color w:val="000000" w:themeColor="text1"/>
          <w:kern w:val="0"/>
          <w:sz w:val="24"/>
          <w:szCs w:val="24"/>
        </w:rPr>
        <w:br w:type="page"/>
      </w:r>
    </w:p>
    <w:sdt>
      <w:sdtPr>
        <w:rPr>
          <w:rFonts w:cstheme="minorHAnsi"/>
          <w:lang w:val="zh-CN"/>
        </w:rPr>
        <w:id w:val="717631284"/>
        <w:docPartObj>
          <w:docPartGallery w:val="Table of Contents"/>
          <w:docPartUnique/>
        </w:docPartObj>
      </w:sdtPr>
      <w:sdtContent>
        <w:p w:rsidR="00645052" w:rsidRDefault="00107609">
          <w:pPr>
            <w:jc w:val="center"/>
            <w:rPr>
              <w:ins w:id="39" w:author="刘云" w:date="2019-01-11T20:43:00Z"/>
            </w:rPr>
          </w:pPr>
          <w:ins w:id="40" w:author="刘云" w:date="2019-01-11T20:43:00Z">
            <w:r>
              <w:rPr>
                <w:rFonts w:ascii="宋体" w:eastAsia="宋体" w:hAnsi="宋体"/>
              </w:rPr>
              <w:t>目录</w:t>
            </w:r>
          </w:ins>
        </w:p>
        <w:p w:rsidR="00645052" w:rsidRDefault="00107609">
          <w:pPr>
            <w:pStyle w:val="TOC10"/>
            <w:rPr>
              <w:rFonts w:asciiTheme="minorHAnsi" w:eastAsiaTheme="minorEastAsia" w:hAnsiTheme="minorHAnsi" w:cstheme="minorHAnsi"/>
            </w:rPr>
          </w:pPr>
          <w:r>
            <w:rPr>
              <w:rFonts w:asciiTheme="minorHAnsi" w:eastAsiaTheme="minorEastAsia" w:hAnsiTheme="minorHAnsi" w:cstheme="minorHAnsi"/>
              <w:lang w:val="zh-CN"/>
            </w:rPr>
            <w:t>目录</w:t>
          </w:r>
        </w:p>
        <w:p w:rsidR="005B74E6" w:rsidRDefault="00107609">
          <w:pPr>
            <w:pStyle w:val="TOC1"/>
            <w:tabs>
              <w:tab w:val="left" w:pos="440"/>
              <w:tab w:val="right" w:leader="dot" w:pos="8296"/>
            </w:tabs>
            <w:rPr>
              <w:ins w:id="41" w:author="pc_guang" w:date="2019-04-16T22:01:00Z"/>
              <w:noProof/>
              <w:kern w:val="2"/>
              <w:sz w:val="21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TOC \o "1-3" \h \z \u </w:instrText>
          </w:r>
          <w:r>
            <w:rPr>
              <w:rFonts w:cstheme="minorHAnsi"/>
            </w:rPr>
            <w:fldChar w:fldCharType="separate"/>
          </w:r>
          <w:ins w:id="42" w:author="pc_guang" w:date="2019-04-16T22:01:00Z">
            <w:r w:rsidR="005B74E6" w:rsidRPr="00A76F15">
              <w:rPr>
                <w:rStyle w:val="af"/>
                <w:noProof/>
              </w:rPr>
              <w:fldChar w:fldCharType="begin"/>
            </w:r>
            <w:r w:rsidR="005B74E6" w:rsidRPr="00A76F15">
              <w:rPr>
                <w:rStyle w:val="af"/>
                <w:noProof/>
              </w:rPr>
              <w:instrText xml:space="preserve"> </w:instrText>
            </w:r>
            <w:r w:rsidR="005B74E6">
              <w:rPr>
                <w:noProof/>
              </w:rPr>
              <w:instrText>HYPERLINK \l "_Toc6344487"</w:instrText>
            </w:r>
            <w:r w:rsidR="005B74E6" w:rsidRPr="00A76F15">
              <w:rPr>
                <w:rStyle w:val="af"/>
                <w:noProof/>
              </w:rPr>
              <w:instrText xml:space="preserve"> </w:instrText>
            </w:r>
            <w:r w:rsidR="005B74E6" w:rsidRPr="00A76F15">
              <w:rPr>
                <w:rStyle w:val="af"/>
                <w:noProof/>
              </w:rPr>
              <w:fldChar w:fldCharType="separate"/>
            </w:r>
            <w:r w:rsidR="005B74E6" w:rsidRPr="00A76F15">
              <w:rPr>
                <w:rStyle w:val="af"/>
                <w:rFonts w:cstheme="minorHAnsi"/>
                <w:noProof/>
              </w:rPr>
              <w:t>1</w:t>
            </w:r>
            <w:r w:rsidR="005B74E6">
              <w:rPr>
                <w:noProof/>
                <w:kern w:val="2"/>
                <w:sz w:val="21"/>
              </w:rPr>
              <w:tab/>
            </w:r>
            <w:r w:rsidR="005B74E6" w:rsidRPr="00A76F15">
              <w:rPr>
                <w:rStyle w:val="af"/>
                <w:rFonts w:cstheme="minorHAnsi"/>
                <w:noProof/>
              </w:rPr>
              <w:t>概述</w:t>
            </w:r>
            <w:r w:rsidR="005B74E6">
              <w:rPr>
                <w:noProof/>
                <w:webHidden/>
              </w:rPr>
              <w:tab/>
            </w:r>
            <w:r w:rsidR="005B74E6">
              <w:rPr>
                <w:noProof/>
                <w:webHidden/>
              </w:rPr>
              <w:fldChar w:fldCharType="begin"/>
            </w:r>
            <w:r w:rsidR="005B74E6">
              <w:rPr>
                <w:noProof/>
                <w:webHidden/>
              </w:rPr>
              <w:instrText xml:space="preserve"> PAGEREF _Toc6344487 \h </w:instrText>
            </w:r>
          </w:ins>
          <w:r w:rsidR="005B74E6">
            <w:rPr>
              <w:noProof/>
              <w:webHidden/>
            </w:rPr>
          </w:r>
          <w:r w:rsidR="005B74E6">
            <w:rPr>
              <w:noProof/>
              <w:webHidden/>
            </w:rPr>
            <w:fldChar w:fldCharType="separate"/>
          </w:r>
          <w:ins w:id="43" w:author="pc_guang" w:date="2019-04-16T22:01:00Z">
            <w:r w:rsidR="005B74E6">
              <w:rPr>
                <w:noProof/>
                <w:webHidden/>
              </w:rPr>
              <w:t>5</w:t>
            </w:r>
            <w:r w:rsidR="005B74E6">
              <w:rPr>
                <w:noProof/>
                <w:webHidden/>
              </w:rPr>
              <w:fldChar w:fldCharType="end"/>
            </w:r>
            <w:r w:rsidR="005B74E6"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1"/>
            <w:tabs>
              <w:tab w:val="left" w:pos="440"/>
              <w:tab w:val="right" w:leader="dot" w:pos="8296"/>
            </w:tabs>
            <w:rPr>
              <w:ins w:id="44" w:author="pc_guang" w:date="2019-04-16T22:01:00Z"/>
              <w:noProof/>
              <w:kern w:val="2"/>
              <w:sz w:val="21"/>
            </w:rPr>
          </w:pPr>
          <w:ins w:id="45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"_Toc6344488"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rFonts w:cstheme="minorHAnsi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rFonts w:cstheme="minorHAnsi"/>
                <w:noProof/>
              </w:rPr>
              <w:t>总线结构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_Toc6344488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pc_guang" w:date="2019-04-16T22:01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2"/>
            <w:tabs>
              <w:tab w:val="left" w:pos="840"/>
              <w:tab w:val="right" w:leader="dot" w:pos="8296"/>
            </w:tabs>
            <w:rPr>
              <w:ins w:id="47" w:author="pc_guang" w:date="2019-04-16T22:01:00Z"/>
              <w:noProof/>
              <w:kern w:val="2"/>
              <w:sz w:val="21"/>
            </w:rPr>
          </w:pPr>
          <w:ins w:id="48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"_Toc6344489"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rFonts w:cstheme="minorHAnsi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rFonts w:cstheme="minorHAnsi"/>
                <w:noProof/>
              </w:rPr>
              <w:t>接口方式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_Toc6344489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pc_guang" w:date="2019-04-16T22:01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2"/>
            <w:tabs>
              <w:tab w:val="left" w:pos="840"/>
              <w:tab w:val="right" w:leader="dot" w:pos="8296"/>
            </w:tabs>
            <w:rPr>
              <w:ins w:id="50" w:author="pc_guang" w:date="2019-04-16T22:01:00Z"/>
              <w:noProof/>
              <w:kern w:val="2"/>
              <w:sz w:val="21"/>
            </w:rPr>
          </w:pPr>
          <w:ins w:id="51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"_Toc6344490"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rFonts w:cstheme="minorHAnsi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rFonts w:cstheme="minorHAnsi"/>
                <w:noProof/>
              </w:rPr>
              <w:t>传输方式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_Toc6344490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pc_guang" w:date="2019-04-16T22:01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2"/>
            <w:tabs>
              <w:tab w:val="left" w:pos="840"/>
              <w:tab w:val="right" w:leader="dot" w:pos="8296"/>
            </w:tabs>
            <w:rPr>
              <w:ins w:id="53" w:author="pc_guang" w:date="2019-04-16T22:01:00Z"/>
              <w:noProof/>
              <w:kern w:val="2"/>
              <w:sz w:val="21"/>
            </w:rPr>
          </w:pPr>
          <w:ins w:id="54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"_Toc6344491"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rFonts w:cstheme="minorHAnsi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rFonts w:cstheme="minorHAnsi"/>
                <w:noProof/>
              </w:rPr>
              <w:t>拓扑结构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_Toc6344491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5" w:author="pc_guang" w:date="2019-04-16T22:01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1"/>
            <w:tabs>
              <w:tab w:val="left" w:pos="440"/>
              <w:tab w:val="right" w:leader="dot" w:pos="8296"/>
            </w:tabs>
            <w:rPr>
              <w:ins w:id="56" w:author="pc_guang" w:date="2019-04-16T22:01:00Z"/>
              <w:noProof/>
              <w:kern w:val="2"/>
              <w:sz w:val="21"/>
            </w:rPr>
          </w:pPr>
          <w:ins w:id="57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"_Toc6344492"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通信帧结构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_Toc6344492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" w:author="pc_guang" w:date="2019-04-16T22:01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2"/>
            <w:tabs>
              <w:tab w:val="left" w:pos="840"/>
              <w:tab w:val="right" w:leader="dot" w:pos="8296"/>
            </w:tabs>
            <w:rPr>
              <w:ins w:id="59" w:author="pc_guang" w:date="2019-04-16T22:01:00Z"/>
              <w:noProof/>
              <w:kern w:val="2"/>
              <w:sz w:val="21"/>
            </w:rPr>
          </w:pPr>
          <w:ins w:id="60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"_Toc6344493"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rFonts w:cstheme="minorHAnsi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rFonts w:cstheme="minorHAnsi"/>
                <w:noProof/>
              </w:rPr>
              <w:t>CAN</w:t>
            </w:r>
            <w:r w:rsidRPr="00A76F15">
              <w:rPr>
                <w:rStyle w:val="af"/>
                <w:rFonts w:cstheme="minorHAnsi"/>
                <w:noProof/>
              </w:rPr>
              <w:t>网络参数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_Toc6344493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1" w:author="pc_guang" w:date="2019-04-16T22:01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2"/>
            <w:tabs>
              <w:tab w:val="left" w:pos="840"/>
              <w:tab w:val="right" w:leader="dot" w:pos="8296"/>
            </w:tabs>
            <w:rPr>
              <w:ins w:id="62" w:author="pc_guang" w:date="2019-04-16T22:01:00Z"/>
              <w:noProof/>
              <w:kern w:val="2"/>
              <w:sz w:val="21"/>
            </w:rPr>
          </w:pPr>
          <w:ins w:id="63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"_Toc6344494"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rFonts w:cstheme="minorHAnsi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rFonts w:cstheme="minorHAnsi"/>
                <w:noProof/>
              </w:rPr>
              <w:t>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_Toc6344494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4" w:author="pc_guang" w:date="2019-04-16T22:01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260"/>
              <w:tab w:val="right" w:leader="dot" w:pos="8296"/>
            </w:tabs>
            <w:rPr>
              <w:ins w:id="65" w:author="pc_guang" w:date="2019-04-16T22:01:00Z"/>
              <w:noProof/>
              <w:kern w:val="2"/>
              <w:sz w:val="21"/>
            </w:rPr>
          </w:pPr>
          <w:ins w:id="66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"_Toc6344495"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3.2.1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通信帧结构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_Toc6344495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7" w:author="pc_guang" w:date="2019-04-16T22:01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260"/>
              <w:tab w:val="right" w:leader="dot" w:pos="8296"/>
            </w:tabs>
            <w:rPr>
              <w:ins w:id="68" w:author="pc_guang" w:date="2019-04-16T22:01:00Z"/>
              <w:noProof/>
              <w:kern w:val="2"/>
              <w:sz w:val="21"/>
            </w:rPr>
          </w:pPr>
          <w:ins w:id="69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"_Toc6344496"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rFonts w:cstheme="minorHAnsi"/>
                <w:noProof/>
              </w:rPr>
              <w:t>3.2.2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rFonts w:cstheme="minorHAnsi"/>
                <w:noProof/>
              </w:rPr>
              <w:t>帧</w:t>
            </w:r>
            <w:r w:rsidRPr="00A76F15">
              <w:rPr>
                <w:rStyle w:val="af"/>
                <w:rFonts w:cstheme="minorHAnsi"/>
                <w:noProof/>
              </w:rPr>
              <w:t>ID</w:t>
            </w:r>
            <w:r w:rsidRPr="00A76F15">
              <w:rPr>
                <w:rStyle w:val="af"/>
                <w:rFonts w:cstheme="minorHAnsi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_Toc6344496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0" w:author="pc_guang" w:date="2019-04-16T22:01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1"/>
            <w:tabs>
              <w:tab w:val="left" w:pos="440"/>
              <w:tab w:val="right" w:leader="dot" w:pos="8296"/>
            </w:tabs>
            <w:rPr>
              <w:ins w:id="71" w:author="pc_guang" w:date="2019-04-16T22:01:00Z"/>
              <w:noProof/>
              <w:kern w:val="2"/>
              <w:sz w:val="21"/>
            </w:rPr>
          </w:pPr>
          <w:ins w:id="72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"_Toc6344498"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rFonts w:cstheme="minorHAnsi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rFonts w:cstheme="minorHAnsi"/>
                <w:noProof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_Toc6344498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3" w:author="pc_guang" w:date="2019-04-16T22:01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2"/>
            <w:tabs>
              <w:tab w:val="left" w:pos="840"/>
              <w:tab w:val="right" w:leader="dot" w:pos="8296"/>
            </w:tabs>
            <w:rPr>
              <w:ins w:id="74" w:author="pc_guang" w:date="2019-04-16T22:01:00Z"/>
              <w:noProof/>
              <w:kern w:val="2"/>
              <w:sz w:val="21"/>
            </w:rPr>
          </w:pPr>
          <w:ins w:id="75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"_Toc6344499"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单包通信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_Toc6344499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6" w:author="pc_guang" w:date="2019-04-16T22:01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2"/>
            <w:tabs>
              <w:tab w:val="left" w:pos="840"/>
              <w:tab w:val="right" w:leader="dot" w:pos="8296"/>
            </w:tabs>
            <w:rPr>
              <w:ins w:id="77" w:author="pc_guang" w:date="2019-04-16T22:01:00Z"/>
              <w:noProof/>
              <w:kern w:val="2"/>
              <w:sz w:val="21"/>
            </w:rPr>
          </w:pPr>
          <w:ins w:id="78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"_Toc6344500"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多包通信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9" w:author="pc_guang" w:date="2019-04-16T22:01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1"/>
            <w:tabs>
              <w:tab w:val="left" w:pos="440"/>
              <w:tab w:val="right" w:leader="dot" w:pos="8296"/>
            </w:tabs>
            <w:rPr>
              <w:ins w:id="80" w:author="pc_guang" w:date="2019-04-16T22:01:00Z"/>
              <w:noProof/>
              <w:kern w:val="2"/>
              <w:sz w:val="21"/>
            </w:rPr>
          </w:pPr>
          <w:ins w:id="81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"_Toc6344501"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rFonts w:cstheme="minorHAnsi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rFonts w:cstheme="minorHAnsi"/>
                <w:noProof/>
              </w:rPr>
              <w:t>模块</w:t>
            </w:r>
            <w:r w:rsidRPr="00A76F15">
              <w:rPr>
                <w:rStyle w:val="af"/>
                <w:rFonts w:cstheme="minorHAnsi"/>
                <w:noProof/>
              </w:rPr>
              <w:t>&amp;</w:t>
            </w:r>
            <w:r w:rsidRPr="00A76F15">
              <w:rPr>
                <w:rStyle w:val="af"/>
                <w:rFonts w:cstheme="minorHAnsi"/>
                <w:noProof/>
              </w:rPr>
              <w:t>板号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2" w:author="pc_guang" w:date="2019-04-16T22:01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2"/>
            <w:tabs>
              <w:tab w:val="left" w:pos="840"/>
              <w:tab w:val="right" w:leader="dot" w:pos="8296"/>
            </w:tabs>
            <w:rPr>
              <w:ins w:id="83" w:author="pc_guang" w:date="2019-04-16T22:01:00Z"/>
              <w:noProof/>
              <w:kern w:val="2"/>
              <w:sz w:val="21"/>
            </w:rPr>
          </w:pPr>
          <w:ins w:id="84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"_Toc6344502"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模块号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5" w:author="pc_guang" w:date="2019-04-16T22:01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2"/>
            <w:tabs>
              <w:tab w:val="left" w:pos="840"/>
              <w:tab w:val="right" w:leader="dot" w:pos="8296"/>
            </w:tabs>
            <w:rPr>
              <w:ins w:id="86" w:author="pc_guang" w:date="2019-04-16T22:01:00Z"/>
              <w:noProof/>
              <w:kern w:val="2"/>
              <w:sz w:val="21"/>
            </w:rPr>
          </w:pPr>
          <w:ins w:id="87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"_Toc6344503"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模块</w:t>
            </w:r>
            <w:r w:rsidRPr="00A76F15">
              <w:rPr>
                <w:rStyle w:val="af"/>
                <w:noProof/>
              </w:rPr>
              <w:t>CAN-BUS</w:t>
            </w:r>
            <w:r w:rsidRPr="00A76F15">
              <w:rPr>
                <w:rStyle w:val="af"/>
                <w:noProof/>
              </w:rPr>
              <w:t>板号：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8" w:author="pc_guang" w:date="2019-04-16T22:01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1"/>
            <w:tabs>
              <w:tab w:val="left" w:pos="440"/>
              <w:tab w:val="right" w:leader="dot" w:pos="8296"/>
            </w:tabs>
            <w:rPr>
              <w:ins w:id="89" w:author="pc_guang" w:date="2019-04-16T22:01:00Z"/>
              <w:noProof/>
              <w:kern w:val="2"/>
              <w:sz w:val="21"/>
            </w:rPr>
          </w:pPr>
          <w:ins w:id="90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"_Toc6344504"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rFonts w:cstheme="minorHAnsi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rFonts w:cstheme="minorHAnsi"/>
                <w:noProof/>
              </w:rPr>
              <w:t>通信命令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1" w:author="pc_guang" w:date="2019-04-16T22:01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2"/>
            <w:tabs>
              <w:tab w:val="left" w:pos="840"/>
              <w:tab w:val="right" w:leader="dot" w:pos="8296"/>
            </w:tabs>
            <w:rPr>
              <w:ins w:id="92" w:author="pc_guang" w:date="2019-04-16T22:01:00Z"/>
              <w:noProof/>
              <w:kern w:val="2"/>
              <w:sz w:val="21"/>
            </w:rPr>
          </w:pPr>
          <w:ins w:id="93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"_Toc6344505"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rFonts w:cstheme="minorHAnsi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rFonts w:cstheme="minorHAnsi"/>
                <w:noProof/>
              </w:rPr>
              <w:t>命令列表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4" w:author="pc_guang" w:date="2019-04-16T22:01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260"/>
              <w:tab w:val="right" w:leader="dot" w:pos="8296"/>
            </w:tabs>
            <w:rPr>
              <w:ins w:id="95" w:author="pc_guang" w:date="2019-04-16T22:01:00Z"/>
              <w:noProof/>
              <w:kern w:val="2"/>
              <w:sz w:val="21"/>
            </w:rPr>
          </w:pPr>
          <w:ins w:id="96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"_Toc6344506"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6.1.1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模块命令列表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7" w:author="pc_guang" w:date="2019-04-16T22:01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2"/>
            <w:tabs>
              <w:tab w:val="left" w:pos="840"/>
              <w:tab w:val="right" w:leader="dot" w:pos="8296"/>
            </w:tabs>
            <w:rPr>
              <w:ins w:id="98" w:author="pc_guang" w:date="2019-04-16T22:01:00Z"/>
              <w:noProof/>
              <w:kern w:val="2"/>
              <w:sz w:val="21"/>
            </w:rPr>
          </w:pPr>
          <w:ins w:id="99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"_Toc6344507"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rFonts w:cstheme="minorHAnsi"/>
                <w:noProof/>
              </w:rPr>
              <w:t>模块命令</w:t>
            </w:r>
            <w:r w:rsidRPr="00A76F15">
              <w:rPr>
                <w:rStyle w:val="af"/>
                <w:noProof/>
              </w:rPr>
              <w:t>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0" w:author="pc_guang" w:date="2019-04-16T22:01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260"/>
              <w:tab w:val="right" w:leader="dot" w:pos="8296"/>
            </w:tabs>
            <w:rPr>
              <w:ins w:id="101" w:author="pc_guang" w:date="2019-04-16T22:01:00Z"/>
              <w:noProof/>
              <w:kern w:val="2"/>
              <w:sz w:val="21"/>
            </w:rPr>
          </w:pPr>
          <w:ins w:id="102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"_Toc6344508"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6.2.1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多包通信起始命令</w:t>
            </w:r>
            <w:r w:rsidRPr="00A76F15">
              <w:rPr>
                <w:rStyle w:val="af"/>
                <w:noProof/>
              </w:rPr>
              <w:t>(0x7FD)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3" w:author="pc_guang" w:date="2019-04-16T22:01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260"/>
              <w:tab w:val="right" w:leader="dot" w:pos="8296"/>
            </w:tabs>
            <w:rPr>
              <w:ins w:id="104" w:author="pc_guang" w:date="2019-04-16T22:01:00Z"/>
              <w:noProof/>
              <w:kern w:val="2"/>
              <w:sz w:val="21"/>
            </w:rPr>
          </w:pPr>
          <w:ins w:id="105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"_Toc6344509"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6.2.2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多包通信数据命令</w:t>
            </w:r>
            <w:r w:rsidRPr="00A76F15">
              <w:rPr>
                <w:rStyle w:val="af"/>
                <w:noProof/>
              </w:rPr>
              <w:t>(0x7FE)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6" w:author="pc_guang" w:date="2019-04-16T22:01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260"/>
              <w:tab w:val="right" w:leader="dot" w:pos="8296"/>
            </w:tabs>
            <w:rPr>
              <w:ins w:id="107" w:author="pc_guang" w:date="2019-04-16T22:01:00Z"/>
              <w:noProof/>
              <w:kern w:val="2"/>
              <w:sz w:val="21"/>
            </w:rPr>
          </w:pPr>
          <w:ins w:id="108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"_Toc6344510"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6.2.3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多包通信结束命令</w:t>
            </w:r>
            <w:r w:rsidRPr="00A76F15">
              <w:rPr>
                <w:rStyle w:val="af"/>
                <w:noProof/>
              </w:rPr>
              <w:t>(0x7FF)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9" w:author="pc_guang" w:date="2019-04-16T22:01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260"/>
              <w:tab w:val="right" w:leader="dot" w:pos="8296"/>
            </w:tabs>
            <w:rPr>
              <w:ins w:id="110" w:author="pc_guang" w:date="2019-04-16T22:01:00Z"/>
              <w:noProof/>
              <w:kern w:val="2"/>
              <w:sz w:val="21"/>
            </w:rPr>
          </w:pPr>
          <w:ins w:id="111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"_Toc6344511"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rFonts w:cstheme="minorHAnsi"/>
                <w:noProof/>
              </w:rPr>
              <w:t>6.2.4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rFonts w:cstheme="minorHAnsi"/>
                <w:noProof/>
              </w:rPr>
              <w:t>反应盘触发命令</w:t>
            </w:r>
            <w:r w:rsidRPr="00A76F15">
              <w:rPr>
                <w:rStyle w:val="af"/>
                <w:rFonts w:cstheme="minorHAnsi"/>
                <w:noProof/>
              </w:rPr>
              <w:t>(0x0001)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2" w:author="pc_guang" w:date="2019-04-16T22:01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260"/>
              <w:tab w:val="right" w:leader="dot" w:pos="8296"/>
            </w:tabs>
            <w:rPr>
              <w:ins w:id="113" w:author="pc_guang" w:date="2019-04-16T22:01:00Z"/>
              <w:noProof/>
              <w:kern w:val="2"/>
              <w:sz w:val="21"/>
            </w:rPr>
          </w:pPr>
          <w:ins w:id="114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"_Toc6344512"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rFonts w:cstheme="minorHAnsi"/>
                <w:noProof/>
              </w:rPr>
              <w:t>6.2.5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rFonts w:cstheme="minorHAnsi"/>
                <w:noProof/>
              </w:rPr>
              <w:t>急停命令</w:t>
            </w:r>
            <w:r w:rsidRPr="00A76F15">
              <w:rPr>
                <w:rStyle w:val="af"/>
                <w:rFonts w:cstheme="minorHAnsi"/>
                <w:noProof/>
              </w:rPr>
              <w:t>(0x0002)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5" w:author="pc_guang" w:date="2019-04-16T22:01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260"/>
              <w:tab w:val="right" w:leader="dot" w:pos="8296"/>
            </w:tabs>
            <w:rPr>
              <w:ins w:id="116" w:author="pc_guang" w:date="2019-04-16T22:01:00Z"/>
              <w:noProof/>
              <w:kern w:val="2"/>
              <w:sz w:val="21"/>
            </w:rPr>
          </w:pPr>
          <w:ins w:id="117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"_Toc6344513"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6.2.6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报警命令</w:t>
            </w:r>
            <w:r w:rsidRPr="00A76F15">
              <w:rPr>
                <w:rStyle w:val="af"/>
                <w:noProof/>
              </w:rPr>
              <w:t>(0x0003)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8" w:author="pc_guang" w:date="2019-04-16T22:01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260"/>
              <w:tab w:val="right" w:leader="dot" w:pos="8296"/>
            </w:tabs>
            <w:rPr>
              <w:ins w:id="119" w:author="pc_guang" w:date="2019-04-16T22:01:00Z"/>
              <w:noProof/>
              <w:kern w:val="2"/>
              <w:sz w:val="21"/>
            </w:rPr>
          </w:pPr>
          <w:ins w:id="120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"_Toc6344514"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6.2.7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复位命令</w:t>
            </w:r>
            <w:r w:rsidRPr="00A76F15">
              <w:rPr>
                <w:rStyle w:val="af"/>
                <w:noProof/>
              </w:rPr>
              <w:t>(0x0004)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1" w:author="pc_guang" w:date="2019-04-16T22:01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260"/>
              <w:tab w:val="right" w:leader="dot" w:pos="8296"/>
            </w:tabs>
            <w:rPr>
              <w:ins w:id="122" w:author="pc_guang" w:date="2019-04-16T22:01:00Z"/>
              <w:noProof/>
              <w:kern w:val="2"/>
              <w:sz w:val="21"/>
            </w:rPr>
          </w:pPr>
          <w:ins w:id="123" w:author="pc_guang" w:date="2019-04-16T22:01:00Z">
            <w:r w:rsidRPr="00A76F15">
              <w:rPr>
                <w:rStyle w:val="af"/>
                <w:noProof/>
              </w:rPr>
              <w:lastRenderedPageBreak/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"_Toc6344515"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6.2.8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状态命令</w:t>
            </w:r>
            <w:r w:rsidRPr="00A76F15">
              <w:rPr>
                <w:rStyle w:val="af"/>
                <w:noProof/>
              </w:rPr>
              <w:t>(0x0005)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4" w:author="pc_guang" w:date="2019-04-16T22:01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260"/>
              <w:tab w:val="right" w:leader="dot" w:pos="8296"/>
            </w:tabs>
            <w:rPr>
              <w:ins w:id="125" w:author="pc_guang" w:date="2019-04-16T22:01:00Z"/>
              <w:noProof/>
              <w:kern w:val="2"/>
              <w:sz w:val="21"/>
            </w:rPr>
          </w:pPr>
          <w:ins w:id="126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"_Toc6344516"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6.2.9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加样命令</w:t>
            </w:r>
            <w:r w:rsidRPr="00A76F15">
              <w:rPr>
                <w:rStyle w:val="af"/>
                <w:noProof/>
              </w:rPr>
              <w:t>(0x0006)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7" w:author="pc_guang" w:date="2019-04-16T22:01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28" w:author="pc_guang" w:date="2019-04-16T22:01:00Z"/>
              <w:noProof/>
              <w:kern w:val="2"/>
              <w:sz w:val="21"/>
            </w:rPr>
          </w:pPr>
          <w:ins w:id="129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"_Toc6344517"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6.2.10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加试剂命令</w:t>
            </w:r>
            <w:r w:rsidRPr="00A76F15">
              <w:rPr>
                <w:rStyle w:val="af"/>
                <w:noProof/>
              </w:rPr>
              <w:t>(0x0007)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0" w:author="pc_guang" w:date="2019-04-16T22:01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31" w:author="pc_guang" w:date="2019-04-16T22:01:00Z"/>
              <w:noProof/>
              <w:kern w:val="2"/>
              <w:sz w:val="21"/>
            </w:rPr>
          </w:pPr>
          <w:ins w:id="132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"_Toc6344518"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6.2.11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加搅拌命令</w:t>
            </w:r>
            <w:r w:rsidRPr="00A76F15">
              <w:rPr>
                <w:rStyle w:val="af"/>
                <w:noProof/>
              </w:rPr>
              <w:t>(0x0008)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3" w:author="pc_guang" w:date="2019-04-16T22:01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34" w:author="pc_guang" w:date="2019-04-16T22:01:00Z"/>
              <w:noProof/>
              <w:kern w:val="2"/>
              <w:sz w:val="21"/>
            </w:rPr>
          </w:pPr>
          <w:ins w:id="135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"_Toc6344519"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6.2.12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加稀释命令</w:t>
            </w:r>
            <w:r w:rsidRPr="00A76F15">
              <w:rPr>
                <w:rStyle w:val="af"/>
                <w:noProof/>
              </w:rPr>
              <w:t>(0x0009)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6" w:author="pc_guang" w:date="2019-04-16T22:01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37" w:author="pc_guang" w:date="2019-04-16T22:01:00Z"/>
              <w:noProof/>
              <w:kern w:val="2"/>
              <w:sz w:val="21"/>
            </w:rPr>
          </w:pPr>
          <w:ins w:id="138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"_Toc6344520"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6.2.13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机械动作检查命令</w:t>
            </w:r>
            <w:r w:rsidRPr="00A76F15">
              <w:rPr>
                <w:rStyle w:val="af"/>
                <w:noProof/>
              </w:rPr>
              <w:t>(0x000A)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9" w:author="pc_guang" w:date="2019-04-16T22:01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40" w:author="pc_guang" w:date="2019-04-16T22:01:00Z"/>
              <w:noProof/>
              <w:kern w:val="2"/>
              <w:sz w:val="21"/>
            </w:rPr>
          </w:pPr>
          <w:ins w:id="141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"_Toc6344521"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6.2.14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正常停止命令</w:t>
            </w:r>
            <w:r w:rsidRPr="00A76F15">
              <w:rPr>
                <w:rStyle w:val="af"/>
                <w:noProof/>
              </w:rPr>
              <w:t>(0x000B)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2" w:author="pc_guang" w:date="2019-04-16T22:01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43" w:author="pc_guang" w:date="2019-04-16T22:01:00Z"/>
              <w:noProof/>
              <w:kern w:val="2"/>
              <w:sz w:val="21"/>
            </w:rPr>
          </w:pPr>
          <w:ins w:id="144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"_Toc6344522"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6.2.15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加样使能命令</w:t>
            </w:r>
            <w:r w:rsidRPr="00A76F15">
              <w:rPr>
                <w:rStyle w:val="af"/>
                <w:noProof/>
              </w:rPr>
              <w:t>(0x000C)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5" w:author="pc_guang" w:date="2019-04-16T22:01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46" w:author="pc_guang" w:date="2019-04-16T22:01:00Z"/>
              <w:noProof/>
              <w:kern w:val="2"/>
              <w:sz w:val="21"/>
            </w:rPr>
          </w:pPr>
          <w:ins w:id="147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"_Toc6344523"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6.2.16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加样暂停</w:t>
            </w:r>
            <w:r w:rsidRPr="00A76F15">
              <w:rPr>
                <w:rStyle w:val="af"/>
                <w:noProof/>
              </w:rPr>
              <w:t>/</w:t>
            </w:r>
            <w:r w:rsidRPr="00A76F15">
              <w:rPr>
                <w:rStyle w:val="af"/>
                <w:noProof/>
              </w:rPr>
              <w:t>继续命令</w:t>
            </w:r>
            <w:r w:rsidRPr="00A76F15">
              <w:rPr>
                <w:rStyle w:val="af"/>
                <w:noProof/>
              </w:rPr>
              <w:t>(0x000D)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8" w:author="pc_guang" w:date="2019-04-16T22:01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49" w:author="pc_guang" w:date="2019-04-16T22:01:00Z"/>
              <w:noProof/>
              <w:kern w:val="2"/>
              <w:sz w:val="21"/>
            </w:rPr>
          </w:pPr>
          <w:ins w:id="150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"_Toc6344524"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6.2.17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开始工作命令</w:t>
            </w:r>
            <w:r w:rsidRPr="00A76F15">
              <w:rPr>
                <w:rStyle w:val="af"/>
                <w:noProof/>
              </w:rPr>
              <w:t>(0x000E)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1" w:author="pc_guang" w:date="2019-04-16T22:01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52" w:author="pc_guang" w:date="2019-04-16T22:01:00Z"/>
              <w:noProof/>
              <w:kern w:val="2"/>
              <w:sz w:val="21"/>
            </w:rPr>
          </w:pPr>
          <w:ins w:id="153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"_Toc6344525"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6.2.18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升级开始命令</w:t>
            </w:r>
            <w:r w:rsidRPr="00A76F15">
              <w:rPr>
                <w:rStyle w:val="af"/>
                <w:noProof/>
              </w:rPr>
              <w:t>(0x000F)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4" w:author="pc_guang" w:date="2019-04-16T22:01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55" w:author="pc_guang" w:date="2019-04-16T22:01:00Z"/>
              <w:noProof/>
              <w:kern w:val="2"/>
              <w:sz w:val="21"/>
            </w:rPr>
          </w:pPr>
          <w:ins w:id="156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"_Toc6344526"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6.2.19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升级数据命令</w:t>
            </w:r>
            <w:r w:rsidRPr="00A76F15">
              <w:rPr>
                <w:rStyle w:val="af"/>
                <w:noProof/>
              </w:rPr>
              <w:t>(0x0010)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7" w:author="pc_guang" w:date="2019-04-16T22:01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58" w:author="pc_guang" w:date="2019-04-16T22:01:00Z"/>
              <w:noProof/>
              <w:kern w:val="2"/>
              <w:sz w:val="21"/>
            </w:rPr>
          </w:pPr>
          <w:ins w:id="159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"_Toc6344527"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6.2.20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升级结束命令</w:t>
            </w:r>
            <w:r w:rsidRPr="00A76F15">
              <w:rPr>
                <w:rStyle w:val="af"/>
                <w:noProof/>
              </w:rPr>
              <w:t>(0x0011)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0" w:author="pc_guang" w:date="2019-04-16T22:01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61" w:author="pc_guang" w:date="2019-04-16T22:01:00Z"/>
              <w:noProof/>
              <w:kern w:val="2"/>
              <w:sz w:val="21"/>
            </w:rPr>
          </w:pPr>
          <w:ins w:id="162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"_Toc6344528"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6.2.21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准备升级命令</w:t>
            </w:r>
            <w:r w:rsidRPr="00A76F15">
              <w:rPr>
                <w:rStyle w:val="af"/>
                <w:noProof/>
              </w:rPr>
              <w:t>(0x0012)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3" w:author="pc_guang" w:date="2019-04-16T22:01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64" w:author="pc_guang" w:date="2019-04-16T22:01:00Z"/>
              <w:noProof/>
              <w:kern w:val="2"/>
              <w:sz w:val="21"/>
            </w:rPr>
          </w:pPr>
          <w:ins w:id="165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"_Toc6344529"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6.2.22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插入急诊架命令</w:t>
            </w:r>
            <w:r w:rsidRPr="00A76F15">
              <w:rPr>
                <w:rStyle w:val="af"/>
                <w:noProof/>
              </w:rPr>
              <w:t>(0x0013)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6" w:author="pc_guang" w:date="2019-04-16T22:01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67" w:author="pc_guang" w:date="2019-04-16T22:01:00Z"/>
              <w:noProof/>
              <w:kern w:val="2"/>
              <w:sz w:val="21"/>
            </w:rPr>
          </w:pPr>
          <w:ins w:id="168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"_Toc6344530"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6.2.23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试剂盘多试剂位命令</w:t>
            </w:r>
            <w:r w:rsidRPr="00A76F15">
              <w:rPr>
                <w:rStyle w:val="af"/>
                <w:noProof/>
              </w:rPr>
              <w:t>(0x0014)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9" w:author="pc_guang" w:date="2019-04-16T22:01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70" w:author="pc_guang" w:date="2019-04-16T22:01:00Z"/>
              <w:noProof/>
              <w:kern w:val="2"/>
              <w:sz w:val="21"/>
            </w:rPr>
          </w:pPr>
          <w:ins w:id="171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"_Toc6344531"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6.2.24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注射泵排气命令</w:t>
            </w:r>
            <w:r w:rsidRPr="00A76F15">
              <w:rPr>
                <w:rStyle w:val="af"/>
                <w:noProof/>
              </w:rPr>
              <w:t>(0x0015)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2" w:author="pc_guang" w:date="2019-04-16T22:01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73" w:author="pc_guang" w:date="2019-04-16T22:01:00Z"/>
              <w:noProof/>
              <w:kern w:val="2"/>
              <w:sz w:val="21"/>
            </w:rPr>
          </w:pPr>
          <w:ins w:id="174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"_Toc6344532"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6.2.25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制冷温度命令</w:t>
            </w:r>
            <w:r w:rsidRPr="00A76F15">
              <w:rPr>
                <w:rStyle w:val="af"/>
                <w:noProof/>
              </w:rPr>
              <w:t>(0x0016)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5" w:author="pc_guang" w:date="2019-04-16T22:01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76" w:author="pc_guang" w:date="2019-04-16T22:01:00Z"/>
              <w:noProof/>
              <w:kern w:val="2"/>
              <w:sz w:val="21"/>
            </w:rPr>
          </w:pPr>
          <w:ins w:id="177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"_Toc6344533"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6.2.26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反应槽温度命令</w:t>
            </w:r>
            <w:r w:rsidRPr="00A76F15">
              <w:rPr>
                <w:rStyle w:val="af"/>
                <w:noProof/>
              </w:rPr>
              <w:t>(0x0017)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8" w:author="pc_guang" w:date="2019-04-16T22:01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79" w:author="pc_guang" w:date="2019-04-16T22:01:00Z"/>
              <w:noProof/>
              <w:kern w:val="2"/>
              <w:sz w:val="21"/>
            </w:rPr>
          </w:pPr>
          <w:ins w:id="180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"_Toc6344534"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6.2.27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机构调试命令</w:t>
            </w:r>
            <w:r w:rsidRPr="00A76F15">
              <w:rPr>
                <w:rStyle w:val="af"/>
                <w:noProof/>
              </w:rPr>
              <w:t>(0x0018)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1" w:author="pc_guang" w:date="2019-04-16T22:01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260"/>
              <w:tab w:val="right" w:leader="dot" w:pos="8296"/>
            </w:tabs>
            <w:rPr>
              <w:ins w:id="182" w:author="pc_guang" w:date="2019-04-16T22:01:00Z"/>
              <w:noProof/>
              <w:kern w:val="2"/>
              <w:sz w:val="21"/>
            </w:rPr>
          </w:pPr>
          <w:ins w:id="183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"_Toc6344535"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6.2.28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AD</w:t>
            </w:r>
            <w:r w:rsidRPr="00A76F15">
              <w:rPr>
                <w:rStyle w:val="af"/>
                <w:noProof/>
              </w:rPr>
              <w:t>板调试命令</w:t>
            </w:r>
            <w:r w:rsidRPr="00A76F15">
              <w:rPr>
                <w:rStyle w:val="af"/>
                <w:noProof/>
              </w:rPr>
              <w:t>(0x0019)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4" w:author="pc_guang" w:date="2019-04-16T22:01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85" w:author="pc_guang" w:date="2019-04-16T22:01:00Z"/>
              <w:noProof/>
              <w:kern w:val="2"/>
              <w:sz w:val="21"/>
            </w:rPr>
          </w:pPr>
          <w:ins w:id="186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"_Toc6344536"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6.2.29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试剂余量扫描命令</w:t>
            </w:r>
            <w:r w:rsidRPr="00A76F15">
              <w:rPr>
                <w:rStyle w:val="af"/>
                <w:noProof/>
              </w:rPr>
              <w:t>(0x001A)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7" w:author="pc_guang" w:date="2019-04-16T22:01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88" w:author="pc_guang" w:date="2019-04-16T22:01:00Z"/>
              <w:noProof/>
              <w:kern w:val="2"/>
              <w:sz w:val="21"/>
            </w:rPr>
          </w:pPr>
          <w:ins w:id="189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"_Toc6344537"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6.2.30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样本架出位命令</w:t>
            </w:r>
            <w:r w:rsidRPr="00A76F15">
              <w:rPr>
                <w:rStyle w:val="af"/>
                <w:noProof/>
              </w:rPr>
              <w:t>(0x001B)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0" w:author="pc_guang" w:date="2019-04-16T22:01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91" w:author="pc_guang" w:date="2019-04-16T22:01:00Z"/>
              <w:noProof/>
              <w:kern w:val="2"/>
              <w:sz w:val="21"/>
            </w:rPr>
          </w:pPr>
          <w:ins w:id="192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"_Toc6344538"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6.2.31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试剂条码扫描命令</w:t>
            </w:r>
            <w:r w:rsidRPr="00A76F15">
              <w:rPr>
                <w:rStyle w:val="af"/>
                <w:noProof/>
              </w:rPr>
              <w:t>(0x001C)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3" w:author="pc_guang" w:date="2019-04-16T22:01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94" w:author="pc_guang" w:date="2019-04-16T22:01:00Z"/>
              <w:noProof/>
              <w:kern w:val="2"/>
              <w:sz w:val="21"/>
            </w:rPr>
          </w:pPr>
          <w:ins w:id="195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"_Toc6344539"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6.2.32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获取版本号（</w:t>
            </w:r>
            <w:r w:rsidRPr="00A76F15">
              <w:rPr>
                <w:rStyle w:val="af"/>
                <w:noProof/>
              </w:rPr>
              <w:t>0x001D</w:t>
            </w:r>
            <w:r w:rsidRPr="00A76F15">
              <w:rPr>
                <w:rStyle w:val="af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6" w:author="pc_guang" w:date="2019-04-16T22:01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197" w:author="pc_guang" w:date="2019-04-16T22:01:00Z"/>
              <w:noProof/>
              <w:kern w:val="2"/>
              <w:sz w:val="21"/>
            </w:rPr>
          </w:pPr>
          <w:ins w:id="198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"_Toc6344540"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6.2.33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获取</w:t>
            </w:r>
            <w:r w:rsidRPr="00A76F15">
              <w:rPr>
                <w:rStyle w:val="af"/>
                <w:noProof/>
              </w:rPr>
              <w:t>Boot</w:t>
            </w:r>
            <w:r w:rsidRPr="00A76F15">
              <w:rPr>
                <w:rStyle w:val="af"/>
                <w:noProof/>
              </w:rPr>
              <w:t>版本号（</w:t>
            </w:r>
            <w:r w:rsidRPr="00A76F15">
              <w:rPr>
                <w:rStyle w:val="af"/>
                <w:noProof/>
              </w:rPr>
              <w:t>0x001E</w:t>
            </w:r>
            <w:r w:rsidRPr="00A76F15">
              <w:rPr>
                <w:rStyle w:val="af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9" w:author="pc_guang" w:date="2019-04-16T22:01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200" w:author="pc_guang" w:date="2019-04-16T22:01:00Z"/>
              <w:noProof/>
              <w:kern w:val="2"/>
              <w:sz w:val="21"/>
            </w:rPr>
          </w:pPr>
          <w:ins w:id="201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"_Toc6344542"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6.2.34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样本机构传送带复位</w:t>
            </w:r>
            <w:r w:rsidRPr="00A76F15">
              <w:rPr>
                <w:rStyle w:val="af"/>
                <w:noProof/>
              </w:rPr>
              <w:t>(0x001F)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2" w:author="pc_guang" w:date="2019-04-16T22:01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203" w:author="pc_guang" w:date="2019-04-16T22:01:00Z"/>
              <w:noProof/>
              <w:kern w:val="2"/>
              <w:sz w:val="21"/>
            </w:rPr>
          </w:pPr>
          <w:ins w:id="204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"_Toc6344543"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6.2.36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样本机构传送带置位命令</w:t>
            </w:r>
            <w:r w:rsidRPr="00A76F15">
              <w:rPr>
                <w:rStyle w:val="af"/>
                <w:noProof/>
              </w:rPr>
              <w:t>(0x0020)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5" w:author="pc_guang" w:date="2019-04-16T22:01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206" w:author="pc_guang" w:date="2019-04-16T22:01:00Z"/>
              <w:noProof/>
              <w:kern w:val="2"/>
              <w:sz w:val="21"/>
            </w:rPr>
          </w:pPr>
          <w:ins w:id="207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"_Toc6344544"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6.2.38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试剂针垂直检查命令</w:t>
            </w:r>
            <w:r w:rsidRPr="00A76F15">
              <w:rPr>
                <w:rStyle w:val="af"/>
                <w:noProof/>
              </w:rPr>
              <w:t>(0x0021)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8" w:author="pc_guang" w:date="2019-04-16T22:01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209" w:author="pc_guang" w:date="2019-04-16T22:01:00Z"/>
              <w:noProof/>
              <w:kern w:val="2"/>
              <w:sz w:val="21"/>
            </w:rPr>
          </w:pPr>
          <w:ins w:id="210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"_Toc6344545"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6.2.39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试剂针水平检查命令</w:t>
            </w:r>
            <w:r w:rsidRPr="00A76F15">
              <w:rPr>
                <w:rStyle w:val="af"/>
                <w:noProof/>
              </w:rPr>
              <w:t>(0x0022)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1" w:author="pc_guang" w:date="2019-04-16T22:01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212" w:author="pc_guang" w:date="2019-04-16T22:01:00Z"/>
              <w:noProof/>
              <w:kern w:val="2"/>
              <w:sz w:val="21"/>
            </w:rPr>
          </w:pPr>
          <w:ins w:id="213" w:author="pc_guang" w:date="2019-04-16T22:01:00Z">
            <w:r w:rsidRPr="00A76F15">
              <w:rPr>
                <w:rStyle w:val="af"/>
                <w:noProof/>
              </w:rPr>
              <w:lastRenderedPageBreak/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"_Toc6344546"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6.2.40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浓废液管路排气命令</w:t>
            </w:r>
            <w:r w:rsidRPr="00A76F15">
              <w:rPr>
                <w:rStyle w:val="af"/>
                <w:noProof/>
              </w:rPr>
              <w:t>(0x0023)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4" w:author="pc_guang" w:date="2019-04-16T22:01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215" w:author="pc_guang" w:date="2019-04-16T22:01:00Z"/>
              <w:noProof/>
              <w:kern w:val="2"/>
              <w:sz w:val="21"/>
            </w:rPr>
          </w:pPr>
          <w:ins w:id="216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"_Toc6344547"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6.2.41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清洗液管路排气命令</w:t>
            </w:r>
            <w:r w:rsidRPr="00A76F15">
              <w:rPr>
                <w:rStyle w:val="af"/>
                <w:noProof/>
              </w:rPr>
              <w:t>(0x0024)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7" w:author="pc_guang" w:date="2019-04-16T22:01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218" w:author="pc_guang" w:date="2019-04-16T22:01:00Z"/>
              <w:noProof/>
              <w:kern w:val="2"/>
              <w:sz w:val="21"/>
            </w:rPr>
          </w:pPr>
          <w:ins w:id="219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"_Toc6344548"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6.2.42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样本架到位命令</w:t>
            </w:r>
            <w:r w:rsidRPr="00A76F15">
              <w:rPr>
                <w:rStyle w:val="af"/>
                <w:noProof/>
              </w:rPr>
              <w:t>(0x00A0)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0" w:author="pc_guang" w:date="2019-04-16T22:01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221" w:author="pc_guang" w:date="2019-04-16T22:01:00Z"/>
              <w:noProof/>
              <w:kern w:val="2"/>
              <w:sz w:val="21"/>
            </w:rPr>
          </w:pPr>
          <w:ins w:id="222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"_Toc6344549"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6.2.43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切换样本架命令</w:t>
            </w:r>
            <w:r w:rsidRPr="00A76F15">
              <w:rPr>
                <w:rStyle w:val="af"/>
                <w:noProof/>
              </w:rPr>
              <w:t>(0x00A1)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3" w:author="pc_guang" w:date="2019-04-16T22:01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224" w:author="pc_guang" w:date="2019-04-16T22:01:00Z"/>
              <w:noProof/>
              <w:kern w:val="2"/>
              <w:sz w:val="21"/>
            </w:rPr>
          </w:pPr>
          <w:ins w:id="225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"_Toc6344550"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6.2.44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请求测试数据命令</w:t>
            </w:r>
            <w:r w:rsidRPr="00A76F15">
              <w:rPr>
                <w:rStyle w:val="af"/>
                <w:noProof/>
              </w:rPr>
              <w:t>(0x00A2)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6" w:author="pc_guang" w:date="2019-04-16T22:01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227" w:author="pc_guang" w:date="2019-04-16T22:01:00Z"/>
              <w:noProof/>
              <w:kern w:val="2"/>
              <w:sz w:val="21"/>
            </w:rPr>
          </w:pPr>
          <w:ins w:id="228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"_Toc6344551"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6.2.45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测试结果命令</w:t>
            </w:r>
            <w:r w:rsidRPr="00A76F15">
              <w:rPr>
                <w:rStyle w:val="af"/>
                <w:noProof/>
              </w:rPr>
              <w:t>(0x00A3)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9" w:author="pc_guang" w:date="2019-04-16T22:01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230" w:author="pc_guang" w:date="2019-04-16T22:01:00Z"/>
              <w:noProof/>
              <w:kern w:val="2"/>
              <w:sz w:val="21"/>
            </w:rPr>
          </w:pPr>
          <w:ins w:id="231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"_Toc6344552"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6.2.46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下发测试数据命令</w:t>
            </w:r>
            <w:r w:rsidRPr="00A76F15">
              <w:rPr>
                <w:rStyle w:val="af"/>
                <w:noProof/>
              </w:rPr>
              <w:t>(0x00A4)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2" w:author="pc_guang" w:date="2019-04-16T22:01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233" w:author="pc_guang" w:date="2019-04-16T22:01:00Z"/>
              <w:noProof/>
              <w:kern w:val="2"/>
              <w:sz w:val="21"/>
            </w:rPr>
          </w:pPr>
          <w:ins w:id="234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"_Toc6344553"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6.2.47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在线</w:t>
            </w:r>
            <w:r w:rsidRPr="00A76F15">
              <w:rPr>
                <w:rStyle w:val="af"/>
                <w:noProof/>
              </w:rPr>
              <w:t>/</w:t>
            </w:r>
            <w:r w:rsidRPr="00A76F15">
              <w:rPr>
                <w:rStyle w:val="af"/>
                <w:noProof/>
              </w:rPr>
              <w:t>离线命令</w:t>
            </w:r>
            <w:r w:rsidRPr="00A76F15">
              <w:rPr>
                <w:rStyle w:val="af"/>
                <w:noProof/>
              </w:rPr>
              <w:t>(0x00A5)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5" w:author="pc_guang" w:date="2019-04-16T22:01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236" w:author="pc_guang" w:date="2019-04-16T22:01:00Z"/>
              <w:noProof/>
              <w:kern w:val="2"/>
              <w:sz w:val="21"/>
            </w:rPr>
          </w:pPr>
          <w:ins w:id="237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"_Toc6344554"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6.2.48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样本架抓取完成命令</w:t>
            </w:r>
            <w:r w:rsidRPr="00A76F15">
              <w:rPr>
                <w:rStyle w:val="af"/>
                <w:noProof/>
              </w:rPr>
              <w:t>(0x00A6)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8" w:author="pc_guang" w:date="2019-04-16T22:01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260"/>
              <w:tab w:val="right" w:leader="dot" w:pos="8296"/>
            </w:tabs>
            <w:rPr>
              <w:ins w:id="239" w:author="pc_guang" w:date="2019-04-16T22:01:00Z"/>
              <w:noProof/>
              <w:kern w:val="2"/>
              <w:sz w:val="21"/>
            </w:rPr>
          </w:pPr>
          <w:ins w:id="240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"_Toc6344555"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6.2.49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AD</w:t>
            </w:r>
            <w:r w:rsidRPr="00A76F15">
              <w:rPr>
                <w:rStyle w:val="af"/>
                <w:noProof/>
              </w:rPr>
              <w:t>通采数据</w:t>
            </w:r>
            <w:r w:rsidRPr="00A76F15">
              <w:rPr>
                <w:rStyle w:val="af"/>
                <w:noProof/>
              </w:rPr>
              <w:t>(0x00A7)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1" w:author="pc_guang" w:date="2019-04-16T22:01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3"/>
            <w:tabs>
              <w:tab w:val="left" w:pos="1470"/>
              <w:tab w:val="right" w:leader="dot" w:pos="8296"/>
            </w:tabs>
            <w:rPr>
              <w:ins w:id="242" w:author="pc_guang" w:date="2019-04-16T22:01:00Z"/>
              <w:noProof/>
              <w:kern w:val="2"/>
              <w:sz w:val="21"/>
            </w:rPr>
          </w:pPr>
          <w:ins w:id="243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"_Toc6344556"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6.2.50</w:t>
            </w:r>
            <w:r>
              <w:rPr>
                <w:noProof/>
                <w:kern w:val="2"/>
                <w:sz w:val="21"/>
              </w:rPr>
              <w:tab/>
            </w:r>
            <w:r w:rsidRPr="00A76F15">
              <w:rPr>
                <w:rStyle w:val="af"/>
                <w:noProof/>
              </w:rPr>
              <w:t>样本架回收命令</w:t>
            </w:r>
            <w:r w:rsidRPr="00A76F15">
              <w:rPr>
                <w:rStyle w:val="af"/>
                <w:noProof/>
              </w:rPr>
              <w:t>(0x00A8)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4" w:author="pc_guang" w:date="2019-04-16T22:01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5B74E6" w:rsidRDefault="005B74E6">
          <w:pPr>
            <w:pStyle w:val="TOC1"/>
            <w:tabs>
              <w:tab w:val="right" w:leader="dot" w:pos="8296"/>
            </w:tabs>
            <w:rPr>
              <w:ins w:id="245" w:author="pc_guang" w:date="2019-04-16T22:01:00Z"/>
              <w:noProof/>
              <w:kern w:val="2"/>
              <w:sz w:val="21"/>
            </w:rPr>
          </w:pPr>
          <w:ins w:id="246" w:author="pc_guang" w:date="2019-04-16T22:01:00Z">
            <w:r w:rsidRPr="00A76F15">
              <w:rPr>
                <w:rStyle w:val="af"/>
                <w:noProof/>
              </w:rPr>
              <w:fldChar w:fldCharType="begin"/>
            </w:r>
            <w:r w:rsidRPr="00A76F15">
              <w:rPr>
                <w:rStyle w:val="af"/>
                <w:noProof/>
              </w:rPr>
              <w:instrText xml:space="preserve"> </w:instrText>
            </w:r>
            <w:r>
              <w:rPr>
                <w:noProof/>
              </w:rPr>
              <w:instrText>HYPERLINK \l "_Toc6344557"</w:instrText>
            </w:r>
            <w:r w:rsidRPr="00A76F15">
              <w:rPr>
                <w:rStyle w:val="af"/>
                <w:noProof/>
              </w:rPr>
              <w:instrText xml:space="preserve"> </w:instrText>
            </w:r>
            <w:r w:rsidRPr="00A76F15">
              <w:rPr>
                <w:rStyle w:val="af"/>
                <w:noProof/>
              </w:rPr>
              <w:fldChar w:fldCharType="separate"/>
            </w:r>
            <w:r w:rsidRPr="00A76F15">
              <w:rPr>
                <w:rStyle w:val="af"/>
                <w:noProof/>
              </w:rPr>
              <w:t>附录</w:t>
            </w:r>
            <w:r w:rsidRPr="00A76F15">
              <w:rPr>
                <w:rStyle w:val="af"/>
                <w:noProof/>
              </w:rPr>
              <w:t>A</w:t>
            </w:r>
            <w:r w:rsidRPr="00A76F15">
              <w:rPr>
                <w:rStyle w:val="af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_Toc6344557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7" w:author="pc_guang" w:date="2019-04-16T22:01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A76F15">
              <w:rPr>
                <w:rStyle w:val="af"/>
                <w:noProof/>
              </w:rPr>
              <w:fldChar w:fldCharType="end"/>
            </w:r>
          </w:ins>
        </w:p>
        <w:p w:rsidR="00645052" w:rsidDel="007569C0" w:rsidRDefault="00107609">
          <w:pPr>
            <w:pStyle w:val="TOC1"/>
            <w:tabs>
              <w:tab w:val="left" w:pos="440"/>
              <w:tab w:val="right" w:leader="dot" w:pos="8296"/>
            </w:tabs>
            <w:rPr>
              <w:del w:id="248" w:author="pc_guang" w:date="2019-04-10T09:13:00Z"/>
              <w:noProof/>
              <w:kern w:val="2"/>
              <w:sz w:val="21"/>
            </w:rPr>
          </w:pPr>
          <w:del w:id="249" w:author="pc_guang" w:date="2019-04-10T09:13:00Z">
            <w:r w:rsidRPr="007569C0" w:rsidDel="007569C0">
              <w:rPr>
                <w:noProof/>
                <w:rPrChange w:id="250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1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251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概述</w:delText>
            </w:r>
            <w:r w:rsidDel="007569C0">
              <w:rPr>
                <w:noProof/>
              </w:rPr>
              <w:tab/>
              <w:delText>4</w:delText>
            </w:r>
          </w:del>
        </w:p>
        <w:p w:rsidR="00645052" w:rsidDel="007569C0" w:rsidRDefault="00107609">
          <w:pPr>
            <w:pStyle w:val="TOC1"/>
            <w:tabs>
              <w:tab w:val="left" w:pos="440"/>
              <w:tab w:val="right" w:leader="dot" w:pos="8296"/>
            </w:tabs>
            <w:rPr>
              <w:del w:id="252" w:author="pc_guang" w:date="2019-04-10T09:13:00Z"/>
              <w:noProof/>
              <w:kern w:val="2"/>
              <w:sz w:val="21"/>
            </w:rPr>
          </w:pPr>
          <w:del w:id="253" w:author="pc_guang" w:date="2019-04-10T09:13:00Z">
            <w:r w:rsidRPr="007569C0" w:rsidDel="007569C0">
              <w:rPr>
                <w:noProof/>
                <w:rPrChange w:id="254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2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255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总线结构</w:delText>
            </w:r>
            <w:r w:rsidDel="007569C0">
              <w:rPr>
                <w:noProof/>
              </w:rPr>
              <w:tab/>
              <w:delText>4</w:delText>
            </w:r>
          </w:del>
        </w:p>
        <w:p w:rsidR="00645052" w:rsidDel="007569C0" w:rsidRDefault="00107609">
          <w:pPr>
            <w:pStyle w:val="TOC2"/>
            <w:tabs>
              <w:tab w:val="left" w:pos="840"/>
              <w:tab w:val="right" w:leader="dot" w:pos="8296"/>
            </w:tabs>
            <w:rPr>
              <w:del w:id="256" w:author="pc_guang" w:date="2019-04-10T09:13:00Z"/>
              <w:noProof/>
              <w:kern w:val="2"/>
              <w:sz w:val="21"/>
            </w:rPr>
          </w:pPr>
          <w:del w:id="257" w:author="pc_guang" w:date="2019-04-10T09:13:00Z">
            <w:r w:rsidRPr="007569C0" w:rsidDel="007569C0">
              <w:rPr>
                <w:noProof/>
                <w:rPrChange w:id="258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2.1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259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接口方式</w:delText>
            </w:r>
            <w:r w:rsidDel="007569C0">
              <w:rPr>
                <w:noProof/>
              </w:rPr>
              <w:tab/>
              <w:delText>4</w:delText>
            </w:r>
          </w:del>
        </w:p>
        <w:p w:rsidR="00645052" w:rsidDel="007569C0" w:rsidRDefault="00107609">
          <w:pPr>
            <w:pStyle w:val="TOC2"/>
            <w:tabs>
              <w:tab w:val="left" w:pos="840"/>
              <w:tab w:val="right" w:leader="dot" w:pos="8296"/>
            </w:tabs>
            <w:rPr>
              <w:del w:id="260" w:author="pc_guang" w:date="2019-04-10T09:13:00Z"/>
              <w:noProof/>
              <w:kern w:val="2"/>
              <w:sz w:val="21"/>
            </w:rPr>
          </w:pPr>
          <w:del w:id="261" w:author="pc_guang" w:date="2019-04-10T09:13:00Z">
            <w:r w:rsidRPr="007569C0" w:rsidDel="007569C0">
              <w:rPr>
                <w:noProof/>
                <w:rPrChange w:id="262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2.2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263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传输方式</w:delText>
            </w:r>
            <w:r w:rsidDel="007569C0">
              <w:rPr>
                <w:noProof/>
              </w:rPr>
              <w:tab/>
              <w:delText>4</w:delText>
            </w:r>
          </w:del>
        </w:p>
        <w:p w:rsidR="00645052" w:rsidDel="007569C0" w:rsidRDefault="00107609">
          <w:pPr>
            <w:pStyle w:val="TOC2"/>
            <w:tabs>
              <w:tab w:val="left" w:pos="840"/>
              <w:tab w:val="right" w:leader="dot" w:pos="8296"/>
            </w:tabs>
            <w:rPr>
              <w:del w:id="264" w:author="pc_guang" w:date="2019-04-10T09:13:00Z"/>
              <w:noProof/>
              <w:kern w:val="2"/>
              <w:sz w:val="21"/>
            </w:rPr>
          </w:pPr>
          <w:del w:id="265" w:author="pc_guang" w:date="2019-04-10T09:13:00Z">
            <w:r w:rsidRPr="007569C0" w:rsidDel="007569C0">
              <w:rPr>
                <w:noProof/>
                <w:rPrChange w:id="266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2.3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267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拓扑结构</w:delText>
            </w:r>
            <w:r w:rsidDel="007569C0">
              <w:rPr>
                <w:noProof/>
              </w:rPr>
              <w:tab/>
              <w:delText>4</w:delText>
            </w:r>
          </w:del>
        </w:p>
        <w:p w:rsidR="00645052" w:rsidDel="007569C0" w:rsidRDefault="00107609">
          <w:pPr>
            <w:pStyle w:val="TOC1"/>
            <w:tabs>
              <w:tab w:val="left" w:pos="440"/>
              <w:tab w:val="right" w:leader="dot" w:pos="8296"/>
            </w:tabs>
            <w:rPr>
              <w:del w:id="268" w:author="pc_guang" w:date="2019-04-10T09:13:00Z"/>
              <w:noProof/>
              <w:kern w:val="2"/>
              <w:sz w:val="21"/>
            </w:rPr>
          </w:pPr>
          <w:del w:id="269" w:author="pc_guang" w:date="2019-04-10T09:13:00Z">
            <w:r w:rsidRPr="007569C0" w:rsidDel="007569C0">
              <w:rPr>
                <w:noProof/>
                <w:rPrChange w:id="270" w:author="pc_guang" w:date="2019-04-10T09:13:00Z">
                  <w:rPr>
                    <w:rStyle w:val="af"/>
                  </w:rPr>
                </w:rPrChange>
              </w:rPr>
              <w:delText>3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271" w:author="pc_guang" w:date="2019-04-10T09:13:00Z">
                  <w:rPr>
                    <w:rStyle w:val="af"/>
                    <w:rFonts w:hint="eastAsia"/>
                  </w:rPr>
                </w:rPrChange>
              </w:rPr>
              <w:delText>通信帧结构</w:delText>
            </w:r>
            <w:r w:rsidDel="007569C0">
              <w:rPr>
                <w:noProof/>
              </w:rPr>
              <w:tab/>
              <w:delText>4</w:delText>
            </w:r>
          </w:del>
        </w:p>
        <w:p w:rsidR="00645052" w:rsidDel="007569C0" w:rsidRDefault="00107609">
          <w:pPr>
            <w:pStyle w:val="TOC2"/>
            <w:tabs>
              <w:tab w:val="left" w:pos="840"/>
              <w:tab w:val="right" w:leader="dot" w:pos="8296"/>
            </w:tabs>
            <w:rPr>
              <w:del w:id="272" w:author="pc_guang" w:date="2019-04-10T09:13:00Z"/>
              <w:noProof/>
              <w:kern w:val="2"/>
              <w:sz w:val="21"/>
            </w:rPr>
          </w:pPr>
          <w:del w:id="273" w:author="pc_guang" w:date="2019-04-10T09:13:00Z">
            <w:r w:rsidRPr="007569C0" w:rsidDel="007569C0">
              <w:rPr>
                <w:noProof/>
                <w:rPrChange w:id="274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3.1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noProof/>
                <w:rPrChange w:id="275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CAN</w:delText>
            </w:r>
            <w:r w:rsidRPr="007569C0" w:rsidDel="007569C0">
              <w:rPr>
                <w:rFonts w:hint="eastAsia"/>
                <w:noProof/>
                <w:rPrChange w:id="276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网络参数</w:delText>
            </w:r>
            <w:r w:rsidDel="007569C0">
              <w:rPr>
                <w:noProof/>
              </w:rPr>
              <w:tab/>
              <w:delText>4</w:delText>
            </w:r>
          </w:del>
        </w:p>
        <w:p w:rsidR="00645052" w:rsidDel="007569C0" w:rsidRDefault="00107609">
          <w:pPr>
            <w:pStyle w:val="TOC2"/>
            <w:tabs>
              <w:tab w:val="left" w:pos="840"/>
              <w:tab w:val="right" w:leader="dot" w:pos="8296"/>
            </w:tabs>
            <w:rPr>
              <w:del w:id="277" w:author="pc_guang" w:date="2019-04-10T09:13:00Z"/>
              <w:noProof/>
              <w:kern w:val="2"/>
              <w:sz w:val="21"/>
            </w:rPr>
          </w:pPr>
          <w:del w:id="278" w:author="pc_guang" w:date="2019-04-10T09:13:00Z">
            <w:r w:rsidRPr="007569C0" w:rsidDel="007569C0">
              <w:rPr>
                <w:noProof/>
                <w:rPrChange w:id="279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3.2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280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报文格式</w:delText>
            </w:r>
            <w:r w:rsidDel="007569C0">
              <w:rPr>
                <w:noProof/>
              </w:rPr>
              <w:tab/>
              <w:delText>4</w:delText>
            </w:r>
          </w:del>
        </w:p>
        <w:p w:rsidR="00645052" w:rsidDel="007569C0" w:rsidRDefault="00107609">
          <w:pPr>
            <w:pStyle w:val="TOC3"/>
            <w:tabs>
              <w:tab w:val="left" w:pos="1260"/>
              <w:tab w:val="right" w:leader="dot" w:pos="8296"/>
            </w:tabs>
            <w:rPr>
              <w:del w:id="281" w:author="pc_guang" w:date="2019-04-10T09:13:00Z"/>
              <w:noProof/>
              <w:kern w:val="2"/>
              <w:sz w:val="21"/>
            </w:rPr>
          </w:pPr>
          <w:del w:id="282" w:author="pc_guang" w:date="2019-04-10T09:13:00Z">
            <w:r w:rsidRPr="007569C0" w:rsidDel="007569C0">
              <w:rPr>
                <w:noProof/>
                <w:rPrChange w:id="283" w:author="pc_guang" w:date="2019-04-10T09:13:00Z">
                  <w:rPr>
                    <w:rStyle w:val="af"/>
                  </w:rPr>
                </w:rPrChange>
              </w:rPr>
              <w:delText>3.2.1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284" w:author="pc_guang" w:date="2019-04-10T09:13:00Z">
                  <w:rPr>
                    <w:rStyle w:val="af"/>
                    <w:rFonts w:hint="eastAsia"/>
                  </w:rPr>
                </w:rPrChange>
              </w:rPr>
              <w:delText>通信帧结构</w:delText>
            </w:r>
            <w:r w:rsidDel="007569C0">
              <w:rPr>
                <w:noProof/>
              </w:rPr>
              <w:tab/>
              <w:delText>5</w:delText>
            </w:r>
          </w:del>
        </w:p>
        <w:p w:rsidR="00645052" w:rsidDel="007569C0" w:rsidRDefault="00107609">
          <w:pPr>
            <w:pStyle w:val="TOC3"/>
            <w:tabs>
              <w:tab w:val="left" w:pos="1260"/>
              <w:tab w:val="right" w:leader="dot" w:pos="8296"/>
            </w:tabs>
            <w:rPr>
              <w:del w:id="285" w:author="pc_guang" w:date="2019-04-10T09:13:00Z"/>
              <w:noProof/>
              <w:kern w:val="2"/>
              <w:sz w:val="21"/>
            </w:rPr>
          </w:pPr>
          <w:del w:id="286" w:author="pc_guang" w:date="2019-04-10T09:13:00Z">
            <w:r w:rsidRPr="007569C0" w:rsidDel="007569C0">
              <w:rPr>
                <w:noProof/>
                <w:rPrChange w:id="287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3.2.2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288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帧</w:delText>
            </w:r>
            <w:r w:rsidRPr="007569C0" w:rsidDel="007569C0">
              <w:rPr>
                <w:noProof/>
                <w:rPrChange w:id="289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ID</w:delText>
            </w:r>
            <w:r w:rsidRPr="007569C0" w:rsidDel="007569C0">
              <w:rPr>
                <w:rFonts w:hint="eastAsia"/>
                <w:noProof/>
                <w:rPrChange w:id="290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结构</w:delText>
            </w:r>
            <w:r w:rsidDel="007569C0">
              <w:rPr>
                <w:noProof/>
              </w:rPr>
              <w:tab/>
              <w:delText>5</w:delText>
            </w:r>
          </w:del>
        </w:p>
        <w:p w:rsidR="00645052" w:rsidDel="007569C0" w:rsidRDefault="00107609">
          <w:pPr>
            <w:pStyle w:val="TOC1"/>
            <w:tabs>
              <w:tab w:val="left" w:pos="440"/>
              <w:tab w:val="right" w:leader="dot" w:pos="8296"/>
            </w:tabs>
            <w:rPr>
              <w:del w:id="291" w:author="pc_guang" w:date="2019-04-10T09:13:00Z"/>
              <w:noProof/>
              <w:kern w:val="2"/>
              <w:sz w:val="21"/>
            </w:rPr>
          </w:pPr>
          <w:del w:id="292" w:author="pc_guang" w:date="2019-04-10T09:13:00Z">
            <w:r w:rsidRPr="007569C0" w:rsidDel="007569C0">
              <w:rPr>
                <w:noProof/>
                <w:rPrChange w:id="293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4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294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通信协议</w:delText>
            </w:r>
            <w:r w:rsidDel="007569C0">
              <w:rPr>
                <w:noProof/>
              </w:rPr>
              <w:tab/>
              <w:delText>5</w:delText>
            </w:r>
          </w:del>
        </w:p>
        <w:p w:rsidR="00645052" w:rsidDel="007569C0" w:rsidRDefault="00107609">
          <w:pPr>
            <w:pStyle w:val="TOC2"/>
            <w:tabs>
              <w:tab w:val="left" w:pos="840"/>
              <w:tab w:val="right" w:leader="dot" w:pos="8296"/>
            </w:tabs>
            <w:rPr>
              <w:del w:id="295" w:author="pc_guang" w:date="2019-04-10T09:13:00Z"/>
              <w:noProof/>
              <w:kern w:val="2"/>
              <w:sz w:val="21"/>
            </w:rPr>
          </w:pPr>
          <w:del w:id="296" w:author="pc_guang" w:date="2019-04-10T09:13:00Z">
            <w:r w:rsidRPr="007569C0" w:rsidDel="007569C0">
              <w:rPr>
                <w:noProof/>
                <w:rPrChange w:id="297" w:author="pc_guang" w:date="2019-04-10T09:13:00Z">
                  <w:rPr>
                    <w:rStyle w:val="af"/>
                  </w:rPr>
                </w:rPrChange>
              </w:rPr>
              <w:delText>4.1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298" w:author="pc_guang" w:date="2019-04-10T09:13:00Z">
                  <w:rPr>
                    <w:rStyle w:val="af"/>
                    <w:rFonts w:hint="eastAsia"/>
                  </w:rPr>
                </w:rPrChange>
              </w:rPr>
              <w:delText>单包通信</w:delText>
            </w:r>
            <w:r w:rsidDel="007569C0">
              <w:rPr>
                <w:noProof/>
              </w:rPr>
              <w:tab/>
              <w:delText>5</w:delText>
            </w:r>
          </w:del>
        </w:p>
        <w:p w:rsidR="00645052" w:rsidDel="007569C0" w:rsidRDefault="00107609">
          <w:pPr>
            <w:pStyle w:val="TOC2"/>
            <w:tabs>
              <w:tab w:val="left" w:pos="840"/>
              <w:tab w:val="right" w:leader="dot" w:pos="8296"/>
            </w:tabs>
            <w:rPr>
              <w:del w:id="299" w:author="pc_guang" w:date="2019-04-10T09:13:00Z"/>
              <w:noProof/>
              <w:kern w:val="2"/>
              <w:sz w:val="21"/>
            </w:rPr>
          </w:pPr>
          <w:del w:id="300" w:author="pc_guang" w:date="2019-04-10T09:13:00Z">
            <w:r w:rsidRPr="007569C0" w:rsidDel="007569C0">
              <w:rPr>
                <w:noProof/>
                <w:rPrChange w:id="301" w:author="pc_guang" w:date="2019-04-10T09:13:00Z">
                  <w:rPr>
                    <w:rStyle w:val="af"/>
                  </w:rPr>
                </w:rPrChange>
              </w:rPr>
              <w:delText>4.2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02" w:author="pc_guang" w:date="2019-04-10T09:13:00Z">
                  <w:rPr>
                    <w:rStyle w:val="af"/>
                    <w:rFonts w:hint="eastAsia"/>
                  </w:rPr>
                </w:rPrChange>
              </w:rPr>
              <w:delText>多包通信</w:delText>
            </w:r>
            <w:r w:rsidDel="007569C0">
              <w:rPr>
                <w:noProof/>
              </w:rPr>
              <w:tab/>
              <w:delText>5</w:delText>
            </w:r>
          </w:del>
        </w:p>
        <w:p w:rsidR="00645052" w:rsidDel="007569C0" w:rsidRDefault="00107609">
          <w:pPr>
            <w:pStyle w:val="TOC1"/>
            <w:tabs>
              <w:tab w:val="left" w:pos="440"/>
              <w:tab w:val="right" w:leader="dot" w:pos="8296"/>
            </w:tabs>
            <w:rPr>
              <w:del w:id="303" w:author="pc_guang" w:date="2019-04-10T09:13:00Z"/>
              <w:noProof/>
              <w:kern w:val="2"/>
              <w:sz w:val="21"/>
            </w:rPr>
          </w:pPr>
          <w:del w:id="304" w:author="pc_guang" w:date="2019-04-10T09:13:00Z">
            <w:r w:rsidRPr="007569C0" w:rsidDel="007569C0">
              <w:rPr>
                <w:noProof/>
                <w:rPrChange w:id="305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5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06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模块</w:delText>
            </w:r>
            <w:r w:rsidRPr="007569C0" w:rsidDel="007569C0">
              <w:rPr>
                <w:noProof/>
                <w:rPrChange w:id="307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&amp;</w:delText>
            </w:r>
            <w:r w:rsidRPr="007569C0" w:rsidDel="007569C0">
              <w:rPr>
                <w:rFonts w:hint="eastAsia"/>
                <w:noProof/>
                <w:rPrChange w:id="308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板号</w:delText>
            </w:r>
            <w:r w:rsidDel="007569C0">
              <w:rPr>
                <w:noProof/>
              </w:rPr>
              <w:tab/>
              <w:delText>6</w:delText>
            </w:r>
          </w:del>
        </w:p>
        <w:p w:rsidR="00645052" w:rsidDel="007569C0" w:rsidRDefault="00107609">
          <w:pPr>
            <w:pStyle w:val="TOC2"/>
            <w:tabs>
              <w:tab w:val="left" w:pos="840"/>
              <w:tab w:val="right" w:leader="dot" w:pos="8296"/>
            </w:tabs>
            <w:rPr>
              <w:del w:id="309" w:author="pc_guang" w:date="2019-04-10T09:13:00Z"/>
              <w:noProof/>
              <w:kern w:val="2"/>
              <w:sz w:val="21"/>
            </w:rPr>
          </w:pPr>
          <w:del w:id="310" w:author="pc_guang" w:date="2019-04-10T09:13:00Z">
            <w:r w:rsidRPr="007569C0" w:rsidDel="007569C0">
              <w:rPr>
                <w:noProof/>
                <w:rPrChange w:id="311" w:author="pc_guang" w:date="2019-04-10T09:13:00Z">
                  <w:rPr>
                    <w:rStyle w:val="af"/>
                  </w:rPr>
                </w:rPrChange>
              </w:rPr>
              <w:delText>5.1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12" w:author="pc_guang" w:date="2019-04-10T09:13:00Z">
                  <w:rPr>
                    <w:rStyle w:val="af"/>
                    <w:rFonts w:hint="eastAsia"/>
                  </w:rPr>
                </w:rPrChange>
              </w:rPr>
              <w:delText>模块号</w:delText>
            </w:r>
            <w:r w:rsidDel="007569C0">
              <w:rPr>
                <w:noProof/>
              </w:rPr>
              <w:tab/>
              <w:delText>6</w:delText>
            </w:r>
          </w:del>
        </w:p>
        <w:p w:rsidR="00645052" w:rsidDel="007569C0" w:rsidRDefault="00107609">
          <w:pPr>
            <w:pStyle w:val="TOC2"/>
            <w:tabs>
              <w:tab w:val="left" w:pos="840"/>
              <w:tab w:val="right" w:leader="dot" w:pos="8296"/>
            </w:tabs>
            <w:rPr>
              <w:del w:id="313" w:author="pc_guang" w:date="2019-04-10T09:13:00Z"/>
              <w:noProof/>
              <w:kern w:val="2"/>
              <w:sz w:val="21"/>
            </w:rPr>
          </w:pPr>
          <w:del w:id="314" w:author="pc_guang" w:date="2019-04-10T09:13:00Z">
            <w:r w:rsidRPr="007569C0" w:rsidDel="007569C0">
              <w:rPr>
                <w:noProof/>
                <w:rPrChange w:id="315" w:author="pc_guang" w:date="2019-04-10T09:13:00Z">
                  <w:rPr>
                    <w:rStyle w:val="af"/>
                  </w:rPr>
                </w:rPrChange>
              </w:rPr>
              <w:delText>5.2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16" w:author="pc_guang" w:date="2019-04-10T09:13:00Z">
                  <w:rPr>
                    <w:rStyle w:val="af"/>
                    <w:rFonts w:hint="eastAsia"/>
                  </w:rPr>
                </w:rPrChange>
              </w:rPr>
              <w:delText>模块</w:delText>
            </w:r>
            <w:r w:rsidRPr="007569C0" w:rsidDel="007569C0">
              <w:rPr>
                <w:noProof/>
                <w:rPrChange w:id="317" w:author="pc_guang" w:date="2019-04-10T09:13:00Z">
                  <w:rPr>
                    <w:rStyle w:val="af"/>
                  </w:rPr>
                </w:rPrChange>
              </w:rPr>
              <w:delText>CAN-BUS</w:delText>
            </w:r>
            <w:r w:rsidRPr="007569C0" w:rsidDel="007569C0">
              <w:rPr>
                <w:rFonts w:hint="eastAsia"/>
                <w:noProof/>
                <w:rPrChange w:id="318" w:author="pc_guang" w:date="2019-04-10T09:13:00Z">
                  <w:rPr>
                    <w:rStyle w:val="af"/>
                    <w:rFonts w:hint="eastAsia"/>
                  </w:rPr>
                </w:rPrChange>
              </w:rPr>
              <w:delText>板号：</w:delText>
            </w:r>
            <w:r w:rsidDel="007569C0">
              <w:rPr>
                <w:noProof/>
              </w:rPr>
              <w:tab/>
              <w:delText>7</w:delText>
            </w:r>
          </w:del>
        </w:p>
        <w:p w:rsidR="00645052" w:rsidDel="007569C0" w:rsidRDefault="00107609">
          <w:pPr>
            <w:pStyle w:val="TOC1"/>
            <w:tabs>
              <w:tab w:val="left" w:pos="440"/>
              <w:tab w:val="right" w:leader="dot" w:pos="8296"/>
            </w:tabs>
            <w:rPr>
              <w:del w:id="319" w:author="pc_guang" w:date="2019-04-10T09:13:00Z"/>
              <w:noProof/>
              <w:kern w:val="2"/>
              <w:sz w:val="21"/>
            </w:rPr>
          </w:pPr>
          <w:del w:id="320" w:author="pc_guang" w:date="2019-04-10T09:13:00Z">
            <w:r w:rsidRPr="007569C0" w:rsidDel="007569C0">
              <w:rPr>
                <w:noProof/>
                <w:rPrChange w:id="321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6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22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通信命令</w:delText>
            </w:r>
            <w:r w:rsidDel="007569C0">
              <w:rPr>
                <w:noProof/>
              </w:rPr>
              <w:tab/>
              <w:delText>7</w:delText>
            </w:r>
          </w:del>
        </w:p>
        <w:p w:rsidR="00645052" w:rsidDel="007569C0" w:rsidRDefault="00107609">
          <w:pPr>
            <w:pStyle w:val="TOC2"/>
            <w:tabs>
              <w:tab w:val="left" w:pos="840"/>
              <w:tab w:val="right" w:leader="dot" w:pos="8296"/>
            </w:tabs>
            <w:rPr>
              <w:del w:id="323" w:author="pc_guang" w:date="2019-04-10T09:13:00Z"/>
              <w:noProof/>
              <w:kern w:val="2"/>
              <w:sz w:val="21"/>
            </w:rPr>
          </w:pPr>
          <w:del w:id="324" w:author="pc_guang" w:date="2019-04-10T09:13:00Z">
            <w:r w:rsidRPr="007569C0" w:rsidDel="007569C0">
              <w:rPr>
                <w:noProof/>
                <w:rPrChange w:id="325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6.1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26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命令列表</w:delText>
            </w:r>
            <w:r w:rsidDel="007569C0">
              <w:rPr>
                <w:noProof/>
              </w:rPr>
              <w:tab/>
              <w:delText>8</w:delText>
            </w:r>
          </w:del>
        </w:p>
        <w:p w:rsidR="00645052" w:rsidDel="007569C0" w:rsidRDefault="00107609">
          <w:pPr>
            <w:pStyle w:val="TOC3"/>
            <w:tabs>
              <w:tab w:val="left" w:pos="1260"/>
              <w:tab w:val="right" w:leader="dot" w:pos="8296"/>
            </w:tabs>
            <w:rPr>
              <w:del w:id="327" w:author="pc_guang" w:date="2019-04-10T09:13:00Z"/>
              <w:noProof/>
              <w:kern w:val="2"/>
              <w:sz w:val="21"/>
            </w:rPr>
          </w:pPr>
          <w:del w:id="328" w:author="pc_guang" w:date="2019-04-10T09:13:00Z">
            <w:r w:rsidRPr="007569C0" w:rsidDel="007569C0">
              <w:rPr>
                <w:noProof/>
                <w:rPrChange w:id="329" w:author="pc_guang" w:date="2019-04-10T09:13:00Z">
                  <w:rPr>
                    <w:rStyle w:val="af"/>
                  </w:rPr>
                </w:rPrChange>
              </w:rPr>
              <w:delText>6.1.1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30" w:author="pc_guang" w:date="2019-04-10T09:13:00Z">
                  <w:rPr>
                    <w:rStyle w:val="af"/>
                    <w:rFonts w:hint="eastAsia"/>
                  </w:rPr>
                </w:rPrChange>
              </w:rPr>
              <w:delText>模块命令列表</w:delText>
            </w:r>
            <w:r w:rsidDel="007569C0">
              <w:rPr>
                <w:noProof/>
              </w:rPr>
              <w:tab/>
              <w:delText>8</w:delText>
            </w:r>
          </w:del>
        </w:p>
        <w:p w:rsidR="00645052" w:rsidDel="007569C0" w:rsidRDefault="00107609">
          <w:pPr>
            <w:pStyle w:val="TOC2"/>
            <w:tabs>
              <w:tab w:val="left" w:pos="840"/>
              <w:tab w:val="right" w:leader="dot" w:pos="8296"/>
            </w:tabs>
            <w:rPr>
              <w:del w:id="331" w:author="pc_guang" w:date="2019-04-10T09:13:00Z"/>
              <w:noProof/>
              <w:kern w:val="2"/>
              <w:sz w:val="21"/>
            </w:rPr>
          </w:pPr>
          <w:del w:id="332" w:author="pc_guang" w:date="2019-04-10T09:13:00Z">
            <w:r w:rsidRPr="007569C0" w:rsidDel="007569C0">
              <w:rPr>
                <w:noProof/>
                <w:rPrChange w:id="333" w:author="pc_guang" w:date="2019-04-10T09:13:00Z">
                  <w:rPr>
                    <w:rStyle w:val="af"/>
                  </w:rPr>
                </w:rPrChange>
              </w:rPr>
              <w:delText>6.2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34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模块命令</w:delText>
            </w:r>
            <w:r w:rsidRPr="007569C0" w:rsidDel="007569C0">
              <w:rPr>
                <w:rFonts w:hint="eastAsia"/>
                <w:noProof/>
                <w:rPrChange w:id="335" w:author="pc_guang" w:date="2019-04-10T09:13:00Z">
                  <w:rPr>
                    <w:rStyle w:val="af"/>
                    <w:rFonts w:hint="eastAsia"/>
                  </w:rPr>
                </w:rPrChange>
              </w:rPr>
              <w:delText>解释</w:delText>
            </w:r>
            <w:r w:rsidDel="007569C0">
              <w:rPr>
                <w:noProof/>
              </w:rPr>
              <w:tab/>
              <w:delText>9</w:delText>
            </w:r>
          </w:del>
        </w:p>
        <w:p w:rsidR="00645052" w:rsidDel="007569C0" w:rsidRDefault="00107609">
          <w:pPr>
            <w:pStyle w:val="TOC3"/>
            <w:tabs>
              <w:tab w:val="left" w:pos="1260"/>
              <w:tab w:val="right" w:leader="dot" w:pos="8296"/>
            </w:tabs>
            <w:rPr>
              <w:del w:id="336" w:author="pc_guang" w:date="2019-04-10T09:13:00Z"/>
              <w:noProof/>
              <w:kern w:val="2"/>
              <w:sz w:val="21"/>
            </w:rPr>
          </w:pPr>
          <w:del w:id="337" w:author="pc_guang" w:date="2019-04-10T09:13:00Z">
            <w:r w:rsidRPr="007569C0" w:rsidDel="007569C0">
              <w:rPr>
                <w:noProof/>
                <w:rPrChange w:id="338" w:author="pc_guang" w:date="2019-04-10T09:13:00Z">
                  <w:rPr>
                    <w:rStyle w:val="af"/>
                  </w:rPr>
                </w:rPrChange>
              </w:rPr>
              <w:delText>6.2.1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39" w:author="pc_guang" w:date="2019-04-10T09:13:00Z">
                  <w:rPr>
                    <w:rStyle w:val="af"/>
                    <w:rFonts w:hint="eastAsia"/>
                  </w:rPr>
                </w:rPrChange>
              </w:rPr>
              <w:delText>多包通信起始命令</w:delText>
            </w:r>
            <w:r w:rsidRPr="007569C0" w:rsidDel="007569C0">
              <w:rPr>
                <w:noProof/>
                <w:rPrChange w:id="340" w:author="pc_guang" w:date="2019-04-10T09:13:00Z">
                  <w:rPr>
                    <w:rStyle w:val="af"/>
                  </w:rPr>
                </w:rPrChange>
              </w:rPr>
              <w:delText>(0x7FD)</w:delText>
            </w:r>
            <w:r w:rsidDel="007569C0">
              <w:rPr>
                <w:noProof/>
              </w:rPr>
              <w:tab/>
              <w:delText>9</w:delText>
            </w:r>
          </w:del>
        </w:p>
        <w:p w:rsidR="00645052" w:rsidDel="007569C0" w:rsidRDefault="00107609">
          <w:pPr>
            <w:pStyle w:val="TOC3"/>
            <w:tabs>
              <w:tab w:val="left" w:pos="1260"/>
              <w:tab w:val="right" w:leader="dot" w:pos="8296"/>
            </w:tabs>
            <w:rPr>
              <w:del w:id="341" w:author="pc_guang" w:date="2019-04-10T09:13:00Z"/>
              <w:noProof/>
              <w:kern w:val="2"/>
              <w:sz w:val="21"/>
            </w:rPr>
          </w:pPr>
          <w:del w:id="342" w:author="pc_guang" w:date="2019-04-10T09:13:00Z">
            <w:r w:rsidRPr="007569C0" w:rsidDel="007569C0">
              <w:rPr>
                <w:noProof/>
                <w:rPrChange w:id="343" w:author="pc_guang" w:date="2019-04-10T09:13:00Z">
                  <w:rPr>
                    <w:rStyle w:val="af"/>
                  </w:rPr>
                </w:rPrChange>
              </w:rPr>
              <w:delText>6.2.2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44" w:author="pc_guang" w:date="2019-04-10T09:13:00Z">
                  <w:rPr>
                    <w:rStyle w:val="af"/>
                    <w:rFonts w:hint="eastAsia"/>
                  </w:rPr>
                </w:rPrChange>
              </w:rPr>
              <w:delText>多包通信数据命令</w:delText>
            </w:r>
            <w:r w:rsidRPr="007569C0" w:rsidDel="007569C0">
              <w:rPr>
                <w:noProof/>
                <w:rPrChange w:id="345" w:author="pc_guang" w:date="2019-04-10T09:13:00Z">
                  <w:rPr>
                    <w:rStyle w:val="af"/>
                  </w:rPr>
                </w:rPrChange>
              </w:rPr>
              <w:delText>(0x7FE)</w:delText>
            </w:r>
            <w:r w:rsidDel="007569C0">
              <w:rPr>
                <w:noProof/>
              </w:rPr>
              <w:tab/>
              <w:delText>9</w:delText>
            </w:r>
          </w:del>
        </w:p>
        <w:p w:rsidR="00645052" w:rsidDel="007569C0" w:rsidRDefault="00107609">
          <w:pPr>
            <w:pStyle w:val="TOC3"/>
            <w:tabs>
              <w:tab w:val="left" w:pos="1260"/>
              <w:tab w:val="right" w:leader="dot" w:pos="8296"/>
            </w:tabs>
            <w:rPr>
              <w:del w:id="346" w:author="pc_guang" w:date="2019-04-10T09:13:00Z"/>
              <w:noProof/>
              <w:kern w:val="2"/>
              <w:sz w:val="21"/>
            </w:rPr>
          </w:pPr>
          <w:del w:id="347" w:author="pc_guang" w:date="2019-04-10T09:13:00Z">
            <w:r w:rsidRPr="007569C0" w:rsidDel="007569C0">
              <w:rPr>
                <w:noProof/>
                <w:rPrChange w:id="348" w:author="pc_guang" w:date="2019-04-10T09:13:00Z">
                  <w:rPr>
                    <w:rStyle w:val="af"/>
                  </w:rPr>
                </w:rPrChange>
              </w:rPr>
              <w:delText>6.2.3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49" w:author="pc_guang" w:date="2019-04-10T09:13:00Z">
                  <w:rPr>
                    <w:rStyle w:val="af"/>
                    <w:rFonts w:hint="eastAsia"/>
                  </w:rPr>
                </w:rPrChange>
              </w:rPr>
              <w:delText>多包通信结束命令</w:delText>
            </w:r>
            <w:r w:rsidRPr="007569C0" w:rsidDel="007569C0">
              <w:rPr>
                <w:noProof/>
                <w:rPrChange w:id="350" w:author="pc_guang" w:date="2019-04-10T09:13:00Z">
                  <w:rPr>
                    <w:rStyle w:val="af"/>
                  </w:rPr>
                </w:rPrChange>
              </w:rPr>
              <w:delText>(0x7FF)</w:delText>
            </w:r>
            <w:r w:rsidDel="007569C0">
              <w:rPr>
                <w:noProof/>
              </w:rPr>
              <w:tab/>
              <w:delText>9</w:delText>
            </w:r>
          </w:del>
        </w:p>
        <w:p w:rsidR="00645052" w:rsidDel="007569C0" w:rsidRDefault="00107609">
          <w:pPr>
            <w:pStyle w:val="TOC3"/>
            <w:tabs>
              <w:tab w:val="left" w:pos="1260"/>
              <w:tab w:val="right" w:leader="dot" w:pos="8296"/>
            </w:tabs>
            <w:rPr>
              <w:del w:id="351" w:author="pc_guang" w:date="2019-04-10T09:13:00Z"/>
              <w:noProof/>
              <w:kern w:val="2"/>
              <w:sz w:val="21"/>
            </w:rPr>
          </w:pPr>
          <w:del w:id="352" w:author="pc_guang" w:date="2019-04-10T09:13:00Z">
            <w:r w:rsidRPr="007569C0" w:rsidDel="007569C0">
              <w:rPr>
                <w:noProof/>
                <w:rPrChange w:id="353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6.2.4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54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反应盘触发命令</w:delText>
            </w:r>
            <w:r w:rsidRPr="007569C0" w:rsidDel="007569C0">
              <w:rPr>
                <w:noProof/>
                <w:rPrChange w:id="355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(0x0001)</w:delText>
            </w:r>
            <w:r w:rsidDel="007569C0">
              <w:rPr>
                <w:noProof/>
              </w:rPr>
              <w:tab/>
              <w:delText>9</w:delText>
            </w:r>
          </w:del>
        </w:p>
        <w:p w:rsidR="00645052" w:rsidDel="007569C0" w:rsidRDefault="00107609">
          <w:pPr>
            <w:pStyle w:val="TOC3"/>
            <w:tabs>
              <w:tab w:val="left" w:pos="1260"/>
              <w:tab w:val="right" w:leader="dot" w:pos="8296"/>
            </w:tabs>
            <w:rPr>
              <w:del w:id="356" w:author="pc_guang" w:date="2019-04-10T09:13:00Z"/>
              <w:noProof/>
              <w:kern w:val="2"/>
              <w:sz w:val="21"/>
            </w:rPr>
          </w:pPr>
          <w:del w:id="357" w:author="pc_guang" w:date="2019-04-10T09:13:00Z">
            <w:r w:rsidRPr="007569C0" w:rsidDel="007569C0">
              <w:rPr>
                <w:noProof/>
                <w:rPrChange w:id="358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6.2.5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59" w:author="pc_guang" w:date="2019-04-10T09:13:00Z">
                  <w:rPr>
                    <w:rStyle w:val="af"/>
                    <w:rFonts w:cstheme="minorHAnsi" w:hint="eastAsia"/>
                  </w:rPr>
                </w:rPrChange>
              </w:rPr>
              <w:delText>急停命令</w:delText>
            </w:r>
            <w:r w:rsidRPr="007569C0" w:rsidDel="007569C0">
              <w:rPr>
                <w:noProof/>
                <w:rPrChange w:id="360" w:author="pc_guang" w:date="2019-04-10T09:13:00Z">
                  <w:rPr>
                    <w:rStyle w:val="af"/>
                    <w:rFonts w:cstheme="minorHAnsi"/>
                  </w:rPr>
                </w:rPrChange>
              </w:rPr>
              <w:delText>(0x0002)</w:delText>
            </w:r>
            <w:r w:rsidDel="007569C0">
              <w:rPr>
                <w:noProof/>
              </w:rPr>
              <w:tab/>
              <w:delText>9</w:delText>
            </w:r>
          </w:del>
        </w:p>
        <w:p w:rsidR="00645052" w:rsidDel="007569C0" w:rsidRDefault="00107609">
          <w:pPr>
            <w:pStyle w:val="TOC3"/>
            <w:tabs>
              <w:tab w:val="left" w:pos="1260"/>
              <w:tab w:val="right" w:leader="dot" w:pos="8296"/>
            </w:tabs>
            <w:rPr>
              <w:del w:id="361" w:author="pc_guang" w:date="2019-04-10T09:13:00Z"/>
              <w:noProof/>
              <w:kern w:val="2"/>
              <w:sz w:val="21"/>
            </w:rPr>
          </w:pPr>
          <w:del w:id="362" w:author="pc_guang" w:date="2019-04-10T09:13:00Z">
            <w:r w:rsidRPr="007569C0" w:rsidDel="007569C0">
              <w:rPr>
                <w:noProof/>
                <w:rPrChange w:id="363" w:author="pc_guang" w:date="2019-04-10T09:13:00Z">
                  <w:rPr>
                    <w:rStyle w:val="af"/>
                  </w:rPr>
                </w:rPrChange>
              </w:rPr>
              <w:delText>6.2.6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64" w:author="pc_guang" w:date="2019-04-10T09:13:00Z">
                  <w:rPr>
                    <w:rStyle w:val="af"/>
                    <w:rFonts w:hint="eastAsia"/>
                  </w:rPr>
                </w:rPrChange>
              </w:rPr>
              <w:delText>报警命令</w:delText>
            </w:r>
            <w:r w:rsidRPr="007569C0" w:rsidDel="007569C0">
              <w:rPr>
                <w:noProof/>
                <w:rPrChange w:id="365" w:author="pc_guang" w:date="2019-04-10T09:13:00Z">
                  <w:rPr>
                    <w:rStyle w:val="af"/>
                  </w:rPr>
                </w:rPrChange>
              </w:rPr>
              <w:delText>(0x0003)</w:delText>
            </w:r>
            <w:r w:rsidDel="007569C0">
              <w:rPr>
                <w:noProof/>
              </w:rPr>
              <w:tab/>
              <w:delText>10</w:delText>
            </w:r>
          </w:del>
        </w:p>
        <w:p w:rsidR="00645052" w:rsidDel="007569C0" w:rsidRDefault="00107609">
          <w:pPr>
            <w:pStyle w:val="TOC3"/>
            <w:tabs>
              <w:tab w:val="left" w:pos="1260"/>
              <w:tab w:val="right" w:leader="dot" w:pos="8296"/>
            </w:tabs>
            <w:rPr>
              <w:del w:id="366" w:author="pc_guang" w:date="2019-04-10T09:13:00Z"/>
              <w:noProof/>
              <w:kern w:val="2"/>
              <w:sz w:val="21"/>
            </w:rPr>
          </w:pPr>
          <w:del w:id="367" w:author="pc_guang" w:date="2019-04-10T09:13:00Z">
            <w:r w:rsidRPr="007569C0" w:rsidDel="007569C0">
              <w:rPr>
                <w:noProof/>
                <w:rPrChange w:id="368" w:author="pc_guang" w:date="2019-04-10T09:13:00Z">
                  <w:rPr>
                    <w:rStyle w:val="af"/>
                  </w:rPr>
                </w:rPrChange>
              </w:rPr>
              <w:delText>6.2.7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69" w:author="pc_guang" w:date="2019-04-10T09:13:00Z">
                  <w:rPr>
                    <w:rStyle w:val="af"/>
                    <w:rFonts w:hint="eastAsia"/>
                  </w:rPr>
                </w:rPrChange>
              </w:rPr>
              <w:delText>复位命令</w:delText>
            </w:r>
            <w:r w:rsidRPr="007569C0" w:rsidDel="007569C0">
              <w:rPr>
                <w:noProof/>
                <w:rPrChange w:id="370" w:author="pc_guang" w:date="2019-04-10T09:13:00Z">
                  <w:rPr>
                    <w:rStyle w:val="af"/>
                  </w:rPr>
                </w:rPrChange>
              </w:rPr>
              <w:delText>(0x0004)</w:delText>
            </w:r>
            <w:r w:rsidDel="007569C0">
              <w:rPr>
                <w:noProof/>
              </w:rPr>
              <w:tab/>
              <w:delText>10</w:delText>
            </w:r>
          </w:del>
        </w:p>
        <w:p w:rsidR="00645052" w:rsidDel="007569C0" w:rsidRDefault="00107609">
          <w:pPr>
            <w:pStyle w:val="TOC3"/>
            <w:tabs>
              <w:tab w:val="left" w:pos="1260"/>
              <w:tab w:val="right" w:leader="dot" w:pos="8296"/>
            </w:tabs>
            <w:rPr>
              <w:del w:id="371" w:author="pc_guang" w:date="2019-04-10T09:13:00Z"/>
              <w:noProof/>
              <w:kern w:val="2"/>
              <w:sz w:val="21"/>
            </w:rPr>
          </w:pPr>
          <w:del w:id="372" w:author="pc_guang" w:date="2019-04-10T09:13:00Z">
            <w:r w:rsidRPr="007569C0" w:rsidDel="007569C0">
              <w:rPr>
                <w:noProof/>
                <w:rPrChange w:id="373" w:author="pc_guang" w:date="2019-04-10T09:13:00Z">
                  <w:rPr>
                    <w:rStyle w:val="af"/>
                  </w:rPr>
                </w:rPrChange>
              </w:rPr>
              <w:delText>6.2.8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74" w:author="pc_guang" w:date="2019-04-10T09:13:00Z">
                  <w:rPr>
                    <w:rStyle w:val="af"/>
                    <w:rFonts w:hint="eastAsia"/>
                  </w:rPr>
                </w:rPrChange>
              </w:rPr>
              <w:delText>状态命令</w:delText>
            </w:r>
            <w:r w:rsidRPr="007569C0" w:rsidDel="007569C0">
              <w:rPr>
                <w:noProof/>
                <w:rPrChange w:id="375" w:author="pc_guang" w:date="2019-04-10T09:13:00Z">
                  <w:rPr>
                    <w:rStyle w:val="af"/>
                  </w:rPr>
                </w:rPrChange>
              </w:rPr>
              <w:delText>(0x0005)</w:delText>
            </w:r>
            <w:r w:rsidDel="007569C0">
              <w:rPr>
                <w:noProof/>
              </w:rPr>
              <w:tab/>
              <w:delText>11</w:delText>
            </w:r>
          </w:del>
        </w:p>
        <w:p w:rsidR="00645052" w:rsidDel="007569C0" w:rsidRDefault="00107609">
          <w:pPr>
            <w:pStyle w:val="TOC3"/>
            <w:tabs>
              <w:tab w:val="left" w:pos="1260"/>
              <w:tab w:val="right" w:leader="dot" w:pos="8296"/>
            </w:tabs>
            <w:rPr>
              <w:del w:id="376" w:author="pc_guang" w:date="2019-04-10T09:13:00Z"/>
              <w:noProof/>
              <w:kern w:val="2"/>
              <w:sz w:val="21"/>
            </w:rPr>
          </w:pPr>
          <w:del w:id="377" w:author="pc_guang" w:date="2019-04-10T09:13:00Z">
            <w:r w:rsidRPr="007569C0" w:rsidDel="007569C0">
              <w:rPr>
                <w:noProof/>
                <w:rPrChange w:id="378" w:author="pc_guang" w:date="2019-04-10T09:13:00Z">
                  <w:rPr>
                    <w:rStyle w:val="af"/>
                  </w:rPr>
                </w:rPrChange>
              </w:rPr>
              <w:delText>6.2.9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79" w:author="pc_guang" w:date="2019-04-10T09:13:00Z">
                  <w:rPr>
                    <w:rStyle w:val="af"/>
                    <w:rFonts w:hint="eastAsia"/>
                  </w:rPr>
                </w:rPrChange>
              </w:rPr>
              <w:delText>加样命令</w:delText>
            </w:r>
            <w:r w:rsidRPr="007569C0" w:rsidDel="007569C0">
              <w:rPr>
                <w:noProof/>
                <w:rPrChange w:id="380" w:author="pc_guang" w:date="2019-04-10T09:13:00Z">
                  <w:rPr>
                    <w:rStyle w:val="af"/>
                  </w:rPr>
                </w:rPrChange>
              </w:rPr>
              <w:delText>(0x0006)</w:delText>
            </w:r>
            <w:r w:rsidDel="007569C0">
              <w:rPr>
                <w:noProof/>
              </w:rPr>
              <w:tab/>
              <w:delText>11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381" w:author="pc_guang" w:date="2019-04-10T09:13:00Z"/>
              <w:noProof/>
              <w:kern w:val="2"/>
              <w:sz w:val="21"/>
            </w:rPr>
          </w:pPr>
          <w:del w:id="382" w:author="pc_guang" w:date="2019-04-10T09:13:00Z">
            <w:r w:rsidRPr="007569C0" w:rsidDel="007569C0">
              <w:rPr>
                <w:noProof/>
                <w:rPrChange w:id="383" w:author="pc_guang" w:date="2019-04-10T09:13:00Z">
                  <w:rPr>
                    <w:rStyle w:val="af"/>
                  </w:rPr>
                </w:rPrChange>
              </w:rPr>
              <w:delText>6.2.10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84" w:author="pc_guang" w:date="2019-04-10T09:13:00Z">
                  <w:rPr>
                    <w:rStyle w:val="af"/>
                    <w:rFonts w:hint="eastAsia"/>
                  </w:rPr>
                </w:rPrChange>
              </w:rPr>
              <w:delText>加试剂命令</w:delText>
            </w:r>
            <w:r w:rsidRPr="007569C0" w:rsidDel="007569C0">
              <w:rPr>
                <w:noProof/>
                <w:rPrChange w:id="385" w:author="pc_guang" w:date="2019-04-10T09:13:00Z">
                  <w:rPr>
                    <w:rStyle w:val="af"/>
                  </w:rPr>
                </w:rPrChange>
              </w:rPr>
              <w:delText>(0x0007)</w:delText>
            </w:r>
            <w:r w:rsidDel="007569C0">
              <w:rPr>
                <w:noProof/>
              </w:rPr>
              <w:tab/>
              <w:delText>11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386" w:author="pc_guang" w:date="2019-04-10T09:13:00Z"/>
              <w:noProof/>
              <w:kern w:val="2"/>
              <w:sz w:val="21"/>
            </w:rPr>
          </w:pPr>
          <w:del w:id="387" w:author="pc_guang" w:date="2019-04-10T09:13:00Z">
            <w:r w:rsidRPr="007569C0" w:rsidDel="007569C0">
              <w:rPr>
                <w:noProof/>
                <w:rPrChange w:id="388" w:author="pc_guang" w:date="2019-04-10T09:13:00Z">
                  <w:rPr>
                    <w:rStyle w:val="af"/>
                  </w:rPr>
                </w:rPrChange>
              </w:rPr>
              <w:delText>6.2.11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89" w:author="pc_guang" w:date="2019-04-10T09:13:00Z">
                  <w:rPr>
                    <w:rStyle w:val="af"/>
                    <w:rFonts w:hint="eastAsia"/>
                  </w:rPr>
                </w:rPrChange>
              </w:rPr>
              <w:delText>加搅拌命令</w:delText>
            </w:r>
            <w:r w:rsidRPr="007569C0" w:rsidDel="007569C0">
              <w:rPr>
                <w:noProof/>
                <w:rPrChange w:id="390" w:author="pc_guang" w:date="2019-04-10T09:13:00Z">
                  <w:rPr>
                    <w:rStyle w:val="af"/>
                  </w:rPr>
                </w:rPrChange>
              </w:rPr>
              <w:delText>(0x0008)</w:delText>
            </w:r>
            <w:r w:rsidDel="007569C0">
              <w:rPr>
                <w:noProof/>
              </w:rPr>
              <w:tab/>
              <w:delText>12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391" w:author="pc_guang" w:date="2019-04-10T09:13:00Z"/>
              <w:noProof/>
              <w:kern w:val="2"/>
              <w:sz w:val="21"/>
            </w:rPr>
          </w:pPr>
          <w:del w:id="392" w:author="pc_guang" w:date="2019-04-10T09:13:00Z">
            <w:r w:rsidRPr="007569C0" w:rsidDel="007569C0">
              <w:rPr>
                <w:noProof/>
                <w:rPrChange w:id="393" w:author="pc_guang" w:date="2019-04-10T09:13:00Z">
                  <w:rPr>
                    <w:rStyle w:val="af"/>
                  </w:rPr>
                </w:rPrChange>
              </w:rPr>
              <w:delText>6.2.12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94" w:author="pc_guang" w:date="2019-04-10T09:13:00Z">
                  <w:rPr>
                    <w:rStyle w:val="af"/>
                    <w:rFonts w:hint="eastAsia"/>
                  </w:rPr>
                </w:rPrChange>
              </w:rPr>
              <w:delText>加稀释命令</w:delText>
            </w:r>
            <w:r w:rsidRPr="007569C0" w:rsidDel="007569C0">
              <w:rPr>
                <w:noProof/>
                <w:rPrChange w:id="395" w:author="pc_guang" w:date="2019-04-10T09:13:00Z">
                  <w:rPr>
                    <w:rStyle w:val="af"/>
                  </w:rPr>
                </w:rPrChange>
              </w:rPr>
              <w:delText>(0x0009)</w:delText>
            </w:r>
            <w:r w:rsidDel="007569C0">
              <w:rPr>
                <w:noProof/>
              </w:rPr>
              <w:tab/>
              <w:delText>12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396" w:author="pc_guang" w:date="2019-04-10T09:13:00Z"/>
              <w:noProof/>
              <w:kern w:val="2"/>
              <w:sz w:val="21"/>
            </w:rPr>
          </w:pPr>
          <w:del w:id="397" w:author="pc_guang" w:date="2019-04-10T09:13:00Z">
            <w:r w:rsidRPr="007569C0" w:rsidDel="007569C0">
              <w:rPr>
                <w:noProof/>
                <w:rPrChange w:id="398" w:author="pc_guang" w:date="2019-04-10T09:13:00Z">
                  <w:rPr>
                    <w:rStyle w:val="af"/>
                  </w:rPr>
                </w:rPrChange>
              </w:rPr>
              <w:delText>6.2.13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399" w:author="pc_guang" w:date="2019-04-10T09:13:00Z">
                  <w:rPr>
                    <w:rStyle w:val="af"/>
                    <w:rFonts w:hint="eastAsia"/>
                  </w:rPr>
                </w:rPrChange>
              </w:rPr>
              <w:delText>机械动作检查命令</w:delText>
            </w:r>
            <w:r w:rsidRPr="007569C0" w:rsidDel="007569C0">
              <w:rPr>
                <w:noProof/>
                <w:rPrChange w:id="400" w:author="pc_guang" w:date="2019-04-10T09:13:00Z">
                  <w:rPr>
                    <w:rStyle w:val="af"/>
                  </w:rPr>
                </w:rPrChange>
              </w:rPr>
              <w:delText>(0x000A)</w:delText>
            </w:r>
            <w:r w:rsidDel="007569C0">
              <w:rPr>
                <w:noProof/>
              </w:rPr>
              <w:tab/>
              <w:delText>13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01" w:author="pc_guang" w:date="2019-04-10T09:13:00Z"/>
              <w:noProof/>
              <w:kern w:val="2"/>
              <w:sz w:val="21"/>
            </w:rPr>
          </w:pPr>
          <w:del w:id="402" w:author="pc_guang" w:date="2019-04-10T09:13:00Z">
            <w:r w:rsidRPr="007569C0" w:rsidDel="007569C0">
              <w:rPr>
                <w:noProof/>
                <w:rPrChange w:id="403" w:author="pc_guang" w:date="2019-04-10T09:13:00Z">
                  <w:rPr>
                    <w:rStyle w:val="af"/>
                  </w:rPr>
                </w:rPrChange>
              </w:rPr>
              <w:delText>6.2.14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04" w:author="pc_guang" w:date="2019-04-10T09:13:00Z">
                  <w:rPr>
                    <w:rStyle w:val="af"/>
                    <w:rFonts w:hint="eastAsia"/>
                  </w:rPr>
                </w:rPrChange>
              </w:rPr>
              <w:delText>正常停止命令</w:delText>
            </w:r>
            <w:r w:rsidRPr="007569C0" w:rsidDel="007569C0">
              <w:rPr>
                <w:noProof/>
                <w:rPrChange w:id="405" w:author="pc_guang" w:date="2019-04-10T09:13:00Z">
                  <w:rPr>
                    <w:rStyle w:val="af"/>
                  </w:rPr>
                </w:rPrChange>
              </w:rPr>
              <w:delText>(0x000B)</w:delText>
            </w:r>
            <w:r w:rsidDel="007569C0">
              <w:rPr>
                <w:noProof/>
              </w:rPr>
              <w:tab/>
              <w:delText>13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06" w:author="pc_guang" w:date="2019-04-10T09:13:00Z"/>
              <w:noProof/>
              <w:kern w:val="2"/>
              <w:sz w:val="21"/>
            </w:rPr>
          </w:pPr>
          <w:del w:id="407" w:author="pc_guang" w:date="2019-04-10T09:13:00Z">
            <w:r w:rsidRPr="007569C0" w:rsidDel="007569C0">
              <w:rPr>
                <w:noProof/>
                <w:rPrChange w:id="408" w:author="pc_guang" w:date="2019-04-10T09:13:00Z">
                  <w:rPr>
                    <w:rStyle w:val="af"/>
                  </w:rPr>
                </w:rPrChange>
              </w:rPr>
              <w:delText>6.2.15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09" w:author="pc_guang" w:date="2019-04-10T09:13:00Z">
                  <w:rPr>
                    <w:rStyle w:val="af"/>
                    <w:rFonts w:hint="eastAsia"/>
                  </w:rPr>
                </w:rPrChange>
              </w:rPr>
              <w:delText>加样暂停</w:delText>
            </w:r>
            <w:r w:rsidRPr="007569C0" w:rsidDel="007569C0">
              <w:rPr>
                <w:noProof/>
                <w:rPrChange w:id="410" w:author="pc_guang" w:date="2019-04-10T09:13:00Z">
                  <w:rPr>
                    <w:rStyle w:val="af"/>
                  </w:rPr>
                </w:rPrChange>
              </w:rPr>
              <w:delText>/</w:delText>
            </w:r>
            <w:r w:rsidRPr="007569C0" w:rsidDel="007569C0">
              <w:rPr>
                <w:rFonts w:hint="eastAsia"/>
                <w:noProof/>
                <w:rPrChange w:id="411" w:author="pc_guang" w:date="2019-04-10T09:13:00Z">
                  <w:rPr>
                    <w:rStyle w:val="af"/>
                    <w:rFonts w:hint="eastAsia"/>
                  </w:rPr>
                </w:rPrChange>
              </w:rPr>
              <w:delText>继续命令</w:delText>
            </w:r>
            <w:r w:rsidRPr="007569C0" w:rsidDel="007569C0">
              <w:rPr>
                <w:noProof/>
                <w:rPrChange w:id="412" w:author="pc_guang" w:date="2019-04-10T09:13:00Z">
                  <w:rPr>
                    <w:rStyle w:val="af"/>
                  </w:rPr>
                </w:rPrChange>
              </w:rPr>
              <w:delText>(0x000D)</w:delText>
            </w:r>
            <w:r w:rsidDel="007569C0">
              <w:rPr>
                <w:noProof/>
              </w:rPr>
              <w:tab/>
              <w:delText>13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13" w:author="pc_guang" w:date="2019-04-10T09:13:00Z"/>
              <w:noProof/>
              <w:kern w:val="2"/>
              <w:sz w:val="21"/>
            </w:rPr>
          </w:pPr>
          <w:del w:id="414" w:author="pc_guang" w:date="2019-04-10T09:13:00Z">
            <w:r w:rsidRPr="007569C0" w:rsidDel="007569C0">
              <w:rPr>
                <w:noProof/>
                <w:rPrChange w:id="415" w:author="pc_guang" w:date="2019-04-10T09:13:00Z">
                  <w:rPr>
                    <w:rStyle w:val="af"/>
                  </w:rPr>
                </w:rPrChange>
              </w:rPr>
              <w:delText>6.2.16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16" w:author="pc_guang" w:date="2019-04-10T09:13:00Z">
                  <w:rPr>
                    <w:rStyle w:val="af"/>
                    <w:rFonts w:hint="eastAsia"/>
                  </w:rPr>
                </w:rPrChange>
              </w:rPr>
              <w:delText>开始测试命令</w:delText>
            </w:r>
            <w:r w:rsidRPr="007569C0" w:rsidDel="007569C0">
              <w:rPr>
                <w:noProof/>
                <w:rPrChange w:id="417" w:author="pc_guang" w:date="2019-04-10T09:13:00Z">
                  <w:rPr>
                    <w:rStyle w:val="af"/>
                  </w:rPr>
                </w:rPrChange>
              </w:rPr>
              <w:delText>(0x000E)</w:delText>
            </w:r>
            <w:r w:rsidDel="007569C0">
              <w:rPr>
                <w:noProof/>
              </w:rPr>
              <w:tab/>
              <w:delText>14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18" w:author="pc_guang" w:date="2019-04-10T09:13:00Z"/>
              <w:noProof/>
              <w:kern w:val="2"/>
              <w:sz w:val="21"/>
            </w:rPr>
          </w:pPr>
          <w:del w:id="419" w:author="pc_guang" w:date="2019-04-10T09:13:00Z">
            <w:r w:rsidRPr="007569C0" w:rsidDel="007569C0">
              <w:rPr>
                <w:noProof/>
                <w:rPrChange w:id="420" w:author="pc_guang" w:date="2019-04-10T09:13:00Z">
                  <w:rPr>
                    <w:rStyle w:val="af"/>
                  </w:rPr>
                </w:rPrChange>
              </w:rPr>
              <w:delText>6.2.17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21" w:author="pc_guang" w:date="2019-04-10T09:13:00Z">
                  <w:rPr>
                    <w:rStyle w:val="af"/>
                    <w:rFonts w:hint="eastAsia"/>
                  </w:rPr>
                </w:rPrChange>
              </w:rPr>
              <w:delText>升级开始命令</w:delText>
            </w:r>
            <w:r w:rsidRPr="007569C0" w:rsidDel="007569C0">
              <w:rPr>
                <w:noProof/>
                <w:rPrChange w:id="422" w:author="pc_guang" w:date="2019-04-10T09:13:00Z">
                  <w:rPr>
                    <w:rStyle w:val="af"/>
                  </w:rPr>
                </w:rPrChange>
              </w:rPr>
              <w:delText>(0x000F)</w:delText>
            </w:r>
            <w:r w:rsidDel="007569C0">
              <w:rPr>
                <w:noProof/>
              </w:rPr>
              <w:tab/>
              <w:delText>14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23" w:author="pc_guang" w:date="2019-04-10T09:13:00Z"/>
              <w:noProof/>
              <w:kern w:val="2"/>
              <w:sz w:val="21"/>
            </w:rPr>
          </w:pPr>
          <w:del w:id="424" w:author="pc_guang" w:date="2019-04-10T09:13:00Z">
            <w:r w:rsidRPr="007569C0" w:rsidDel="007569C0">
              <w:rPr>
                <w:noProof/>
                <w:rPrChange w:id="425" w:author="pc_guang" w:date="2019-04-10T09:13:00Z">
                  <w:rPr>
                    <w:rStyle w:val="af"/>
                  </w:rPr>
                </w:rPrChange>
              </w:rPr>
              <w:delText>6.2.18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26" w:author="pc_guang" w:date="2019-04-10T09:13:00Z">
                  <w:rPr>
                    <w:rStyle w:val="af"/>
                    <w:rFonts w:hint="eastAsia"/>
                  </w:rPr>
                </w:rPrChange>
              </w:rPr>
              <w:delText>升级数据命令</w:delText>
            </w:r>
            <w:r w:rsidRPr="007569C0" w:rsidDel="007569C0">
              <w:rPr>
                <w:noProof/>
                <w:rPrChange w:id="427" w:author="pc_guang" w:date="2019-04-10T09:13:00Z">
                  <w:rPr>
                    <w:rStyle w:val="af"/>
                  </w:rPr>
                </w:rPrChange>
              </w:rPr>
              <w:delText>(0x0010)</w:delText>
            </w:r>
            <w:r w:rsidDel="007569C0">
              <w:rPr>
                <w:noProof/>
              </w:rPr>
              <w:tab/>
              <w:delText>15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28" w:author="pc_guang" w:date="2019-04-10T09:13:00Z"/>
              <w:noProof/>
              <w:kern w:val="2"/>
              <w:sz w:val="21"/>
            </w:rPr>
          </w:pPr>
          <w:del w:id="429" w:author="pc_guang" w:date="2019-04-10T09:13:00Z">
            <w:r w:rsidRPr="007569C0" w:rsidDel="007569C0">
              <w:rPr>
                <w:noProof/>
                <w:rPrChange w:id="430" w:author="pc_guang" w:date="2019-04-10T09:13:00Z">
                  <w:rPr>
                    <w:rStyle w:val="af"/>
                  </w:rPr>
                </w:rPrChange>
              </w:rPr>
              <w:delText>6.2.19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31" w:author="pc_guang" w:date="2019-04-10T09:13:00Z">
                  <w:rPr>
                    <w:rStyle w:val="af"/>
                    <w:rFonts w:hint="eastAsia"/>
                  </w:rPr>
                </w:rPrChange>
              </w:rPr>
              <w:delText>升级结束命令</w:delText>
            </w:r>
            <w:r w:rsidRPr="007569C0" w:rsidDel="007569C0">
              <w:rPr>
                <w:noProof/>
                <w:rPrChange w:id="432" w:author="pc_guang" w:date="2019-04-10T09:13:00Z">
                  <w:rPr>
                    <w:rStyle w:val="af"/>
                  </w:rPr>
                </w:rPrChange>
              </w:rPr>
              <w:delText>(0x0011)</w:delText>
            </w:r>
            <w:r w:rsidDel="007569C0">
              <w:rPr>
                <w:noProof/>
              </w:rPr>
              <w:tab/>
              <w:delText>15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33" w:author="pc_guang" w:date="2019-04-10T09:13:00Z"/>
              <w:noProof/>
              <w:kern w:val="2"/>
              <w:sz w:val="21"/>
            </w:rPr>
          </w:pPr>
          <w:del w:id="434" w:author="pc_guang" w:date="2019-04-10T09:13:00Z">
            <w:r w:rsidRPr="007569C0" w:rsidDel="007569C0">
              <w:rPr>
                <w:noProof/>
                <w:rPrChange w:id="435" w:author="pc_guang" w:date="2019-04-10T09:13:00Z">
                  <w:rPr>
                    <w:rStyle w:val="af"/>
                  </w:rPr>
                </w:rPrChange>
              </w:rPr>
              <w:delText>6.2.20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36" w:author="pc_guang" w:date="2019-04-10T09:13:00Z">
                  <w:rPr>
                    <w:rStyle w:val="af"/>
                    <w:rFonts w:hint="eastAsia"/>
                  </w:rPr>
                </w:rPrChange>
              </w:rPr>
              <w:delText>准备升级命令</w:delText>
            </w:r>
            <w:r w:rsidRPr="007569C0" w:rsidDel="007569C0">
              <w:rPr>
                <w:noProof/>
                <w:rPrChange w:id="437" w:author="pc_guang" w:date="2019-04-10T09:13:00Z">
                  <w:rPr>
                    <w:rStyle w:val="af"/>
                  </w:rPr>
                </w:rPrChange>
              </w:rPr>
              <w:delText>(0x0012)</w:delText>
            </w:r>
            <w:r w:rsidDel="007569C0">
              <w:rPr>
                <w:noProof/>
              </w:rPr>
              <w:tab/>
              <w:delText>15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38" w:author="pc_guang" w:date="2019-04-10T09:13:00Z"/>
              <w:noProof/>
              <w:kern w:val="2"/>
              <w:sz w:val="21"/>
            </w:rPr>
          </w:pPr>
          <w:del w:id="439" w:author="pc_guang" w:date="2019-04-10T09:13:00Z">
            <w:r w:rsidRPr="007569C0" w:rsidDel="007569C0">
              <w:rPr>
                <w:noProof/>
                <w:rPrChange w:id="440" w:author="pc_guang" w:date="2019-04-10T09:13:00Z">
                  <w:rPr>
                    <w:rStyle w:val="af"/>
                    <w:strike/>
                  </w:rPr>
                </w:rPrChange>
              </w:rPr>
              <w:delText>6.2.21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41" w:author="pc_guang" w:date="2019-04-10T09:13:00Z">
                  <w:rPr>
                    <w:rStyle w:val="af"/>
                    <w:rFonts w:hint="eastAsia"/>
                    <w:strike/>
                  </w:rPr>
                </w:rPrChange>
              </w:rPr>
              <w:delText>测试结果命令</w:delText>
            </w:r>
            <w:r w:rsidRPr="007569C0" w:rsidDel="007569C0">
              <w:rPr>
                <w:noProof/>
                <w:rPrChange w:id="442" w:author="pc_guang" w:date="2019-04-10T09:13:00Z">
                  <w:rPr>
                    <w:rStyle w:val="af"/>
                    <w:strike/>
                  </w:rPr>
                </w:rPrChange>
              </w:rPr>
              <w:delText>(0x0013)</w:delText>
            </w:r>
            <w:r w:rsidDel="007569C0">
              <w:rPr>
                <w:noProof/>
              </w:rPr>
              <w:tab/>
              <w:delText>16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43" w:author="pc_guang" w:date="2019-04-10T09:13:00Z"/>
              <w:noProof/>
              <w:kern w:val="2"/>
              <w:sz w:val="21"/>
            </w:rPr>
          </w:pPr>
          <w:del w:id="444" w:author="pc_guang" w:date="2019-04-10T09:13:00Z">
            <w:r w:rsidRPr="007569C0" w:rsidDel="007569C0">
              <w:rPr>
                <w:noProof/>
                <w:rPrChange w:id="445" w:author="pc_guang" w:date="2019-04-10T09:13:00Z">
                  <w:rPr>
                    <w:rStyle w:val="af"/>
                  </w:rPr>
                </w:rPrChange>
              </w:rPr>
              <w:delText>6.2.22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46" w:author="pc_guang" w:date="2019-04-10T09:13:00Z">
                  <w:rPr>
                    <w:rStyle w:val="af"/>
                    <w:rFonts w:hint="eastAsia"/>
                  </w:rPr>
                </w:rPrChange>
              </w:rPr>
              <w:delText>试剂盘多试剂位命令</w:delText>
            </w:r>
            <w:r w:rsidRPr="007569C0" w:rsidDel="007569C0">
              <w:rPr>
                <w:noProof/>
                <w:rPrChange w:id="447" w:author="pc_guang" w:date="2019-04-10T09:13:00Z">
                  <w:rPr>
                    <w:rStyle w:val="af"/>
                  </w:rPr>
                </w:rPrChange>
              </w:rPr>
              <w:delText>(0x0014)</w:delText>
            </w:r>
            <w:r w:rsidDel="007569C0">
              <w:rPr>
                <w:noProof/>
              </w:rPr>
              <w:tab/>
              <w:delText>16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48" w:author="pc_guang" w:date="2019-04-10T09:13:00Z"/>
              <w:noProof/>
              <w:kern w:val="2"/>
              <w:sz w:val="21"/>
            </w:rPr>
          </w:pPr>
          <w:del w:id="449" w:author="pc_guang" w:date="2019-04-10T09:13:00Z">
            <w:r w:rsidRPr="007569C0" w:rsidDel="007569C0">
              <w:rPr>
                <w:noProof/>
                <w:rPrChange w:id="450" w:author="pc_guang" w:date="2019-04-10T09:13:00Z">
                  <w:rPr>
                    <w:rStyle w:val="af"/>
                  </w:rPr>
                </w:rPrChange>
              </w:rPr>
              <w:delText>6.2.23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51" w:author="pc_guang" w:date="2019-04-10T09:13:00Z">
                  <w:rPr>
                    <w:rStyle w:val="af"/>
                    <w:rFonts w:hint="eastAsia"/>
                  </w:rPr>
                </w:rPrChange>
              </w:rPr>
              <w:delText>注射泵排气命令</w:delText>
            </w:r>
            <w:r w:rsidRPr="007569C0" w:rsidDel="007569C0">
              <w:rPr>
                <w:noProof/>
                <w:rPrChange w:id="452" w:author="pc_guang" w:date="2019-04-10T09:13:00Z">
                  <w:rPr>
                    <w:rStyle w:val="af"/>
                  </w:rPr>
                </w:rPrChange>
              </w:rPr>
              <w:delText>(0x0015)</w:delText>
            </w:r>
            <w:r w:rsidDel="007569C0">
              <w:rPr>
                <w:noProof/>
              </w:rPr>
              <w:tab/>
              <w:delText>16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53" w:author="pc_guang" w:date="2019-04-10T09:13:00Z"/>
              <w:noProof/>
              <w:kern w:val="2"/>
              <w:sz w:val="21"/>
            </w:rPr>
          </w:pPr>
          <w:del w:id="454" w:author="pc_guang" w:date="2019-04-10T09:13:00Z">
            <w:r w:rsidRPr="007569C0" w:rsidDel="007569C0">
              <w:rPr>
                <w:noProof/>
                <w:rPrChange w:id="455" w:author="pc_guang" w:date="2019-04-10T09:13:00Z">
                  <w:rPr>
                    <w:rStyle w:val="af"/>
                  </w:rPr>
                </w:rPrChange>
              </w:rPr>
              <w:delText>6.2.24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56" w:author="pc_guang" w:date="2019-04-10T09:13:00Z">
                  <w:rPr>
                    <w:rStyle w:val="af"/>
                    <w:rFonts w:hint="eastAsia"/>
                  </w:rPr>
                </w:rPrChange>
              </w:rPr>
              <w:delText>制冷温度命令</w:delText>
            </w:r>
            <w:r w:rsidRPr="007569C0" w:rsidDel="007569C0">
              <w:rPr>
                <w:noProof/>
                <w:rPrChange w:id="457" w:author="pc_guang" w:date="2019-04-10T09:13:00Z">
                  <w:rPr>
                    <w:rStyle w:val="af"/>
                  </w:rPr>
                </w:rPrChange>
              </w:rPr>
              <w:delText>(0x0016)</w:delText>
            </w:r>
            <w:r w:rsidDel="007569C0">
              <w:rPr>
                <w:noProof/>
              </w:rPr>
              <w:tab/>
              <w:delText>17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58" w:author="pc_guang" w:date="2019-04-10T09:13:00Z"/>
              <w:noProof/>
              <w:kern w:val="2"/>
              <w:sz w:val="21"/>
            </w:rPr>
          </w:pPr>
          <w:del w:id="459" w:author="pc_guang" w:date="2019-04-10T09:13:00Z">
            <w:r w:rsidRPr="007569C0" w:rsidDel="007569C0">
              <w:rPr>
                <w:noProof/>
                <w:rPrChange w:id="460" w:author="pc_guang" w:date="2019-04-10T09:13:00Z">
                  <w:rPr>
                    <w:rStyle w:val="af"/>
                  </w:rPr>
                </w:rPrChange>
              </w:rPr>
              <w:delText>6.2.25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61" w:author="pc_guang" w:date="2019-04-10T09:13:00Z">
                  <w:rPr>
                    <w:rStyle w:val="af"/>
                    <w:rFonts w:hint="eastAsia"/>
                  </w:rPr>
                </w:rPrChange>
              </w:rPr>
              <w:delText>反应槽温度命令</w:delText>
            </w:r>
            <w:r w:rsidRPr="007569C0" w:rsidDel="007569C0">
              <w:rPr>
                <w:noProof/>
                <w:rPrChange w:id="462" w:author="pc_guang" w:date="2019-04-10T09:13:00Z">
                  <w:rPr>
                    <w:rStyle w:val="af"/>
                  </w:rPr>
                </w:rPrChange>
              </w:rPr>
              <w:delText>(0x0017)</w:delText>
            </w:r>
            <w:r w:rsidDel="007569C0">
              <w:rPr>
                <w:noProof/>
              </w:rPr>
              <w:tab/>
              <w:delText>17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63" w:author="pc_guang" w:date="2019-04-10T09:13:00Z"/>
              <w:noProof/>
              <w:kern w:val="2"/>
              <w:sz w:val="21"/>
            </w:rPr>
          </w:pPr>
          <w:del w:id="464" w:author="pc_guang" w:date="2019-04-10T09:13:00Z">
            <w:r w:rsidRPr="007569C0" w:rsidDel="007569C0">
              <w:rPr>
                <w:noProof/>
                <w:rPrChange w:id="465" w:author="pc_guang" w:date="2019-04-10T09:13:00Z">
                  <w:rPr>
                    <w:rStyle w:val="af"/>
                  </w:rPr>
                </w:rPrChange>
              </w:rPr>
              <w:delText>6.2.26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66" w:author="pc_guang" w:date="2019-04-10T09:13:00Z">
                  <w:rPr>
                    <w:rStyle w:val="af"/>
                    <w:rFonts w:hint="eastAsia"/>
                  </w:rPr>
                </w:rPrChange>
              </w:rPr>
              <w:delText>机构调试命令</w:delText>
            </w:r>
            <w:r w:rsidRPr="007569C0" w:rsidDel="007569C0">
              <w:rPr>
                <w:noProof/>
                <w:rPrChange w:id="467" w:author="pc_guang" w:date="2019-04-10T09:13:00Z">
                  <w:rPr>
                    <w:rStyle w:val="af"/>
                  </w:rPr>
                </w:rPrChange>
              </w:rPr>
              <w:delText>(0x0018)</w:delText>
            </w:r>
            <w:r w:rsidDel="007569C0">
              <w:rPr>
                <w:noProof/>
              </w:rPr>
              <w:tab/>
              <w:delText>17</w:delText>
            </w:r>
          </w:del>
        </w:p>
        <w:p w:rsidR="00645052" w:rsidDel="007569C0" w:rsidRDefault="00107609">
          <w:pPr>
            <w:pStyle w:val="TOC3"/>
            <w:tabs>
              <w:tab w:val="left" w:pos="1260"/>
              <w:tab w:val="right" w:leader="dot" w:pos="8296"/>
            </w:tabs>
            <w:rPr>
              <w:del w:id="468" w:author="pc_guang" w:date="2019-04-10T09:13:00Z"/>
              <w:noProof/>
              <w:kern w:val="2"/>
              <w:sz w:val="21"/>
            </w:rPr>
          </w:pPr>
          <w:del w:id="469" w:author="pc_guang" w:date="2019-04-10T09:13:00Z">
            <w:r w:rsidRPr="007569C0" w:rsidDel="007569C0">
              <w:rPr>
                <w:noProof/>
                <w:rPrChange w:id="470" w:author="pc_guang" w:date="2019-04-10T09:13:00Z">
                  <w:rPr>
                    <w:rStyle w:val="af"/>
                  </w:rPr>
                </w:rPrChange>
              </w:rPr>
              <w:delText>6.2.27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noProof/>
                <w:rPrChange w:id="471" w:author="pc_guang" w:date="2019-04-10T09:13:00Z">
                  <w:rPr>
                    <w:rStyle w:val="af"/>
                  </w:rPr>
                </w:rPrChange>
              </w:rPr>
              <w:delText>AD</w:delText>
            </w:r>
            <w:r w:rsidRPr="007569C0" w:rsidDel="007569C0">
              <w:rPr>
                <w:rFonts w:hint="eastAsia"/>
                <w:noProof/>
                <w:rPrChange w:id="472" w:author="pc_guang" w:date="2019-04-10T09:13:00Z">
                  <w:rPr>
                    <w:rStyle w:val="af"/>
                    <w:rFonts w:hint="eastAsia"/>
                  </w:rPr>
                </w:rPrChange>
              </w:rPr>
              <w:delText>板调试命令</w:delText>
            </w:r>
            <w:r w:rsidRPr="007569C0" w:rsidDel="007569C0">
              <w:rPr>
                <w:noProof/>
                <w:rPrChange w:id="473" w:author="pc_guang" w:date="2019-04-10T09:13:00Z">
                  <w:rPr>
                    <w:rStyle w:val="af"/>
                  </w:rPr>
                </w:rPrChange>
              </w:rPr>
              <w:delText>(0x0019)</w:delText>
            </w:r>
            <w:r w:rsidDel="007569C0">
              <w:rPr>
                <w:noProof/>
              </w:rPr>
              <w:tab/>
              <w:delText>18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74" w:author="pc_guang" w:date="2019-04-10T09:13:00Z"/>
              <w:noProof/>
              <w:kern w:val="2"/>
              <w:sz w:val="21"/>
            </w:rPr>
          </w:pPr>
          <w:del w:id="475" w:author="pc_guang" w:date="2019-04-10T09:13:00Z">
            <w:r w:rsidRPr="007569C0" w:rsidDel="007569C0">
              <w:rPr>
                <w:noProof/>
                <w:rPrChange w:id="476" w:author="pc_guang" w:date="2019-04-10T09:13:00Z">
                  <w:rPr>
                    <w:rStyle w:val="af"/>
                  </w:rPr>
                </w:rPrChange>
              </w:rPr>
              <w:delText>6.2.28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77" w:author="pc_guang" w:date="2019-04-10T09:13:00Z">
                  <w:rPr>
                    <w:rStyle w:val="af"/>
                    <w:rFonts w:hint="eastAsia"/>
                  </w:rPr>
                </w:rPrChange>
              </w:rPr>
              <w:delText>样本架到位命令</w:delText>
            </w:r>
            <w:r w:rsidRPr="007569C0" w:rsidDel="007569C0">
              <w:rPr>
                <w:noProof/>
                <w:rPrChange w:id="478" w:author="pc_guang" w:date="2019-04-10T09:13:00Z">
                  <w:rPr>
                    <w:rStyle w:val="af"/>
                  </w:rPr>
                </w:rPrChange>
              </w:rPr>
              <w:delText>(0x001A)</w:delText>
            </w:r>
            <w:r w:rsidDel="007569C0">
              <w:rPr>
                <w:noProof/>
              </w:rPr>
              <w:tab/>
              <w:delText>18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79" w:author="pc_guang" w:date="2019-04-10T09:13:00Z"/>
              <w:noProof/>
              <w:kern w:val="2"/>
              <w:sz w:val="21"/>
            </w:rPr>
          </w:pPr>
          <w:del w:id="480" w:author="pc_guang" w:date="2019-04-10T09:13:00Z">
            <w:r w:rsidRPr="007569C0" w:rsidDel="007569C0">
              <w:rPr>
                <w:noProof/>
                <w:rPrChange w:id="481" w:author="pc_guang" w:date="2019-04-10T09:13:00Z">
                  <w:rPr>
                    <w:rStyle w:val="af"/>
                  </w:rPr>
                </w:rPrChange>
              </w:rPr>
              <w:delText>6.2.29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82" w:author="pc_guang" w:date="2019-04-10T09:13:00Z">
                  <w:rPr>
                    <w:rStyle w:val="af"/>
                    <w:rFonts w:hint="eastAsia"/>
                  </w:rPr>
                </w:rPrChange>
              </w:rPr>
              <w:delText>请求测试数据命令</w:delText>
            </w:r>
            <w:r w:rsidRPr="007569C0" w:rsidDel="007569C0">
              <w:rPr>
                <w:noProof/>
                <w:rPrChange w:id="483" w:author="pc_guang" w:date="2019-04-10T09:13:00Z">
                  <w:rPr>
                    <w:rStyle w:val="af"/>
                  </w:rPr>
                </w:rPrChange>
              </w:rPr>
              <w:delText>(0x001B)</w:delText>
            </w:r>
            <w:r w:rsidDel="007569C0">
              <w:rPr>
                <w:noProof/>
              </w:rPr>
              <w:tab/>
              <w:delText>18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84" w:author="pc_guang" w:date="2019-04-10T09:13:00Z"/>
              <w:noProof/>
              <w:kern w:val="2"/>
              <w:sz w:val="21"/>
            </w:rPr>
          </w:pPr>
          <w:del w:id="485" w:author="pc_guang" w:date="2019-04-10T09:13:00Z">
            <w:r w:rsidRPr="007569C0" w:rsidDel="007569C0">
              <w:rPr>
                <w:noProof/>
                <w:rPrChange w:id="486" w:author="pc_guang" w:date="2019-04-10T09:13:00Z">
                  <w:rPr>
                    <w:rStyle w:val="af"/>
                  </w:rPr>
                </w:rPrChange>
              </w:rPr>
              <w:delText>6.2.30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87" w:author="pc_guang" w:date="2019-04-10T09:13:00Z">
                  <w:rPr>
                    <w:rStyle w:val="af"/>
                    <w:rFonts w:hint="eastAsia"/>
                  </w:rPr>
                </w:rPrChange>
              </w:rPr>
              <w:delText>切换样本架命令</w:delText>
            </w:r>
            <w:r w:rsidRPr="007569C0" w:rsidDel="007569C0">
              <w:rPr>
                <w:noProof/>
                <w:rPrChange w:id="488" w:author="pc_guang" w:date="2019-04-10T09:13:00Z">
                  <w:rPr>
                    <w:rStyle w:val="af"/>
                  </w:rPr>
                </w:rPrChange>
              </w:rPr>
              <w:delText>(0x001C)</w:delText>
            </w:r>
            <w:r w:rsidDel="007569C0">
              <w:rPr>
                <w:noProof/>
              </w:rPr>
              <w:tab/>
              <w:delText>19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89" w:author="pc_guang" w:date="2019-04-10T09:13:00Z"/>
              <w:noProof/>
              <w:kern w:val="2"/>
              <w:sz w:val="21"/>
            </w:rPr>
          </w:pPr>
          <w:del w:id="490" w:author="pc_guang" w:date="2019-04-10T09:13:00Z">
            <w:r w:rsidRPr="007569C0" w:rsidDel="007569C0">
              <w:rPr>
                <w:noProof/>
                <w:rPrChange w:id="491" w:author="pc_guang" w:date="2019-04-10T09:13:00Z">
                  <w:rPr>
                    <w:rStyle w:val="af"/>
                  </w:rPr>
                </w:rPrChange>
              </w:rPr>
              <w:delText>6.2.31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92" w:author="pc_guang" w:date="2019-04-10T09:13:00Z">
                  <w:rPr>
                    <w:rStyle w:val="af"/>
                    <w:rFonts w:hint="eastAsia"/>
                  </w:rPr>
                </w:rPrChange>
              </w:rPr>
              <w:delText>置位样本架命令</w:delText>
            </w:r>
            <w:r w:rsidRPr="007569C0" w:rsidDel="007569C0">
              <w:rPr>
                <w:noProof/>
                <w:rPrChange w:id="493" w:author="pc_guang" w:date="2019-04-10T09:13:00Z">
                  <w:rPr>
                    <w:rStyle w:val="af"/>
                  </w:rPr>
                </w:rPrChange>
              </w:rPr>
              <w:delText>(0x001D)</w:delText>
            </w:r>
            <w:r w:rsidDel="007569C0">
              <w:rPr>
                <w:noProof/>
              </w:rPr>
              <w:tab/>
              <w:delText>19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94" w:author="pc_guang" w:date="2019-04-10T09:13:00Z"/>
              <w:noProof/>
              <w:kern w:val="2"/>
              <w:sz w:val="21"/>
            </w:rPr>
          </w:pPr>
          <w:del w:id="495" w:author="pc_guang" w:date="2019-04-10T09:13:00Z">
            <w:r w:rsidRPr="007569C0" w:rsidDel="007569C0">
              <w:rPr>
                <w:noProof/>
                <w:rPrChange w:id="496" w:author="pc_guang" w:date="2019-04-10T09:13:00Z">
                  <w:rPr>
                    <w:rStyle w:val="af"/>
                  </w:rPr>
                </w:rPrChange>
              </w:rPr>
              <w:delText>6.2.32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497" w:author="pc_guang" w:date="2019-04-10T09:13:00Z">
                  <w:rPr>
                    <w:rStyle w:val="af"/>
                    <w:rFonts w:hint="eastAsia"/>
                  </w:rPr>
                </w:rPrChange>
              </w:rPr>
              <w:delText>样本架到位命令</w:delText>
            </w:r>
            <w:r w:rsidRPr="007569C0" w:rsidDel="007569C0">
              <w:rPr>
                <w:noProof/>
                <w:rPrChange w:id="498" w:author="pc_guang" w:date="2019-04-10T09:13:00Z">
                  <w:rPr>
                    <w:rStyle w:val="af"/>
                  </w:rPr>
                </w:rPrChange>
              </w:rPr>
              <w:delText>(0x0080)</w:delText>
            </w:r>
            <w:r w:rsidDel="007569C0">
              <w:rPr>
                <w:noProof/>
              </w:rPr>
              <w:tab/>
              <w:delText>19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499" w:author="pc_guang" w:date="2019-04-10T09:13:00Z"/>
              <w:noProof/>
              <w:kern w:val="2"/>
              <w:sz w:val="21"/>
            </w:rPr>
          </w:pPr>
          <w:del w:id="500" w:author="pc_guang" w:date="2019-04-10T09:13:00Z">
            <w:r w:rsidRPr="007569C0" w:rsidDel="007569C0">
              <w:rPr>
                <w:noProof/>
                <w:rPrChange w:id="501" w:author="pc_guang" w:date="2019-04-10T09:13:00Z">
                  <w:rPr>
                    <w:rStyle w:val="af"/>
                  </w:rPr>
                </w:rPrChange>
              </w:rPr>
              <w:delText>6.2.33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502" w:author="pc_guang" w:date="2019-04-10T09:13:00Z">
                  <w:rPr>
                    <w:rStyle w:val="af"/>
                    <w:rFonts w:hint="eastAsia"/>
                  </w:rPr>
                </w:rPrChange>
              </w:rPr>
              <w:delText>切换样本架命令</w:delText>
            </w:r>
            <w:r w:rsidRPr="007569C0" w:rsidDel="007569C0">
              <w:rPr>
                <w:noProof/>
                <w:rPrChange w:id="503" w:author="pc_guang" w:date="2019-04-10T09:13:00Z">
                  <w:rPr>
                    <w:rStyle w:val="af"/>
                  </w:rPr>
                </w:rPrChange>
              </w:rPr>
              <w:delText>(0x0081)</w:delText>
            </w:r>
            <w:r w:rsidDel="007569C0">
              <w:rPr>
                <w:noProof/>
              </w:rPr>
              <w:tab/>
              <w:delText>20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504" w:author="pc_guang" w:date="2019-04-10T09:13:00Z"/>
              <w:noProof/>
              <w:kern w:val="2"/>
              <w:sz w:val="21"/>
            </w:rPr>
          </w:pPr>
          <w:del w:id="505" w:author="pc_guang" w:date="2019-04-10T09:13:00Z">
            <w:r w:rsidRPr="007569C0" w:rsidDel="007569C0">
              <w:rPr>
                <w:noProof/>
                <w:rPrChange w:id="506" w:author="pc_guang" w:date="2019-04-10T09:13:00Z">
                  <w:rPr>
                    <w:rStyle w:val="af"/>
                  </w:rPr>
                </w:rPrChange>
              </w:rPr>
              <w:delText>6.2.34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507" w:author="pc_guang" w:date="2019-04-10T09:13:00Z">
                  <w:rPr>
                    <w:rStyle w:val="af"/>
                    <w:rFonts w:hint="eastAsia"/>
                  </w:rPr>
                </w:rPrChange>
              </w:rPr>
              <w:delText>请求测试数据命令</w:delText>
            </w:r>
            <w:r w:rsidRPr="007569C0" w:rsidDel="007569C0">
              <w:rPr>
                <w:noProof/>
                <w:rPrChange w:id="508" w:author="pc_guang" w:date="2019-04-10T09:13:00Z">
                  <w:rPr>
                    <w:rStyle w:val="af"/>
                  </w:rPr>
                </w:rPrChange>
              </w:rPr>
              <w:delText>(0x0082)</w:delText>
            </w:r>
            <w:r w:rsidDel="007569C0">
              <w:rPr>
                <w:noProof/>
              </w:rPr>
              <w:tab/>
              <w:delText>20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509" w:author="pc_guang" w:date="2019-04-10T09:13:00Z"/>
              <w:noProof/>
              <w:kern w:val="2"/>
              <w:sz w:val="21"/>
            </w:rPr>
          </w:pPr>
          <w:del w:id="510" w:author="pc_guang" w:date="2019-04-10T09:13:00Z">
            <w:r w:rsidRPr="007569C0" w:rsidDel="007569C0">
              <w:rPr>
                <w:noProof/>
                <w:rPrChange w:id="511" w:author="pc_guang" w:date="2019-04-10T09:13:00Z">
                  <w:rPr>
                    <w:rStyle w:val="af"/>
                  </w:rPr>
                </w:rPrChange>
              </w:rPr>
              <w:delText>6.2.35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512" w:author="pc_guang" w:date="2019-04-10T09:13:00Z">
                  <w:rPr>
                    <w:rStyle w:val="af"/>
                    <w:rFonts w:hint="eastAsia"/>
                  </w:rPr>
                </w:rPrChange>
              </w:rPr>
              <w:delText>测试结果命令</w:delText>
            </w:r>
            <w:r w:rsidRPr="007569C0" w:rsidDel="007569C0">
              <w:rPr>
                <w:noProof/>
                <w:rPrChange w:id="513" w:author="pc_guang" w:date="2019-04-10T09:13:00Z">
                  <w:rPr>
                    <w:rStyle w:val="af"/>
                  </w:rPr>
                </w:rPrChange>
              </w:rPr>
              <w:delText>(0x0083)</w:delText>
            </w:r>
            <w:r w:rsidDel="007569C0">
              <w:rPr>
                <w:noProof/>
              </w:rPr>
              <w:tab/>
              <w:delText>20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514" w:author="pc_guang" w:date="2019-04-10T09:13:00Z"/>
              <w:noProof/>
              <w:kern w:val="2"/>
              <w:sz w:val="21"/>
            </w:rPr>
          </w:pPr>
          <w:del w:id="515" w:author="pc_guang" w:date="2019-04-10T09:13:00Z">
            <w:r w:rsidRPr="007569C0" w:rsidDel="007569C0">
              <w:rPr>
                <w:noProof/>
                <w:rPrChange w:id="516" w:author="pc_guang" w:date="2019-04-10T09:13:00Z">
                  <w:rPr>
                    <w:rStyle w:val="af"/>
                  </w:rPr>
                </w:rPrChange>
              </w:rPr>
              <w:delText>6.2.36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517" w:author="pc_guang" w:date="2019-04-10T09:13:00Z">
                  <w:rPr>
                    <w:rStyle w:val="af"/>
                    <w:rFonts w:hint="eastAsia"/>
                  </w:rPr>
                </w:rPrChange>
              </w:rPr>
              <w:delText>下发测试数据命令</w:delText>
            </w:r>
            <w:r w:rsidRPr="007569C0" w:rsidDel="007569C0">
              <w:rPr>
                <w:noProof/>
                <w:rPrChange w:id="518" w:author="pc_guang" w:date="2019-04-10T09:13:00Z">
                  <w:rPr>
                    <w:rStyle w:val="af"/>
                  </w:rPr>
                </w:rPrChange>
              </w:rPr>
              <w:delText>(0x0084)</w:delText>
            </w:r>
            <w:r w:rsidDel="007569C0">
              <w:rPr>
                <w:noProof/>
              </w:rPr>
              <w:tab/>
              <w:delText>21</w:delText>
            </w:r>
          </w:del>
        </w:p>
        <w:p w:rsidR="00645052" w:rsidDel="007569C0" w:rsidRDefault="00107609">
          <w:pPr>
            <w:pStyle w:val="TOC3"/>
            <w:tabs>
              <w:tab w:val="left" w:pos="1470"/>
              <w:tab w:val="right" w:leader="dot" w:pos="8296"/>
            </w:tabs>
            <w:rPr>
              <w:del w:id="519" w:author="pc_guang" w:date="2019-04-10T09:13:00Z"/>
              <w:noProof/>
              <w:kern w:val="2"/>
              <w:sz w:val="21"/>
            </w:rPr>
          </w:pPr>
          <w:del w:id="520" w:author="pc_guang" w:date="2019-04-10T09:13:00Z">
            <w:r w:rsidRPr="007569C0" w:rsidDel="007569C0">
              <w:rPr>
                <w:noProof/>
                <w:rPrChange w:id="521" w:author="pc_guang" w:date="2019-04-10T09:13:00Z">
                  <w:rPr>
                    <w:rStyle w:val="af"/>
                  </w:rPr>
                </w:rPrChange>
              </w:rPr>
              <w:delText>6.2.37</w:delText>
            </w:r>
            <w:r w:rsidDel="007569C0">
              <w:rPr>
                <w:noProof/>
                <w:kern w:val="2"/>
                <w:sz w:val="21"/>
              </w:rPr>
              <w:tab/>
            </w:r>
            <w:r w:rsidRPr="007569C0" w:rsidDel="007569C0">
              <w:rPr>
                <w:rFonts w:hint="eastAsia"/>
                <w:noProof/>
                <w:rPrChange w:id="522" w:author="pc_guang" w:date="2019-04-10T09:13:00Z">
                  <w:rPr>
                    <w:rStyle w:val="af"/>
                    <w:rFonts w:hint="eastAsia"/>
                  </w:rPr>
                </w:rPrChange>
              </w:rPr>
              <w:delText>在线</w:delText>
            </w:r>
            <w:r w:rsidRPr="007569C0" w:rsidDel="007569C0">
              <w:rPr>
                <w:noProof/>
                <w:rPrChange w:id="523" w:author="pc_guang" w:date="2019-04-10T09:13:00Z">
                  <w:rPr>
                    <w:rStyle w:val="af"/>
                  </w:rPr>
                </w:rPrChange>
              </w:rPr>
              <w:delText>/</w:delText>
            </w:r>
            <w:r w:rsidRPr="007569C0" w:rsidDel="007569C0">
              <w:rPr>
                <w:rFonts w:hint="eastAsia"/>
                <w:noProof/>
                <w:rPrChange w:id="524" w:author="pc_guang" w:date="2019-04-10T09:13:00Z">
                  <w:rPr>
                    <w:rStyle w:val="af"/>
                    <w:rFonts w:hint="eastAsia"/>
                  </w:rPr>
                </w:rPrChange>
              </w:rPr>
              <w:delText>离线命令</w:delText>
            </w:r>
            <w:r w:rsidRPr="007569C0" w:rsidDel="007569C0">
              <w:rPr>
                <w:noProof/>
                <w:rPrChange w:id="525" w:author="pc_guang" w:date="2019-04-10T09:13:00Z">
                  <w:rPr>
                    <w:rStyle w:val="af"/>
                  </w:rPr>
                </w:rPrChange>
              </w:rPr>
              <w:delText>(0x0085)</w:delText>
            </w:r>
            <w:r w:rsidDel="007569C0">
              <w:rPr>
                <w:noProof/>
              </w:rPr>
              <w:tab/>
              <w:delText>22</w:delText>
            </w:r>
          </w:del>
        </w:p>
        <w:p w:rsidR="00645052" w:rsidDel="007569C0" w:rsidRDefault="00107609">
          <w:pPr>
            <w:pStyle w:val="TOC1"/>
            <w:tabs>
              <w:tab w:val="right" w:leader="dot" w:pos="8296"/>
            </w:tabs>
            <w:rPr>
              <w:del w:id="526" w:author="pc_guang" w:date="2019-04-10T09:13:00Z"/>
              <w:noProof/>
              <w:kern w:val="2"/>
              <w:sz w:val="21"/>
            </w:rPr>
          </w:pPr>
          <w:del w:id="527" w:author="pc_guang" w:date="2019-04-10T09:13:00Z">
            <w:r w:rsidRPr="007569C0" w:rsidDel="007569C0">
              <w:rPr>
                <w:rFonts w:hint="eastAsia"/>
                <w:noProof/>
                <w:rPrChange w:id="528" w:author="pc_guang" w:date="2019-04-10T09:13:00Z">
                  <w:rPr>
                    <w:rStyle w:val="af"/>
                    <w:rFonts w:hint="eastAsia"/>
                  </w:rPr>
                </w:rPrChange>
              </w:rPr>
              <w:delText>附录</w:delText>
            </w:r>
            <w:r w:rsidRPr="007569C0" w:rsidDel="007569C0">
              <w:rPr>
                <w:noProof/>
                <w:rPrChange w:id="529" w:author="pc_guang" w:date="2019-04-10T09:13:00Z">
                  <w:rPr>
                    <w:rStyle w:val="af"/>
                  </w:rPr>
                </w:rPrChange>
              </w:rPr>
              <w:delText>A</w:delText>
            </w:r>
            <w:r w:rsidRPr="007569C0" w:rsidDel="007569C0">
              <w:rPr>
                <w:rFonts w:hint="eastAsia"/>
                <w:noProof/>
                <w:rPrChange w:id="530" w:author="pc_guang" w:date="2019-04-10T09:13:00Z">
                  <w:rPr>
                    <w:rStyle w:val="af"/>
                    <w:rFonts w:hint="eastAsia"/>
                  </w:rPr>
                </w:rPrChange>
              </w:rPr>
              <w:delText>：</w:delText>
            </w:r>
            <w:r w:rsidDel="007569C0">
              <w:rPr>
                <w:noProof/>
              </w:rPr>
              <w:tab/>
              <w:delText>23</w:delText>
            </w:r>
          </w:del>
        </w:p>
        <w:p w:rsidR="00645052" w:rsidDel="007569C0" w:rsidRDefault="00107609">
          <w:pPr>
            <w:pStyle w:val="TOC1"/>
            <w:tabs>
              <w:tab w:val="right" w:leader="dot" w:pos="8306"/>
            </w:tabs>
            <w:rPr>
              <w:ins w:id="531" w:author="刘云" w:date="2019-01-11T20:43:00Z"/>
              <w:del w:id="532" w:author="pc_guang" w:date="2019-04-10T09:13:00Z"/>
              <w:noProof/>
            </w:rPr>
          </w:pPr>
          <w:ins w:id="533" w:author="刘云" w:date="2019-01-11T20:43:00Z">
            <w:del w:id="534" w:author="pc_guang" w:date="2019-04-10T09:13:00Z">
              <w:r w:rsidDel="007569C0">
                <w:rPr>
                  <w:rFonts w:cstheme="minorHAnsi"/>
                  <w:noProof/>
                </w:rPr>
                <w:delText xml:space="preserve">1 </w:delText>
              </w:r>
              <w:r w:rsidDel="007569C0">
                <w:rPr>
                  <w:rFonts w:cstheme="minorHAnsi"/>
                  <w:noProof/>
                </w:rPr>
                <w:delText>概述</w:delText>
              </w:r>
              <w:r w:rsidDel="007569C0">
                <w:rPr>
                  <w:noProof/>
                </w:rPr>
                <w:tab/>
                <w:delText>5</w:delText>
              </w:r>
            </w:del>
          </w:ins>
        </w:p>
        <w:p w:rsidR="00645052" w:rsidDel="007569C0" w:rsidRDefault="00107609">
          <w:pPr>
            <w:pStyle w:val="TOC1"/>
            <w:tabs>
              <w:tab w:val="right" w:leader="dot" w:pos="8306"/>
            </w:tabs>
            <w:rPr>
              <w:ins w:id="535" w:author="刘云" w:date="2019-01-11T20:43:00Z"/>
              <w:del w:id="536" w:author="pc_guang" w:date="2019-04-10T09:13:00Z"/>
              <w:noProof/>
            </w:rPr>
          </w:pPr>
          <w:ins w:id="537" w:author="刘云" w:date="2019-01-11T20:43:00Z">
            <w:del w:id="538" w:author="pc_guang" w:date="2019-04-10T09:13:00Z">
              <w:r w:rsidDel="007569C0">
                <w:rPr>
                  <w:rFonts w:cstheme="minorHAnsi"/>
                  <w:noProof/>
                </w:rPr>
                <w:delText xml:space="preserve">2 </w:delText>
              </w:r>
              <w:r w:rsidDel="007569C0">
                <w:rPr>
                  <w:rFonts w:cstheme="minorHAnsi"/>
                  <w:noProof/>
                </w:rPr>
                <w:delText>总线结构</w:delText>
              </w:r>
              <w:r w:rsidDel="007569C0">
                <w:rPr>
                  <w:noProof/>
                </w:rPr>
                <w:tab/>
                <w:delText>5</w:delText>
              </w:r>
            </w:del>
          </w:ins>
        </w:p>
        <w:p w:rsidR="00645052" w:rsidDel="007569C0" w:rsidRDefault="00107609">
          <w:pPr>
            <w:pStyle w:val="TOC2"/>
            <w:tabs>
              <w:tab w:val="right" w:leader="dot" w:pos="8306"/>
            </w:tabs>
            <w:rPr>
              <w:ins w:id="539" w:author="刘云" w:date="2019-01-11T20:43:00Z"/>
              <w:del w:id="540" w:author="pc_guang" w:date="2019-04-10T09:13:00Z"/>
              <w:noProof/>
            </w:rPr>
          </w:pPr>
          <w:ins w:id="541" w:author="刘云" w:date="2019-01-11T20:43:00Z">
            <w:del w:id="542" w:author="pc_guang" w:date="2019-04-10T09:13:00Z">
              <w:r w:rsidDel="007569C0">
                <w:rPr>
                  <w:rFonts w:cstheme="minorHAnsi"/>
                  <w:noProof/>
                </w:rPr>
                <w:delText xml:space="preserve">2.1 </w:delText>
              </w:r>
              <w:r w:rsidDel="007569C0">
                <w:rPr>
                  <w:rFonts w:cstheme="minorHAnsi"/>
                  <w:noProof/>
                </w:rPr>
                <w:delText>接口方式</w:delText>
              </w:r>
              <w:r w:rsidDel="007569C0">
                <w:rPr>
                  <w:noProof/>
                </w:rPr>
                <w:tab/>
                <w:delText>5</w:delText>
              </w:r>
            </w:del>
          </w:ins>
        </w:p>
        <w:p w:rsidR="00645052" w:rsidDel="007569C0" w:rsidRDefault="00107609">
          <w:pPr>
            <w:pStyle w:val="TOC2"/>
            <w:tabs>
              <w:tab w:val="right" w:leader="dot" w:pos="8306"/>
            </w:tabs>
            <w:rPr>
              <w:ins w:id="543" w:author="刘云" w:date="2019-01-11T20:43:00Z"/>
              <w:del w:id="544" w:author="pc_guang" w:date="2019-04-10T09:13:00Z"/>
              <w:noProof/>
            </w:rPr>
          </w:pPr>
          <w:ins w:id="545" w:author="刘云" w:date="2019-01-11T20:43:00Z">
            <w:del w:id="546" w:author="pc_guang" w:date="2019-04-10T09:13:00Z">
              <w:r w:rsidDel="007569C0">
                <w:rPr>
                  <w:rFonts w:cstheme="minorHAnsi"/>
                  <w:noProof/>
                </w:rPr>
                <w:delText xml:space="preserve">2.2 </w:delText>
              </w:r>
              <w:r w:rsidDel="007569C0">
                <w:rPr>
                  <w:rFonts w:cstheme="minorHAnsi"/>
                  <w:noProof/>
                </w:rPr>
                <w:delText>传输方式</w:delText>
              </w:r>
              <w:r w:rsidDel="007569C0">
                <w:rPr>
                  <w:noProof/>
                </w:rPr>
                <w:tab/>
                <w:delText>5</w:delText>
              </w:r>
            </w:del>
          </w:ins>
        </w:p>
        <w:p w:rsidR="00645052" w:rsidDel="007569C0" w:rsidRDefault="00107609">
          <w:pPr>
            <w:pStyle w:val="TOC2"/>
            <w:tabs>
              <w:tab w:val="right" w:leader="dot" w:pos="8306"/>
            </w:tabs>
            <w:rPr>
              <w:ins w:id="547" w:author="刘云" w:date="2019-01-11T20:43:00Z"/>
              <w:del w:id="548" w:author="pc_guang" w:date="2019-04-10T09:13:00Z"/>
              <w:noProof/>
            </w:rPr>
          </w:pPr>
          <w:ins w:id="549" w:author="刘云" w:date="2019-01-11T20:43:00Z">
            <w:del w:id="550" w:author="pc_guang" w:date="2019-04-10T09:13:00Z">
              <w:r w:rsidDel="007569C0">
                <w:rPr>
                  <w:rFonts w:cstheme="minorHAnsi"/>
                  <w:noProof/>
                </w:rPr>
                <w:delText xml:space="preserve">2.3 </w:delText>
              </w:r>
              <w:r w:rsidDel="007569C0">
                <w:rPr>
                  <w:rFonts w:cstheme="minorHAnsi"/>
                  <w:noProof/>
                </w:rPr>
                <w:delText>拓扑结构</w:delText>
              </w:r>
              <w:r w:rsidDel="007569C0">
                <w:rPr>
                  <w:noProof/>
                </w:rPr>
                <w:tab/>
                <w:delText>5</w:delText>
              </w:r>
            </w:del>
          </w:ins>
        </w:p>
        <w:p w:rsidR="00645052" w:rsidDel="007569C0" w:rsidRDefault="00107609">
          <w:pPr>
            <w:pStyle w:val="TOC1"/>
            <w:tabs>
              <w:tab w:val="right" w:leader="dot" w:pos="8306"/>
            </w:tabs>
            <w:rPr>
              <w:ins w:id="551" w:author="刘云" w:date="2019-01-11T20:43:00Z"/>
              <w:del w:id="552" w:author="pc_guang" w:date="2019-04-10T09:13:00Z"/>
              <w:noProof/>
            </w:rPr>
          </w:pPr>
          <w:ins w:id="553" w:author="刘云" w:date="2019-01-11T20:43:00Z">
            <w:del w:id="554" w:author="pc_guang" w:date="2019-04-10T09:13:00Z">
              <w:r w:rsidDel="007569C0">
                <w:rPr>
                  <w:noProof/>
                </w:rPr>
                <w:delText xml:space="preserve">3 </w:delText>
              </w:r>
              <w:r w:rsidDel="007569C0">
                <w:rPr>
                  <w:noProof/>
                </w:rPr>
                <w:delText>通信帧结构</w:delText>
              </w:r>
              <w:r w:rsidDel="007569C0">
                <w:rPr>
                  <w:noProof/>
                </w:rPr>
                <w:tab/>
                <w:delText>5</w:delText>
              </w:r>
            </w:del>
          </w:ins>
        </w:p>
        <w:p w:rsidR="00645052" w:rsidDel="007569C0" w:rsidRDefault="00107609">
          <w:pPr>
            <w:pStyle w:val="TOC2"/>
            <w:tabs>
              <w:tab w:val="right" w:leader="dot" w:pos="8306"/>
            </w:tabs>
            <w:rPr>
              <w:ins w:id="555" w:author="刘云" w:date="2019-01-11T20:43:00Z"/>
              <w:del w:id="556" w:author="pc_guang" w:date="2019-04-10T09:13:00Z"/>
              <w:noProof/>
            </w:rPr>
          </w:pPr>
          <w:ins w:id="557" w:author="刘云" w:date="2019-01-11T20:43:00Z">
            <w:del w:id="558" w:author="pc_guang" w:date="2019-04-10T09:13:00Z">
              <w:r w:rsidDel="007569C0">
                <w:rPr>
                  <w:rFonts w:cstheme="minorHAnsi"/>
                  <w:noProof/>
                </w:rPr>
                <w:delText xml:space="preserve">3.1 </w:delText>
              </w:r>
              <w:r w:rsidDel="007569C0">
                <w:rPr>
                  <w:rFonts w:cstheme="minorHAnsi" w:hint="eastAsia"/>
                  <w:noProof/>
                </w:rPr>
                <w:delText>CAN</w:delText>
              </w:r>
              <w:r w:rsidDel="007569C0">
                <w:rPr>
                  <w:rFonts w:cstheme="minorHAnsi" w:hint="eastAsia"/>
                  <w:noProof/>
                </w:rPr>
                <w:delText>网络参数</w:delText>
              </w:r>
              <w:r w:rsidDel="007569C0">
                <w:rPr>
                  <w:noProof/>
                </w:rPr>
                <w:tab/>
                <w:delText>5</w:delText>
              </w:r>
            </w:del>
          </w:ins>
        </w:p>
        <w:p w:rsidR="00645052" w:rsidDel="007569C0" w:rsidRDefault="00107609">
          <w:pPr>
            <w:pStyle w:val="TOC2"/>
            <w:tabs>
              <w:tab w:val="right" w:leader="dot" w:pos="8306"/>
            </w:tabs>
            <w:rPr>
              <w:ins w:id="559" w:author="刘云" w:date="2019-01-11T20:43:00Z"/>
              <w:del w:id="560" w:author="pc_guang" w:date="2019-04-10T09:13:00Z"/>
              <w:noProof/>
            </w:rPr>
          </w:pPr>
          <w:ins w:id="561" w:author="刘云" w:date="2019-01-11T20:43:00Z">
            <w:del w:id="562" w:author="pc_guang" w:date="2019-04-10T09:13:00Z">
              <w:r w:rsidDel="007569C0">
                <w:rPr>
                  <w:rFonts w:cstheme="minorHAnsi"/>
                  <w:noProof/>
                </w:rPr>
                <w:delText xml:space="preserve">3.2 </w:delText>
              </w:r>
              <w:r w:rsidDel="007569C0">
                <w:rPr>
                  <w:rFonts w:cstheme="minorHAnsi" w:hint="eastAsia"/>
                  <w:noProof/>
                </w:rPr>
                <w:delText>报文格式</w:delText>
              </w:r>
              <w:r w:rsidDel="007569C0">
                <w:rPr>
                  <w:noProof/>
                </w:rPr>
                <w:tab/>
                <w:delText>5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563" w:author="刘云" w:date="2019-01-11T20:43:00Z"/>
              <w:del w:id="564" w:author="pc_guang" w:date="2019-04-10T09:13:00Z"/>
              <w:noProof/>
            </w:rPr>
          </w:pPr>
          <w:ins w:id="565" w:author="刘云" w:date="2019-01-11T20:43:00Z">
            <w:del w:id="566" w:author="pc_guang" w:date="2019-04-10T09:13:00Z">
              <w:r w:rsidDel="007569C0">
                <w:rPr>
                  <w:noProof/>
                </w:rPr>
                <w:delText xml:space="preserve">3.2.1 </w:delText>
              </w:r>
              <w:r w:rsidDel="007569C0">
                <w:rPr>
                  <w:rFonts w:hint="eastAsia"/>
                  <w:noProof/>
                </w:rPr>
                <w:delText>通信帧结构</w:delText>
              </w:r>
              <w:r w:rsidDel="007569C0">
                <w:rPr>
                  <w:noProof/>
                </w:rPr>
                <w:tab/>
                <w:delText>6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567" w:author="刘云" w:date="2019-01-11T20:43:00Z"/>
              <w:del w:id="568" w:author="pc_guang" w:date="2019-04-10T09:13:00Z"/>
              <w:noProof/>
            </w:rPr>
          </w:pPr>
          <w:ins w:id="569" w:author="刘云" w:date="2019-01-11T20:43:00Z">
            <w:del w:id="570" w:author="pc_guang" w:date="2019-04-10T09:13:00Z">
              <w:r w:rsidDel="007569C0">
                <w:rPr>
                  <w:rFonts w:cstheme="minorHAnsi"/>
                  <w:noProof/>
                </w:rPr>
                <w:delText xml:space="preserve">3.2.2 </w:delText>
              </w:r>
              <w:r w:rsidDel="007569C0">
                <w:rPr>
                  <w:rFonts w:cstheme="minorHAnsi" w:hint="eastAsia"/>
                  <w:noProof/>
                </w:rPr>
                <w:delText>帧</w:delText>
              </w:r>
              <w:r w:rsidDel="007569C0">
                <w:rPr>
                  <w:rFonts w:cstheme="minorHAnsi" w:hint="eastAsia"/>
                  <w:noProof/>
                </w:rPr>
                <w:delText>ID</w:delText>
              </w:r>
              <w:r w:rsidDel="007569C0">
                <w:rPr>
                  <w:rFonts w:cstheme="minorHAnsi" w:hint="eastAsia"/>
                  <w:noProof/>
                </w:rPr>
                <w:delText>结构</w:delText>
              </w:r>
              <w:r w:rsidDel="007569C0">
                <w:rPr>
                  <w:noProof/>
                </w:rPr>
                <w:tab/>
                <w:delText>6</w:delText>
              </w:r>
            </w:del>
          </w:ins>
        </w:p>
        <w:p w:rsidR="00645052" w:rsidDel="007569C0" w:rsidRDefault="00107609">
          <w:pPr>
            <w:pStyle w:val="TOC1"/>
            <w:tabs>
              <w:tab w:val="right" w:leader="dot" w:pos="8306"/>
            </w:tabs>
            <w:rPr>
              <w:ins w:id="571" w:author="刘云" w:date="2019-01-11T20:43:00Z"/>
              <w:del w:id="572" w:author="pc_guang" w:date="2019-04-10T09:13:00Z"/>
              <w:noProof/>
            </w:rPr>
          </w:pPr>
          <w:ins w:id="573" w:author="刘云" w:date="2019-01-11T20:43:00Z">
            <w:del w:id="574" w:author="pc_guang" w:date="2019-04-10T09:13:00Z">
              <w:r w:rsidDel="007569C0">
                <w:rPr>
                  <w:rFonts w:cstheme="minorHAnsi"/>
                  <w:noProof/>
                </w:rPr>
                <w:delText xml:space="preserve">4 </w:delText>
              </w:r>
              <w:r w:rsidDel="007569C0">
                <w:rPr>
                  <w:rFonts w:cstheme="minorHAnsi" w:hint="eastAsia"/>
                  <w:noProof/>
                </w:rPr>
                <w:delText>通信协议</w:delText>
              </w:r>
              <w:r w:rsidDel="007569C0">
                <w:rPr>
                  <w:noProof/>
                </w:rPr>
                <w:tab/>
                <w:delText>6</w:delText>
              </w:r>
            </w:del>
          </w:ins>
        </w:p>
        <w:p w:rsidR="00645052" w:rsidDel="007569C0" w:rsidRDefault="00107609">
          <w:pPr>
            <w:pStyle w:val="TOC2"/>
            <w:tabs>
              <w:tab w:val="right" w:leader="dot" w:pos="8306"/>
            </w:tabs>
            <w:rPr>
              <w:ins w:id="575" w:author="刘云" w:date="2019-01-11T20:43:00Z"/>
              <w:del w:id="576" w:author="pc_guang" w:date="2019-04-10T09:13:00Z"/>
              <w:noProof/>
            </w:rPr>
          </w:pPr>
          <w:ins w:id="577" w:author="刘云" w:date="2019-01-11T20:43:00Z">
            <w:del w:id="578" w:author="pc_guang" w:date="2019-04-10T09:13:00Z">
              <w:r w:rsidDel="007569C0">
                <w:rPr>
                  <w:noProof/>
                </w:rPr>
                <w:delText xml:space="preserve">4.1 </w:delText>
              </w:r>
              <w:r w:rsidDel="007569C0">
                <w:rPr>
                  <w:rFonts w:hint="eastAsia"/>
                  <w:noProof/>
                </w:rPr>
                <w:delText>单包通信</w:delText>
              </w:r>
              <w:r w:rsidDel="007569C0">
                <w:rPr>
                  <w:noProof/>
                </w:rPr>
                <w:tab/>
                <w:delText>6</w:delText>
              </w:r>
            </w:del>
          </w:ins>
        </w:p>
        <w:p w:rsidR="00645052" w:rsidDel="007569C0" w:rsidRDefault="00107609">
          <w:pPr>
            <w:pStyle w:val="TOC2"/>
            <w:tabs>
              <w:tab w:val="right" w:leader="dot" w:pos="8306"/>
            </w:tabs>
            <w:rPr>
              <w:ins w:id="579" w:author="刘云" w:date="2019-01-11T20:43:00Z"/>
              <w:del w:id="580" w:author="pc_guang" w:date="2019-04-10T09:13:00Z"/>
              <w:noProof/>
            </w:rPr>
          </w:pPr>
          <w:ins w:id="581" w:author="刘云" w:date="2019-01-11T20:43:00Z">
            <w:del w:id="582" w:author="pc_guang" w:date="2019-04-10T09:13:00Z">
              <w:r w:rsidDel="007569C0">
                <w:rPr>
                  <w:noProof/>
                </w:rPr>
                <w:delText xml:space="preserve">4.2 </w:delText>
              </w:r>
              <w:r w:rsidDel="007569C0">
                <w:rPr>
                  <w:rFonts w:hint="eastAsia"/>
                  <w:noProof/>
                </w:rPr>
                <w:delText>多包通信</w:delText>
              </w:r>
              <w:r w:rsidDel="007569C0">
                <w:rPr>
                  <w:noProof/>
                </w:rPr>
                <w:tab/>
                <w:delText>6</w:delText>
              </w:r>
            </w:del>
          </w:ins>
        </w:p>
        <w:p w:rsidR="00645052" w:rsidDel="007569C0" w:rsidRDefault="00107609">
          <w:pPr>
            <w:pStyle w:val="TOC1"/>
            <w:tabs>
              <w:tab w:val="right" w:leader="dot" w:pos="8306"/>
            </w:tabs>
            <w:rPr>
              <w:ins w:id="583" w:author="刘云" w:date="2019-01-11T20:43:00Z"/>
              <w:del w:id="584" w:author="pc_guang" w:date="2019-04-10T09:13:00Z"/>
              <w:noProof/>
            </w:rPr>
          </w:pPr>
          <w:ins w:id="585" w:author="刘云" w:date="2019-01-11T20:43:00Z">
            <w:del w:id="586" w:author="pc_guang" w:date="2019-04-10T09:13:00Z">
              <w:r w:rsidDel="007569C0">
                <w:rPr>
                  <w:rFonts w:cstheme="minorHAnsi"/>
                  <w:noProof/>
                </w:rPr>
                <w:delText xml:space="preserve">5 </w:delText>
              </w:r>
              <w:r w:rsidDel="007569C0">
                <w:rPr>
                  <w:rFonts w:cstheme="minorHAnsi" w:hint="eastAsia"/>
                  <w:noProof/>
                </w:rPr>
                <w:delText>模块</w:delText>
              </w:r>
              <w:r w:rsidDel="007569C0">
                <w:rPr>
                  <w:rFonts w:cstheme="minorHAnsi" w:hint="eastAsia"/>
                  <w:noProof/>
                </w:rPr>
                <w:delText>&amp;</w:delText>
              </w:r>
              <w:r w:rsidDel="007569C0">
                <w:rPr>
                  <w:rFonts w:cstheme="minorHAnsi" w:hint="eastAsia"/>
                  <w:noProof/>
                </w:rPr>
                <w:delText>板号</w:delText>
              </w:r>
              <w:r w:rsidDel="007569C0">
                <w:rPr>
                  <w:noProof/>
                </w:rPr>
                <w:tab/>
                <w:delText>7</w:delText>
              </w:r>
            </w:del>
          </w:ins>
        </w:p>
        <w:p w:rsidR="00645052" w:rsidDel="007569C0" w:rsidRDefault="00107609">
          <w:pPr>
            <w:pStyle w:val="TOC2"/>
            <w:tabs>
              <w:tab w:val="right" w:leader="dot" w:pos="8306"/>
            </w:tabs>
            <w:rPr>
              <w:ins w:id="587" w:author="刘云" w:date="2019-01-11T20:43:00Z"/>
              <w:del w:id="588" w:author="pc_guang" w:date="2019-04-10T09:13:00Z"/>
              <w:noProof/>
            </w:rPr>
          </w:pPr>
          <w:ins w:id="589" w:author="刘云" w:date="2019-01-11T20:43:00Z">
            <w:del w:id="590" w:author="pc_guang" w:date="2019-04-10T09:13:00Z">
              <w:r w:rsidDel="007569C0">
                <w:rPr>
                  <w:noProof/>
                </w:rPr>
                <w:delText xml:space="preserve">5.1 </w:delText>
              </w:r>
              <w:r w:rsidDel="007569C0">
                <w:rPr>
                  <w:rFonts w:hint="eastAsia"/>
                  <w:noProof/>
                </w:rPr>
                <w:delText>模块号</w:delText>
              </w:r>
              <w:r w:rsidDel="007569C0">
                <w:rPr>
                  <w:noProof/>
                </w:rPr>
                <w:tab/>
                <w:delText>7</w:delText>
              </w:r>
            </w:del>
          </w:ins>
        </w:p>
        <w:p w:rsidR="00645052" w:rsidDel="007569C0" w:rsidRDefault="00107609">
          <w:pPr>
            <w:pStyle w:val="TOC2"/>
            <w:tabs>
              <w:tab w:val="right" w:leader="dot" w:pos="8306"/>
            </w:tabs>
            <w:rPr>
              <w:ins w:id="591" w:author="刘云" w:date="2019-01-11T20:43:00Z"/>
              <w:del w:id="592" w:author="pc_guang" w:date="2019-04-10T09:13:00Z"/>
              <w:noProof/>
            </w:rPr>
          </w:pPr>
          <w:ins w:id="593" w:author="刘云" w:date="2019-01-11T20:43:00Z">
            <w:del w:id="594" w:author="pc_guang" w:date="2019-04-10T09:13:00Z">
              <w:r w:rsidDel="007569C0">
                <w:rPr>
                  <w:noProof/>
                </w:rPr>
                <w:delText xml:space="preserve">5.2 </w:delText>
              </w:r>
              <w:r w:rsidDel="007569C0">
                <w:rPr>
                  <w:rFonts w:hint="eastAsia"/>
                  <w:noProof/>
                </w:rPr>
                <w:delText>模块</w:delText>
              </w:r>
              <w:r w:rsidDel="007569C0">
                <w:rPr>
                  <w:rFonts w:hint="eastAsia"/>
                  <w:noProof/>
                </w:rPr>
                <w:delText>CAN-BUS</w:delText>
              </w:r>
              <w:r w:rsidDel="007569C0">
                <w:rPr>
                  <w:rFonts w:hint="eastAsia"/>
                  <w:noProof/>
                </w:rPr>
                <w:delText>板号：</w:delText>
              </w:r>
              <w:r w:rsidDel="007569C0">
                <w:rPr>
                  <w:noProof/>
                </w:rPr>
                <w:tab/>
                <w:delText>8</w:delText>
              </w:r>
            </w:del>
          </w:ins>
        </w:p>
        <w:p w:rsidR="00645052" w:rsidDel="007569C0" w:rsidRDefault="00107609">
          <w:pPr>
            <w:pStyle w:val="TOC1"/>
            <w:tabs>
              <w:tab w:val="right" w:leader="dot" w:pos="8306"/>
            </w:tabs>
            <w:rPr>
              <w:ins w:id="595" w:author="刘云" w:date="2019-01-11T20:43:00Z"/>
              <w:del w:id="596" w:author="pc_guang" w:date="2019-04-10T09:13:00Z"/>
              <w:noProof/>
            </w:rPr>
          </w:pPr>
          <w:ins w:id="597" w:author="刘云" w:date="2019-01-11T20:43:00Z">
            <w:del w:id="598" w:author="pc_guang" w:date="2019-04-10T09:13:00Z">
              <w:r w:rsidDel="007569C0">
                <w:rPr>
                  <w:rFonts w:cstheme="minorHAnsi"/>
                  <w:noProof/>
                </w:rPr>
                <w:delText xml:space="preserve">6 </w:delText>
              </w:r>
              <w:r w:rsidDel="007569C0">
                <w:rPr>
                  <w:rFonts w:cstheme="minorHAnsi" w:hint="eastAsia"/>
                  <w:noProof/>
                </w:rPr>
                <w:delText>通信命令</w:delText>
              </w:r>
              <w:r w:rsidDel="007569C0">
                <w:rPr>
                  <w:noProof/>
                </w:rPr>
                <w:tab/>
                <w:delText>8</w:delText>
              </w:r>
            </w:del>
          </w:ins>
        </w:p>
        <w:p w:rsidR="00645052" w:rsidDel="007569C0" w:rsidRDefault="00107609">
          <w:pPr>
            <w:pStyle w:val="TOC2"/>
            <w:tabs>
              <w:tab w:val="right" w:leader="dot" w:pos="8306"/>
            </w:tabs>
            <w:rPr>
              <w:ins w:id="599" w:author="刘云" w:date="2019-01-11T20:43:00Z"/>
              <w:del w:id="600" w:author="pc_guang" w:date="2019-04-10T09:13:00Z"/>
              <w:noProof/>
            </w:rPr>
          </w:pPr>
          <w:ins w:id="601" w:author="刘云" w:date="2019-01-11T20:43:00Z">
            <w:del w:id="602" w:author="pc_guang" w:date="2019-04-10T09:13:00Z">
              <w:r w:rsidDel="007569C0">
                <w:rPr>
                  <w:rFonts w:cstheme="minorHAnsi"/>
                  <w:noProof/>
                </w:rPr>
                <w:delText xml:space="preserve">6.1 </w:delText>
              </w:r>
              <w:r w:rsidDel="007569C0">
                <w:rPr>
                  <w:rFonts w:cstheme="minorHAnsi"/>
                  <w:noProof/>
                </w:rPr>
                <w:delText>命令列表</w:delText>
              </w:r>
              <w:r w:rsidDel="007569C0">
                <w:rPr>
                  <w:noProof/>
                </w:rPr>
                <w:tab/>
                <w:delText>9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03" w:author="刘云" w:date="2019-01-11T20:43:00Z"/>
              <w:del w:id="604" w:author="pc_guang" w:date="2019-04-10T09:13:00Z"/>
              <w:noProof/>
            </w:rPr>
          </w:pPr>
          <w:ins w:id="605" w:author="刘云" w:date="2019-01-11T20:43:00Z">
            <w:del w:id="606" w:author="pc_guang" w:date="2019-04-10T09:13:00Z">
              <w:r w:rsidDel="007569C0">
                <w:rPr>
                  <w:noProof/>
                </w:rPr>
                <w:delText xml:space="preserve">6.1.1 </w:delText>
              </w:r>
              <w:r w:rsidDel="007569C0">
                <w:rPr>
                  <w:noProof/>
                </w:rPr>
                <w:delText>模块命令列表</w:delText>
              </w:r>
              <w:r w:rsidDel="007569C0">
                <w:rPr>
                  <w:noProof/>
                </w:rPr>
                <w:tab/>
                <w:delText>9</w:delText>
              </w:r>
            </w:del>
          </w:ins>
        </w:p>
        <w:p w:rsidR="00645052" w:rsidDel="007569C0" w:rsidRDefault="00107609">
          <w:pPr>
            <w:pStyle w:val="TOC2"/>
            <w:tabs>
              <w:tab w:val="right" w:leader="dot" w:pos="8306"/>
            </w:tabs>
            <w:rPr>
              <w:ins w:id="607" w:author="刘云" w:date="2019-01-11T20:43:00Z"/>
              <w:del w:id="608" w:author="pc_guang" w:date="2019-04-10T09:13:00Z"/>
              <w:noProof/>
            </w:rPr>
          </w:pPr>
          <w:ins w:id="609" w:author="刘云" w:date="2019-01-11T20:43:00Z">
            <w:del w:id="610" w:author="pc_guang" w:date="2019-04-10T09:13:00Z">
              <w:r w:rsidDel="007569C0">
                <w:rPr>
                  <w:noProof/>
                </w:rPr>
                <w:delText xml:space="preserve">6.2 </w:delText>
              </w:r>
              <w:r w:rsidDel="007569C0">
                <w:rPr>
                  <w:rFonts w:cstheme="minorHAnsi" w:hint="eastAsia"/>
                  <w:noProof/>
                </w:rPr>
                <w:delText>模块命令</w:delText>
              </w:r>
              <w:r w:rsidDel="007569C0">
                <w:rPr>
                  <w:rFonts w:hint="eastAsia"/>
                  <w:noProof/>
                </w:rPr>
                <w:delText>解释</w:delText>
              </w:r>
              <w:r w:rsidDel="007569C0">
                <w:rPr>
                  <w:noProof/>
                </w:rPr>
                <w:tab/>
                <w:delText>10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11" w:author="刘云" w:date="2019-01-11T20:43:00Z"/>
              <w:del w:id="612" w:author="pc_guang" w:date="2019-04-10T09:13:00Z"/>
              <w:noProof/>
            </w:rPr>
          </w:pPr>
          <w:ins w:id="613" w:author="刘云" w:date="2019-01-11T20:43:00Z">
            <w:del w:id="614" w:author="pc_guang" w:date="2019-04-10T09:13:00Z">
              <w:r w:rsidDel="007569C0">
                <w:rPr>
                  <w:noProof/>
                </w:rPr>
                <w:delText xml:space="preserve">6.2.1 </w:delText>
              </w:r>
              <w:r w:rsidDel="007569C0">
                <w:rPr>
                  <w:rFonts w:hint="eastAsia"/>
                  <w:noProof/>
                </w:rPr>
                <w:delText>多包通信起始命令</w:delText>
              </w:r>
              <w:r w:rsidDel="007569C0">
                <w:rPr>
                  <w:rFonts w:hint="eastAsia"/>
                  <w:noProof/>
                </w:rPr>
                <w:delText>(0x7FD)</w:delText>
              </w:r>
              <w:r w:rsidDel="007569C0">
                <w:rPr>
                  <w:noProof/>
                </w:rPr>
                <w:tab/>
                <w:delText>10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15" w:author="刘云" w:date="2019-01-11T20:43:00Z"/>
              <w:del w:id="616" w:author="pc_guang" w:date="2019-04-10T09:13:00Z"/>
              <w:noProof/>
            </w:rPr>
          </w:pPr>
          <w:ins w:id="617" w:author="刘云" w:date="2019-01-11T20:43:00Z">
            <w:del w:id="618" w:author="pc_guang" w:date="2019-04-10T09:13:00Z">
              <w:r w:rsidDel="007569C0">
                <w:rPr>
                  <w:noProof/>
                </w:rPr>
                <w:delText xml:space="preserve">6.2.2 </w:delText>
              </w:r>
              <w:r w:rsidDel="007569C0">
                <w:rPr>
                  <w:rFonts w:hint="eastAsia"/>
                  <w:noProof/>
                </w:rPr>
                <w:delText>多包通信数据命令</w:delText>
              </w:r>
              <w:r w:rsidDel="007569C0">
                <w:rPr>
                  <w:rFonts w:hint="eastAsia"/>
                  <w:noProof/>
                </w:rPr>
                <w:delText>(0x7FE)</w:delText>
              </w:r>
              <w:r w:rsidDel="007569C0">
                <w:rPr>
                  <w:noProof/>
                </w:rPr>
                <w:tab/>
                <w:delText>10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19" w:author="刘云" w:date="2019-01-11T20:43:00Z"/>
              <w:del w:id="620" w:author="pc_guang" w:date="2019-04-10T09:13:00Z"/>
              <w:noProof/>
            </w:rPr>
          </w:pPr>
          <w:ins w:id="621" w:author="刘云" w:date="2019-01-11T20:43:00Z">
            <w:del w:id="622" w:author="pc_guang" w:date="2019-04-10T09:13:00Z">
              <w:r w:rsidDel="007569C0">
                <w:rPr>
                  <w:noProof/>
                </w:rPr>
                <w:delText xml:space="preserve">6.2.3 </w:delText>
              </w:r>
              <w:r w:rsidDel="007569C0">
                <w:rPr>
                  <w:rFonts w:hint="eastAsia"/>
                  <w:noProof/>
                </w:rPr>
                <w:delText>多包通信结束命令</w:delText>
              </w:r>
              <w:r w:rsidDel="007569C0">
                <w:rPr>
                  <w:rFonts w:hint="eastAsia"/>
                  <w:noProof/>
                </w:rPr>
                <w:delText>(0x7FF)</w:delText>
              </w:r>
              <w:r w:rsidDel="007569C0">
                <w:rPr>
                  <w:noProof/>
                </w:rPr>
                <w:tab/>
                <w:delText>10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23" w:author="刘云" w:date="2019-01-11T20:43:00Z"/>
              <w:del w:id="624" w:author="pc_guang" w:date="2019-04-10T09:13:00Z"/>
              <w:noProof/>
            </w:rPr>
          </w:pPr>
          <w:ins w:id="625" w:author="刘云" w:date="2019-01-11T20:43:00Z">
            <w:del w:id="626" w:author="pc_guang" w:date="2019-04-10T09:13:00Z">
              <w:r w:rsidDel="007569C0">
                <w:rPr>
                  <w:rFonts w:cstheme="minorHAnsi"/>
                  <w:noProof/>
                </w:rPr>
                <w:delText xml:space="preserve">6.2.4 </w:delText>
              </w:r>
              <w:r w:rsidDel="007569C0">
                <w:rPr>
                  <w:rFonts w:cstheme="minorHAnsi" w:hint="eastAsia"/>
                  <w:noProof/>
                </w:rPr>
                <w:delText>反应盘触发命令</w:delText>
              </w:r>
              <w:r w:rsidDel="007569C0">
                <w:rPr>
                  <w:rFonts w:cstheme="minorHAnsi" w:hint="eastAsia"/>
                  <w:noProof/>
                </w:rPr>
                <w:delText>(0x0001)</w:delText>
              </w:r>
              <w:r w:rsidDel="007569C0">
                <w:rPr>
                  <w:noProof/>
                </w:rPr>
                <w:tab/>
                <w:delText>11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27" w:author="刘云" w:date="2019-01-11T20:43:00Z"/>
              <w:del w:id="628" w:author="pc_guang" w:date="2019-04-10T09:13:00Z"/>
              <w:noProof/>
            </w:rPr>
          </w:pPr>
          <w:ins w:id="629" w:author="刘云" w:date="2019-01-11T20:43:00Z">
            <w:del w:id="630" w:author="pc_guang" w:date="2019-04-10T09:13:00Z">
              <w:r w:rsidDel="007569C0">
                <w:rPr>
                  <w:rFonts w:cstheme="minorHAnsi"/>
                  <w:noProof/>
                </w:rPr>
                <w:delText xml:space="preserve">6.2.5 </w:delText>
              </w:r>
              <w:r w:rsidDel="007569C0">
                <w:rPr>
                  <w:rFonts w:cstheme="minorHAnsi" w:hint="eastAsia"/>
                  <w:noProof/>
                </w:rPr>
                <w:delText>急停命令</w:delText>
              </w:r>
              <w:r w:rsidDel="007569C0">
                <w:rPr>
                  <w:rFonts w:cstheme="minorHAnsi" w:hint="eastAsia"/>
                  <w:noProof/>
                </w:rPr>
                <w:delText>(0x0002)</w:delText>
              </w:r>
              <w:r w:rsidDel="007569C0">
                <w:rPr>
                  <w:noProof/>
                </w:rPr>
                <w:tab/>
                <w:delText>11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31" w:author="刘云" w:date="2019-01-11T20:43:00Z"/>
              <w:del w:id="632" w:author="pc_guang" w:date="2019-04-10T09:13:00Z"/>
              <w:noProof/>
            </w:rPr>
          </w:pPr>
          <w:ins w:id="633" w:author="刘云" w:date="2019-01-11T20:43:00Z">
            <w:del w:id="634" w:author="pc_guang" w:date="2019-04-10T09:13:00Z">
              <w:r w:rsidDel="007569C0">
                <w:rPr>
                  <w:noProof/>
                </w:rPr>
                <w:delText xml:space="preserve">6.2.6 </w:delText>
              </w:r>
              <w:r w:rsidDel="007569C0">
                <w:rPr>
                  <w:rFonts w:hint="eastAsia"/>
                  <w:noProof/>
                </w:rPr>
                <w:delText>报警命令</w:delText>
              </w:r>
              <w:r w:rsidDel="007569C0">
                <w:rPr>
                  <w:rFonts w:hint="eastAsia"/>
                  <w:noProof/>
                </w:rPr>
                <w:delText>(0x0003)</w:delText>
              </w:r>
              <w:r w:rsidDel="007569C0">
                <w:rPr>
                  <w:noProof/>
                </w:rPr>
                <w:tab/>
                <w:delText>11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35" w:author="刘云" w:date="2019-01-11T20:43:00Z"/>
              <w:del w:id="636" w:author="pc_guang" w:date="2019-04-10T09:13:00Z"/>
              <w:noProof/>
            </w:rPr>
          </w:pPr>
          <w:ins w:id="637" w:author="刘云" w:date="2019-01-11T20:43:00Z">
            <w:del w:id="638" w:author="pc_guang" w:date="2019-04-10T09:13:00Z">
              <w:r w:rsidDel="007569C0">
                <w:rPr>
                  <w:noProof/>
                </w:rPr>
                <w:delText xml:space="preserve">6.2.7 </w:delText>
              </w:r>
              <w:r w:rsidDel="007569C0">
                <w:rPr>
                  <w:rFonts w:hint="eastAsia"/>
                  <w:noProof/>
                </w:rPr>
                <w:delText>复位命令</w:delText>
              </w:r>
              <w:r w:rsidDel="007569C0">
                <w:rPr>
                  <w:rFonts w:hint="eastAsia"/>
                  <w:noProof/>
                </w:rPr>
                <w:delText>(0x0004)</w:delText>
              </w:r>
              <w:r w:rsidDel="007569C0">
                <w:rPr>
                  <w:noProof/>
                </w:rPr>
                <w:tab/>
                <w:delText>12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39" w:author="刘云" w:date="2019-01-11T20:43:00Z"/>
              <w:del w:id="640" w:author="pc_guang" w:date="2019-04-10T09:13:00Z"/>
              <w:noProof/>
            </w:rPr>
          </w:pPr>
          <w:ins w:id="641" w:author="刘云" w:date="2019-01-11T20:43:00Z">
            <w:del w:id="642" w:author="pc_guang" w:date="2019-04-10T09:13:00Z">
              <w:r w:rsidDel="007569C0">
                <w:rPr>
                  <w:noProof/>
                </w:rPr>
                <w:delText xml:space="preserve">6.2.8 </w:delText>
              </w:r>
              <w:r w:rsidDel="007569C0">
                <w:rPr>
                  <w:rFonts w:hint="eastAsia"/>
                  <w:noProof/>
                </w:rPr>
                <w:delText>状态命令</w:delText>
              </w:r>
              <w:r w:rsidDel="007569C0">
                <w:rPr>
                  <w:rFonts w:hint="eastAsia"/>
                  <w:noProof/>
                </w:rPr>
                <w:delText>(0x0005)</w:delText>
              </w:r>
              <w:r w:rsidDel="007569C0">
                <w:rPr>
                  <w:noProof/>
                </w:rPr>
                <w:tab/>
                <w:delText>12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43" w:author="刘云" w:date="2019-01-11T20:43:00Z"/>
              <w:del w:id="644" w:author="pc_guang" w:date="2019-04-10T09:13:00Z"/>
              <w:noProof/>
            </w:rPr>
          </w:pPr>
          <w:ins w:id="645" w:author="刘云" w:date="2019-01-11T20:43:00Z">
            <w:del w:id="646" w:author="pc_guang" w:date="2019-04-10T09:13:00Z">
              <w:r w:rsidDel="007569C0">
                <w:rPr>
                  <w:noProof/>
                </w:rPr>
                <w:delText xml:space="preserve">6.2.9 </w:delText>
              </w:r>
              <w:r w:rsidDel="007569C0">
                <w:rPr>
                  <w:rFonts w:hint="eastAsia"/>
                  <w:noProof/>
                </w:rPr>
                <w:delText>加样命令</w:delText>
              </w:r>
              <w:r w:rsidDel="007569C0">
                <w:rPr>
                  <w:rFonts w:hint="eastAsia"/>
                  <w:noProof/>
                </w:rPr>
                <w:delText>(0x0006)</w:delText>
              </w:r>
              <w:r w:rsidDel="007569C0">
                <w:rPr>
                  <w:noProof/>
                </w:rPr>
                <w:tab/>
                <w:delText>13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47" w:author="刘云" w:date="2019-01-11T20:43:00Z"/>
              <w:del w:id="648" w:author="pc_guang" w:date="2019-04-10T09:13:00Z"/>
              <w:noProof/>
            </w:rPr>
          </w:pPr>
          <w:ins w:id="649" w:author="刘云" w:date="2019-01-11T20:43:00Z">
            <w:del w:id="650" w:author="pc_guang" w:date="2019-04-10T09:13:00Z">
              <w:r w:rsidDel="007569C0">
                <w:rPr>
                  <w:noProof/>
                </w:rPr>
                <w:delText xml:space="preserve">6.2.10 </w:delText>
              </w:r>
              <w:r w:rsidDel="007569C0">
                <w:rPr>
                  <w:rFonts w:hint="eastAsia"/>
                  <w:noProof/>
                </w:rPr>
                <w:delText>加试剂命令</w:delText>
              </w:r>
              <w:r w:rsidDel="007569C0">
                <w:rPr>
                  <w:rFonts w:hint="eastAsia"/>
                  <w:noProof/>
                </w:rPr>
                <w:delText>(0x0007)</w:delText>
              </w:r>
              <w:r w:rsidDel="007569C0">
                <w:rPr>
                  <w:noProof/>
                </w:rPr>
                <w:tab/>
                <w:delText>13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51" w:author="刘云" w:date="2019-01-11T20:43:00Z"/>
              <w:del w:id="652" w:author="pc_guang" w:date="2019-04-10T09:13:00Z"/>
              <w:noProof/>
            </w:rPr>
          </w:pPr>
          <w:ins w:id="653" w:author="刘云" w:date="2019-01-11T20:43:00Z">
            <w:del w:id="654" w:author="pc_guang" w:date="2019-04-10T09:13:00Z">
              <w:r w:rsidDel="007569C0">
                <w:rPr>
                  <w:noProof/>
                </w:rPr>
                <w:delText xml:space="preserve">6.2.11 </w:delText>
              </w:r>
              <w:r w:rsidDel="007569C0">
                <w:rPr>
                  <w:rFonts w:hint="eastAsia"/>
                  <w:noProof/>
                </w:rPr>
                <w:delText>加搅拌命令</w:delText>
              </w:r>
              <w:r w:rsidDel="007569C0">
                <w:rPr>
                  <w:rFonts w:hint="eastAsia"/>
                  <w:noProof/>
                </w:rPr>
                <w:delText>(0x0008)</w:delText>
              </w:r>
              <w:r w:rsidDel="007569C0">
                <w:rPr>
                  <w:noProof/>
                </w:rPr>
                <w:tab/>
                <w:delText>14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55" w:author="刘云" w:date="2019-01-11T20:43:00Z"/>
              <w:del w:id="656" w:author="pc_guang" w:date="2019-04-10T09:13:00Z"/>
              <w:noProof/>
            </w:rPr>
          </w:pPr>
          <w:ins w:id="657" w:author="刘云" w:date="2019-01-11T20:43:00Z">
            <w:del w:id="658" w:author="pc_guang" w:date="2019-04-10T09:13:00Z">
              <w:r w:rsidDel="007569C0">
                <w:rPr>
                  <w:noProof/>
                </w:rPr>
                <w:delText xml:space="preserve">6.2.12 </w:delText>
              </w:r>
              <w:r w:rsidDel="007569C0">
                <w:rPr>
                  <w:rFonts w:hint="eastAsia"/>
                  <w:noProof/>
                </w:rPr>
                <w:delText>加稀释命令</w:delText>
              </w:r>
              <w:r w:rsidDel="007569C0">
                <w:rPr>
                  <w:rFonts w:hint="eastAsia"/>
                  <w:noProof/>
                </w:rPr>
                <w:delText>(0x0009)</w:delText>
              </w:r>
              <w:r w:rsidDel="007569C0">
                <w:rPr>
                  <w:noProof/>
                </w:rPr>
                <w:tab/>
                <w:delText>14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59" w:author="刘云" w:date="2019-01-11T20:43:00Z"/>
              <w:del w:id="660" w:author="pc_guang" w:date="2019-04-10T09:13:00Z"/>
              <w:noProof/>
            </w:rPr>
          </w:pPr>
          <w:ins w:id="661" w:author="刘云" w:date="2019-01-11T20:43:00Z">
            <w:del w:id="662" w:author="pc_guang" w:date="2019-04-10T09:13:00Z">
              <w:r w:rsidDel="007569C0">
                <w:rPr>
                  <w:noProof/>
                </w:rPr>
                <w:delText xml:space="preserve">6.2.13 </w:delText>
              </w:r>
              <w:r w:rsidDel="007569C0">
                <w:rPr>
                  <w:rFonts w:hint="eastAsia"/>
                  <w:noProof/>
                </w:rPr>
                <w:delText>机械动作检查命令</w:delText>
              </w:r>
              <w:r w:rsidDel="007569C0">
                <w:rPr>
                  <w:rFonts w:hint="eastAsia"/>
                  <w:noProof/>
                </w:rPr>
                <w:delText>(0x000A)</w:delText>
              </w:r>
              <w:r w:rsidDel="007569C0">
                <w:rPr>
                  <w:noProof/>
                </w:rPr>
                <w:tab/>
                <w:delText>15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63" w:author="刘云" w:date="2019-01-11T20:43:00Z"/>
              <w:del w:id="664" w:author="pc_guang" w:date="2019-04-10T09:13:00Z"/>
              <w:noProof/>
            </w:rPr>
          </w:pPr>
          <w:ins w:id="665" w:author="刘云" w:date="2019-01-11T20:43:00Z">
            <w:del w:id="666" w:author="pc_guang" w:date="2019-04-10T09:13:00Z">
              <w:r w:rsidDel="007569C0">
                <w:rPr>
                  <w:noProof/>
                </w:rPr>
                <w:delText xml:space="preserve">6.2.14 </w:delText>
              </w:r>
              <w:r w:rsidDel="007569C0">
                <w:rPr>
                  <w:rFonts w:hint="eastAsia"/>
                  <w:noProof/>
                </w:rPr>
                <w:delText>正常停止命令</w:delText>
              </w:r>
              <w:r w:rsidDel="007569C0">
                <w:rPr>
                  <w:rFonts w:hint="eastAsia"/>
                  <w:noProof/>
                </w:rPr>
                <w:delText>(0x000B)</w:delText>
              </w:r>
              <w:r w:rsidDel="007569C0">
                <w:rPr>
                  <w:noProof/>
                </w:rPr>
                <w:tab/>
                <w:delText>15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67" w:author="刘云" w:date="2019-01-11T20:43:00Z"/>
              <w:del w:id="668" w:author="pc_guang" w:date="2019-04-10T09:13:00Z"/>
              <w:noProof/>
            </w:rPr>
          </w:pPr>
          <w:ins w:id="669" w:author="刘云" w:date="2019-01-11T20:43:00Z">
            <w:del w:id="670" w:author="pc_guang" w:date="2019-04-10T09:13:00Z">
              <w:r w:rsidDel="007569C0">
                <w:rPr>
                  <w:noProof/>
                </w:rPr>
                <w:delText xml:space="preserve">6.2.15 </w:delText>
              </w:r>
              <w:r w:rsidDel="007569C0">
                <w:rPr>
                  <w:rFonts w:hint="eastAsia"/>
                  <w:noProof/>
                </w:rPr>
                <w:delText>加样使能命令</w:delText>
              </w:r>
              <w:r w:rsidDel="007569C0">
                <w:rPr>
                  <w:rFonts w:hint="eastAsia"/>
                  <w:noProof/>
                </w:rPr>
                <w:delText>(</w:delText>
              </w:r>
              <w:r w:rsidDel="007569C0">
                <w:rPr>
                  <w:noProof/>
                </w:rPr>
                <w:delText>0x000C)</w:delText>
              </w:r>
              <w:r w:rsidDel="007569C0">
                <w:rPr>
                  <w:noProof/>
                </w:rPr>
                <w:tab/>
                <w:delText>15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71" w:author="刘云" w:date="2019-01-11T20:43:00Z"/>
              <w:del w:id="672" w:author="pc_guang" w:date="2019-04-10T09:13:00Z"/>
              <w:noProof/>
            </w:rPr>
          </w:pPr>
          <w:ins w:id="673" w:author="刘云" w:date="2019-01-11T20:43:00Z">
            <w:del w:id="674" w:author="pc_guang" w:date="2019-04-10T09:13:00Z">
              <w:r w:rsidDel="007569C0">
                <w:rPr>
                  <w:noProof/>
                </w:rPr>
                <w:delText xml:space="preserve">6.2.16 </w:delText>
              </w:r>
              <w:r w:rsidDel="007569C0">
                <w:rPr>
                  <w:rFonts w:hint="eastAsia"/>
                  <w:noProof/>
                </w:rPr>
                <w:delText>加样暂停</w:delText>
              </w:r>
              <w:r w:rsidDel="007569C0">
                <w:rPr>
                  <w:rFonts w:hint="eastAsia"/>
                  <w:noProof/>
                </w:rPr>
                <w:delText>/</w:delText>
              </w:r>
              <w:r w:rsidDel="007569C0">
                <w:rPr>
                  <w:rFonts w:hint="eastAsia"/>
                  <w:noProof/>
                </w:rPr>
                <w:delText>继续命令</w:delText>
              </w:r>
              <w:r w:rsidDel="007569C0">
                <w:rPr>
                  <w:rFonts w:hint="eastAsia"/>
                  <w:noProof/>
                </w:rPr>
                <w:delText>(0x000D)</w:delText>
              </w:r>
              <w:r w:rsidDel="007569C0">
                <w:rPr>
                  <w:noProof/>
                </w:rPr>
                <w:tab/>
                <w:delText>15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75" w:author="刘云" w:date="2019-01-11T20:43:00Z"/>
              <w:del w:id="676" w:author="pc_guang" w:date="2019-04-10T09:13:00Z"/>
              <w:noProof/>
            </w:rPr>
          </w:pPr>
          <w:ins w:id="677" w:author="刘云" w:date="2019-01-11T20:43:00Z">
            <w:del w:id="678" w:author="pc_guang" w:date="2019-04-10T09:13:00Z">
              <w:r w:rsidDel="007569C0">
                <w:rPr>
                  <w:noProof/>
                </w:rPr>
                <w:delText xml:space="preserve">6.2.17 </w:delText>
              </w:r>
              <w:r w:rsidDel="007569C0">
                <w:rPr>
                  <w:rFonts w:hint="eastAsia"/>
                  <w:noProof/>
                </w:rPr>
                <w:delText>开始工作命令</w:delText>
              </w:r>
              <w:r w:rsidDel="007569C0">
                <w:rPr>
                  <w:rFonts w:hint="eastAsia"/>
                  <w:noProof/>
                </w:rPr>
                <w:delText>(0x000E)</w:delText>
              </w:r>
              <w:r w:rsidDel="007569C0">
                <w:rPr>
                  <w:noProof/>
                </w:rPr>
                <w:tab/>
                <w:delText>16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79" w:author="刘云" w:date="2019-01-11T20:43:00Z"/>
              <w:del w:id="680" w:author="pc_guang" w:date="2019-04-10T09:13:00Z"/>
              <w:noProof/>
            </w:rPr>
          </w:pPr>
          <w:ins w:id="681" w:author="刘云" w:date="2019-01-11T20:43:00Z">
            <w:del w:id="682" w:author="pc_guang" w:date="2019-04-10T09:13:00Z">
              <w:r w:rsidDel="007569C0">
                <w:rPr>
                  <w:noProof/>
                </w:rPr>
                <w:delText xml:space="preserve">6.2.18 </w:delText>
              </w:r>
              <w:r w:rsidDel="007569C0">
                <w:rPr>
                  <w:rFonts w:hint="eastAsia"/>
                  <w:noProof/>
                </w:rPr>
                <w:delText>升级开始命令</w:delText>
              </w:r>
              <w:r w:rsidDel="007569C0">
                <w:rPr>
                  <w:rFonts w:hint="eastAsia"/>
                  <w:noProof/>
                </w:rPr>
                <w:delText>(0x000F)</w:delText>
              </w:r>
              <w:r w:rsidDel="007569C0">
                <w:rPr>
                  <w:noProof/>
                </w:rPr>
                <w:tab/>
                <w:delText>16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83" w:author="刘云" w:date="2019-01-11T20:43:00Z"/>
              <w:del w:id="684" w:author="pc_guang" w:date="2019-04-10T09:13:00Z"/>
              <w:noProof/>
            </w:rPr>
          </w:pPr>
          <w:ins w:id="685" w:author="刘云" w:date="2019-01-11T20:43:00Z">
            <w:del w:id="686" w:author="pc_guang" w:date="2019-04-10T09:13:00Z">
              <w:r w:rsidDel="007569C0">
                <w:rPr>
                  <w:noProof/>
                </w:rPr>
                <w:delText xml:space="preserve">6.2.19 </w:delText>
              </w:r>
              <w:r w:rsidDel="007569C0">
                <w:rPr>
                  <w:rFonts w:hint="eastAsia"/>
                  <w:noProof/>
                </w:rPr>
                <w:delText>升级数据命令</w:delText>
              </w:r>
              <w:r w:rsidDel="007569C0">
                <w:rPr>
                  <w:rFonts w:hint="eastAsia"/>
                  <w:noProof/>
                </w:rPr>
                <w:delText>(0x0010)</w:delText>
              </w:r>
              <w:r w:rsidDel="007569C0">
                <w:rPr>
                  <w:noProof/>
                </w:rPr>
                <w:tab/>
                <w:delText>16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87" w:author="刘云" w:date="2019-01-11T20:43:00Z"/>
              <w:del w:id="688" w:author="pc_guang" w:date="2019-04-10T09:13:00Z"/>
              <w:noProof/>
            </w:rPr>
          </w:pPr>
          <w:ins w:id="689" w:author="刘云" w:date="2019-01-11T20:43:00Z">
            <w:del w:id="690" w:author="pc_guang" w:date="2019-04-10T09:13:00Z">
              <w:r w:rsidDel="007569C0">
                <w:rPr>
                  <w:noProof/>
                </w:rPr>
                <w:delText xml:space="preserve">6.2.20 </w:delText>
              </w:r>
              <w:r w:rsidDel="007569C0">
                <w:rPr>
                  <w:rFonts w:hint="eastAsia"/>
                  <w:noProof/>
                </w:rPr>
                <w:delText>升级结束命令</w:delText>
              </w:r>
              <w:r w:rsidDel="007569C0">
                <w:rPr>
                  <w:rFonts w:hint="eastAsia"/>
                  <w:noProof/>
                </w:rPr>
                <w:delText>(0x0011)</w:delText>
              </w:r>
              <w:r w:rsidDel="007569C0">
                <w:rPr>
                  <w:noProof/>
                </w:rPr>
                <w:tab/>
                <w:delText>17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91" w:author="刘云" w:date="2019-01-11T20:43:00Z"/>
              <w:del w:id="692" w:author="pc_guang" w:date="2019-04-10T09:13:00Z"/>
              <w:noProof/>
            </w:rPr>
          </w:pPr>
          <w:ins w:id="693" w:author="刘云" w:date="2019-01-11T20:43:00Z">
            <w:del w:id="694" w:author="pc_guang" w:date="2019-04-10T09:13:00Z">
              <w:r w:rsidDel="007569C0">
                <w:rPr>
                  <w:noProof/>
                </w:rPr>
                <w:delText xml:space="preserve">6.2.21 </w:delText>
              </w:r>
              <w:r w:rsidDel="007569C0">
                <w:rPr>
                  <w:rFonts w:hint="eastAsia"/>
                  <w:noProof/>
                </w:rPr>
                <w:delText>准备升级命令</w:delText>
              </w:r>
              <w:r w:rsidDel="007569C0">
                <w:rPr>
                  <w:rFonts w:hint="eastAsia"/>
                  <w:noProof/>
                </w:rPr>
                <w:delText>(0x0012)</w:delText>
              </w:r>
              <w:r w:rsidDel="007569C0">
                <w:rPr>
                  <w:noProof/>
                </w:rPr>
                <w:tab/>
                <w:delText>17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95" w:author="刘云" w:date="2019-01-11T20:43:00Z"/>
              <w:del w:id="696" w:author="pc_guang" w:date="2019-04-10T09:13:00Z"/>
              <w:noProof/>
            </w:rPr>
          </w:pPr>
          <w:ins w:id="697" w:author="刘云" w:date="2019-01-11T20:43:00Z">
            <w:del w:id="698" w:author="pc_guang" w:date="2019-04-10T09:13:00Z">
              <w:r w:rsidDel="007569C0">
                <w:rPr>
                  <w:noProof/>
                </w:rPr>
                <w:delText xml:space="preserve">6.2.22 </w:delText>
              </w:r>
              <w:r w:rsidDel="007569C0">
                <w:rPr>
                  <w:rFonts w:hint="eastAsia"/>
                  <w:noProof/>
                </w:rPr>
                <w:delText>插入急诊架命令</w:delText>
              </w:r>
              <w:r w:rsidDel="007569C0">
                <w:rPr>
                  <w:rFonts w:hint="eastAsia"/>
                  <w:noProof/>
                </w:rPr>
                <w:delText>(</w:delText>
              </w:r>
              <w:r w:rsidDel="007569C0">
                <w:rPr>
                  <w:noProof/>
                </w:rPr>
                <w:delText>0x0013)</w:delText>
              </w:r>
              <w:r w:rsidDel="007569C0">
                <w:rPr>
                  <w:noProof/>
                </w:rPr>
                <w:tab/>
                <w:delText>17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699" w:author="刘云" w:date="2019-01-11T20:43:00Z"/>
              <w:del w:id="700" w:author="pc_guang" w:date="2019-04-10T09:13:00Z"/>
              <w:noProof/>
            </w:rPr>
          </w:pPr>
          <w:ins w:id="701" w:author="刘云" w:date="2019-01-11T20:43:00Z">
            <w:del w:id="702" w:author="pc_guang" w:date="2019-04-10T09:13:00Z">
              <w:r w:rsidDel="007569C0">
                <w:rPr>
                  <w:noProof/>
                </w:rPr>
                <w:delText xml:space="preserve">6.2.23 </w:delText>
              </w:r>
              <w:r w:rsidDel="007569C0">
                <w:rPr>
                  <w:rFonts w:hint="eastAsia"/>
                  <w:noProof/>
                </w:rPr>
                <w:delText>试剂盘多试剂位命令</w:delText>
              </w:r>
              <w:r w:rsidDel="007569C0">
                <w:rPr>
                  <w:rFonts w:hint="eastAsia"/>
                  <w:noProof/>
                </w:rPr>
                <w:delText>(0x001</w:delText>
              </w:r>
              <w:r w:rsidDel="007569C0">
                <w:rPr>
                  <w:noProof/>
                </w:rPr>
                <w:delText>4</w:delText>
              </w:r>
              <w:r w:rsidDel="007569C0">
                <w:rPr>
                  <w:rFonts w:hint="eastAsia"/>
                  <w:noProof/>
                </w:rPr>
                <w:delText>)</w:delText>
              </w:r>
              <w:r w:rsidDel="007569C0">
                <w:rPr>
                  <w:noProof/>
                </w:rPr>
                <w:tab/>
                <w:delText>18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703" w:author="刘云" w:date="2019-01-11T20:43:00Z"/>
              <w:del w:id="704" w:author="pc_guang" w:date="2019-04-10T09:13:00Z"/>
              <w:noProof/>
            </w:rPr>
          </w:pPr>
          <w:ins w:id="705" w:author="刘云" w:date="2019-01-11T20:43:00Z">
            <w:del w:id="706" w:author="pc_guang" w:date="2019-04-10T09:13:00Z">
              <w:r w:rsidDel="007569C0">
                <w:rPr>
                  <w:noProof/>
                </w:rPr>
                <w:delText xml:space="preserve">6.2.24 </w:delText>
              </w:r>
              <w:r w:rsidDel="007569C0">
                <w:rPr>
                  <w:rFonts w:hint="eastAsia"/>
                  <w:noProof/>
                </w:rPr>
                <w:delText>注射泵排气命令</w:delText>
              </w:r>
              <w:r w:rsidDel="007569C0">
                <w:rPr>
                  <w:rFonts w:hint="eastAsia"/>
                  <w:noProof/>
                </w:rPr>
                <w:delText>(0x0015)</w:delText>
              </w:r>
              <w:r w:rsidDel="007569C0">
                <w:rPr>
                  <w:noProof/>
                </w:rPr>
                <w:tab/>
                <w:delText>18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707" w:author="刘云" w:date="2019-01-11T20:43:00Z"/>
              <w:del w:id="708" w:author="pc_guang" w:date="2019-04-10T09:13:00Z"/>
              <w:noProof/>
            </w:rPr>
          </w:pPr>
          <w:ins w:id="709" w:author="刘云" w:date="2019-01-11T20:43:00Z">
            <w:del w:id="710" w:author="pc_guang" w:date="2019-04-10T09:13:00Z">
              <w:r w:rsidDel="007569C0">
                <w:rPr>
                  <w:noProof/>
                </w:rPr>
                <w:delText xml:space="preserve">6.2.25 </w:delText>
              </w:r>
              <w:r w:rsidDel="007569C0">
                <w:rPr>
                  <w:rFonts w:hint="eastAsia"/>
                  <w:noProof/>
                </w:rPr>
                <w:delText>制冷温度命令</w:delText>
              </w:r>
              <w:r w:rsidDel="007569C0">
                <w:rPr>
                  <w:rFonts w:hint="eastAsia"/>
                  <w:noProof/>
                </w:rPr>
                <w:delText>(0x0016)</w:delText>
              </w:r>
              <w:r w:rsidDel="007569C0">
                <w:rPr>
                  <w:noProof/>
                </w:rPr>
                <w:tab/>
                <w:delText>18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711" w:author="刘云" w:date="2019-01-11T20:43:00Z"/>
              <w:del w:id="712" w:author="pc_guang" w:date="2019-04-10T09:13:00Z"/>
              <w:noProof/>
            </w:rPr>
          </w:pPr>
          <w:ins w:id="713" w:author="刘云" w:date="2019-01-11T20:43:00Z">
            <w:del w:id="714" w:author="pc_guang" w:date="2019-04-10T09:13:00Z">
              <w:r w:rsidDel="007569C0">
                <w:rPr>
                  <w:noProof/>
                </w:rPr>
                <w:delText xml:space="preserve">6.2.26 </w:delText>
              </w:r>
              <w:r w:rsidDel="007569C0">
                <w:rPr>
                  <w:rFonts w:hint="eastAsia"/>
                  <w:noProof/>
                </w:rPr>
                <w:delText>反应槽温度命令</w:delText>
              </w:r>
              <w:r w:rsidDel="007569C0">
                <w:rPr>
                  <w:rFonts w:hint="eastAsia"/>
                  <w:noProof/>
                </w:rPr>
                <w:delText>(0x0017)</w:delText>
              </w:r>
              <w:r w:rsidDel="007569C0">
                <w:rPr>
                  <w:noProof/>
                </w:rPr>
                <w:tab/>
                <w:delText>19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715" w:author="刘云" w:date="2019-01-11T20:43:00Z"/>
              <w:del w:id="716" w:author="pc_guang" w:date="2019-04-10T09:13:00Z"/>
              <w:noProof/>
            </w:rPr>
          </w:pPr>
          <w:ins w:id="717" w:author="刘云" w:date="2019-01-11T20:43:00Z">
            <w:del w:id="718" w:author="pc_guang" w:date="2019-04-10T09:13:00Z">
              <w:r w:rsidDel="007569C0">
                <w:rPr>
                  <w:noProof/>
                </w:rPr>
                <w:delText xml:space="preserve">6.2.27 </w:delText>
              </w:r>
              <w:r w:rsidDel="007569C0">
                <w:rPr>
                  <w:rFonts w:hint="eastAsia"/>
                  <w:noProof/>
                </w:rPr>
                <w:delText>机构调试命令</w:delText>
              </w:r>
              <w:r w:rsidDel="007569C0">
                <w:rPr>
                  <w:rFonts w:hint="eastAsia"/>
                  <w:noProof/>
                </w:rPr>
                <w:delText>(0x0018)</w:delText>
              </w:r>
              <w:r w:rsidDel="007569C0">
                <w:rPr>
                  <w:noProof/>
                </w:rPr>
                <w:tab/>
                <w:delText>19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719" w:author="刘云" w:date="2019-01-11T20:43:00Z"/>
              <w:del w:id="720" w:author="pc_guang" w:date="2019-04-10T09:13:00Z"/>
              <w:noProof/>
            </w:rPr>
          </w:pPr>
          <w:ins w:id="721" w:author="刘云" w:date="2019-01-11T20:43:00Z">
            <w:del w:id="722" w:author="pc_guang" w:date="2019-04-10T09:13:00Z">
              <w:r w:rsidDel="007569C0">
                <w:rPr>
                  <w:noProof/>
                </w:rPr>
                <w:delText xml:space="preserve">6.2.28 </w:delText>
              </w:r>
              <w:r w:rsidDel="007569C0">
                <w:rPr>
                  <w:rFonts w:hint="eastAsia"/>
                  <w:noProof/>
                </w:rPr>
                <w:delText>AD</w:delText>
              </w:r>
              <w:r w:rsidDel="007569C0">
                <w:rPr>
                  <w:rFonts w:hint="eastAsia"/>
                  <w:noProof/>
                </w:rPr>
                <w:delText>板调试命令</w:delText>
              </w:r>
              <w:r w:rsidDel="007569C0">
                <w:rPr>
                  <w:rFonts w:hint="eastAsia"/>
                  <w:noProof/>
                </w:rPr>
                <w:delText>(0x0019)</w:delText>
              </w:r>
              <w:r w:rsidDel="007569C0">
                <w:rPr>
                  <w:noProof/>
                </w:rPr>
                <w:tab/>
                <w:delText>20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723" w:author="刘云" w:date="2019-01-11T20:43:00Z"/>
              <w:del w:id="724" w:author="pc_guang" w:date="2019-04-10T09:13:00Z"/>
              <w:noProof/>
            </w:rPr>
          </w:pPr>
          <w:ins w:id="725" w:author="刘云" w:date="2019-01-11T20:43:00Z">
            <w:del w:id="726" w:author="pc_guang" w:date="2019-04-10T09:13:00Z">
              <w:r w:rsidDel="007569C0">
                <w:rPr>
                  <w:noProof/>
                </w:rPr>
                <w:delText xml:space="preserve">6.2.29 </w:delText>
              </w:r>
              <w:r w:rsidDel="007569C0">
                <w:rPr>
                  <w:rFonts w:hint="eastAsia"/>
                  <w:noProof/>
                </w:rPr>
                <w:delText>样本架就绪命令</w:delText>
              </w:r>
              <w:r w:rsidDel="007569C0">
                <w:rPr>
                  <w:rFonts w:hint="eastAsia"/>
                  <w:noProof/>
                </w:rPr>
                <w:delText>(0x00</w:delText>
              </w:r>
              <w:r w:rsidDel="007569C0">
                <w:rPr>
                  <w:noProof/>
                </w:rPr>
                <w:delText>1A</w:delText>
              </w:r>
              <w:r w:rsidDel="007569C0">
                <w:rPr>
                  <w:rFonts w:hint="eastAsia"/>
                  <w:noProof/>
                </w:rPr>
                <w:delText>)</w:delText>
              </w:r>
              <w:r w:rsidDel="007569C0">
                <w:rPr>
                  <w:noProof/>
                </w:rPr>
                <w:tab/>
                <w:delText>20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727" w:author="刘云" w:date="2019-01-11T20:43:00Z"/>
              <w:del w:id="728" w:author="pc_guang" w:date="2019-04-10T09:13:00Z"/>
              <w:noProof/>
            </w:rPr>
          </w:pPr>
          <w:ins w:id="729" w:author="刘云" w:date="2019-01-11T20:43:00Z">
            <w:del w:id="730" w:author="pc_guang" w:date="2019-04-10T09:13:00Z">
              <w:r w:rsidDel="007569C0">
                <w:rPr>
                  <w:noProof/>
                </w:rPr>
                <w:delText xml:space="preserve">6.2.30 </w:delText>
              </w:r>
              <w:r w:rsidDel="007569C0">
                <w:rPr>
                  <w:rFonts w:hint="eastAsia"/>
                  <w:noProof/>
                </w:rPr>
                <w:delText>样本架出位命令</w:delText>
              </w:r>
              <w:r w:rsidDel="007569C0">
                <w:rPr>
                  <w:rFonts w:hint="eastAsia"/>
                  <w:noProof/>
                </w:rPr>
                <w:delText>(0x00</w:delText>
              </w:r>
              <w:r w:rsidDel="007569C0">
                <w:rPr>
                  <w:noProof/>
                </w:rPr>
                <w:delText>1</w:delText>
              </w:r>
              <w:r w:rsidDel="007569C0">
                <w:rPr>
                  <w:rFonts w:hint="eastAsia"/>
                  <w:noProof/>
                </w:rPr>
                <w:delText>B)</w:delText>
              </w:r>
              <w:r w:rsidDel="007569C0">
                <w:rPr>
                  <w:noProof/>
                </w:rPr>
                <w:tab/>
                <w:delText>20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731" w:author="刘云" w:date="2019-01-11T20:43:00Z"/>
              <w:del w:id="732" w:author="pc_guang" w:date="2019-04-10T09:13:00Z"/>
              <w:noProof/>
            </w:rPr>
          </w:pPr>
          <w:ins w:id="733" w:author="刘云" w:date="2019-01-11T20:43:00Z">
            <w:del w:id="734" w:author="pc_guang" w:date="2019-04-10T09:13:00Z">
              <w:r w:rsidDel="007569C0">
                <w:rPr>
                  <w:noProof/>
                </w:rPr>
                <w:delText xml:space="preserve">6.2.31 </w:delText>
              </w:r>
              <w:r w:rsidDel="007569C0">
                <w:rPr>
                  <w:rFonts w:hint="eastAsia"/>
                  <w:noProof/>
                </w:rPr>
                <w:delText>样本架进位</w:delText>
              </w:r>
              <w:r w:rsidDel="007569C0">
                <w:rPr>
                  <w:rFonts w:hint="eastAsia"/>
                  <w:noProof/>
                </w:rPr>
                <w:delText>(</w:delText>
              </w:r>
              <w:r w:rsidDel="007569C0">
                <w:rPr>
                  <w:noProof/>
                </w:rPr>
                <w:delText>0x001C)</w:delText>
              </w:r>
              <w:r w:rsidDel="007569C0">
                <w:rPr>
                  <w:noProof/>
                </w:rPr>
                <w:tab/>
                <w:delText>20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735" w:author="刘云" w:date="2019-01-11T20:43:00Z"/>
              <w:del w:id="736" w:author="pc_guang" w:date="2019-04-10T09:13:00Z"/>
              <w:noProof/>
            </w:rPr>
          </w:pPr>
          <w:ins w:id="737" w:author="刘云" w:date="2019-01-11T20:43:00Z">
            <w:del w:id="738" w:author="pc_guang" w:date="2019-04-10T09:13:00Z">
              <w:r w:rsidDel="007569C0">
                <w:rPr>
                  <w:noProof/>
                </w:rPr>
                <w:delText xml:space="preserve">6.2.32 </w:delText>
              </w:r>
              <w:r w:rsidDel="007569C0">
                <w:rPr>
                  <w:rFonts w:hint="eastAsia"/>
                  <w:noProof/>
                </w:rPr>
                <w:delText>样本架到位命令</w:delText>
              </w:r>
              <w:r w:rsidDel="007569C0">
                <w:rPr>
                  <w:rFonts w:hint="eastAsia"/>
                  <w:noProof/>
                </w:rPr>
                <w:delText>(</w:delText>
              </w:r>
              <w:r w:rsidDel="007569C0">
                <w:rPr>
                  <w:noProof/>
                </w:rPr>
                <w:delText>0x00A0)</w:delText>
              </w:r>
              <w:r w:rsidDel="007569C0">
                <w:rPr>
                  <w:noProof/>
                </w:rPr>
                <w:tab/>
                <w:delText>21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739" w:author="刘云" w:date="2019-01-11T20:43:00Z"/>
              <w:del w:id="740" w:author="pc_guang" w:date="2019-04-10T09:13:00Z"/>
              <w:noProof/>
            </w:rPr>
          </w:pPr>
          <w:ins w:id="741" w:author="刘云" w:date="2019-01-11T20:43:00Z">
            <w:del w:id="742" w:author="pc_guang" w:date="2019-04-10T09:13:00Z">
              <w:r w:rsidDel="007569C0">
                <w:rPr>
                  <w:noProof/>
                </w:rPr>
                <w:delText xml:space="preserve">6.2.33 </w:delText>
              </w:r>
              <w:r w:rsidDel="007569C0">
                <w:rPr>
                  <w:rFonts w:hint="eastAsia"/>
                  <w:noProof/>
                </w:rPr>
                <w:delText>切换样本架命令</w:delText>
              </w:r>
              <w:r w:rsidDel="007569C0">
                <w:rPr>
                  <w:rFonts w:hint="eastAsia"/>
                  <w:noProof/>
                </w:rPr>
                <w:delText>(0x00</w:delText>
              </w:r>
              <w:r w:rsidDel="007569C0">
                <w:rPr>
                  <w:noProof/>
                </w:rPr>
                <w:delText>A1</w:delText>
              </w:r>
              <w:r w:rsidDel="007569C0">
                <w:rPr>
                  <w:rFonts w:hint="eastAsia"/>
                  <w:noProof/>
                </w:rPr>
                <w:delText>)</w:delText>
              </w:r>
              <w:r w:rsidDel="007569C0">
                <w:rPr>
                  <w:noProof/>
                </w:rPr>
                <w:tab/>
                <w:delText>21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743" w:author="刘云" w:date="2019-01-11T20:43:00Z"/>
              <w:del w:id="744" w:author="pc_guang" w:date="2019-04-10T09:13:00Z"/>
              <w:noProof/>
            </w:rPr>
          </w:pPr>
          <w:ins w:id="745" w:author="刘云" w:date="2019-01-11T20:43:00Z">
            <w:del w:id="746" w:author="pc_guang" w:date="2019-04-10T09:13:00Z">
              <w:r w:rsidDel="007569C0">
                <w:rPr>
                  <w:noProof/>
                </w:rPr>
                <w:delText xml:space="preserve">6.2.34 </w:delText>
              </w:r>
              <w:r w:rsidDel="007569C0">
                <w:rPr>
                  <w:rFonts w:hint="eastAsia"/>
                  <w:noProof/>
                </w:rPr>
                <w:delText>请求测试数据命令</w:delText>
              </w:r>
              <w:r w:rsidDel="007569C0">
                <w:rPr>
                  <w:rFonts w:hint="eastAsia"/>
                  <w:noProof/>
                </w:rPr>
                <w:delText>(0x00</w:delText>
              </w:r>
              <w:r w:rsidDel="007569C0">
                <w:rPr>
                  <w:noProof/>
                </w:rPr>
                <w:delText>A</w:delText>
              </w:r>
              <w:r w:rsidDel="007569C0">
                <w:rPr>
                  <w:rFonts w:hint="eastAsia"/>
                  <w:noProof/>
                </w:rPr>
                <w:delText>2)</w:delText>
              </w:r>
              <w:r w:rsidDel="007569C0">
                <w:rPr>
                  <w:noProof/>
                </w:rPr>
                <w:tab/>
                <w:delText>21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747" w:author="刘云" w:date="2019-01-11T20:43:00Z"/>
              <w:del w:id="748" w:author="pc_guang" w:date="2019-04-10T09:13:00Z"/>
              <w:noProof/>
            </w:rPr>
          </w:pPr>
          <w:ins w:id="749" w:author="刘云" w:date="2019-01-11T20:43:00Z">
            <w:del w:id="750" w:author="pc_guang" w:date="2019-04-10T09:13:00Z">
              <w:r w:rsidDel="007569C0">
                <w:rPr>
                  <w:noProof/>
                </w:rPr>
                <w:delText xml:space="preserve">6.2.35 </w:delText>
              </w:r>
              <w:r w:rsidDel="007569C0">
                <w:rPr>
                  <w:rFonts w:hint="eastAsia"/>
                  <w:noProof/>
                </w:rPr>
                <w:delText>测试结果命令</w:delText>
              </w:r>
              <w:r w:rsidDel="007569C0">
                <w:rPr>
                  <w:rFonts w:hint="eastAsia"/>
                  <w:noProof/>
                </w:rPr>
                <w:delText>(0x00</w:delText>
              </w:r>
              <w:r w:rsidDel="007569C0">
                <w:rPr>
                  <w:noProof/>
                </w:rPr>
                <w:delText>A</w:delText>
              </w:r>
              <w:r w:rsidDel="007569C0">
                <w:rPr>
                  <w:rFonts w:hint="eastAsia"/>
                  <w:noProof/>
                </w:rPr>
                <w:delText>3)</w:delText>
              </w:r>
              <w:r w:rsidDel="007569C0">
                <w:rPr>
                  <w:noProof/>
                </w:rPr>
                <w:tab/>
                <w:delText>22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751" w:author="刘云" w:date="2019-01-11T20:43:00Z"/>
              <w:del w:id="752" w:author="pc_guang" w:date="2019-04-10T09:13:00Z"/>
              <w:noProof/>
            </w:rPr>
          </w:pPr>
          <w:ins w:id="753" w:author="刘云" w:date="2019-01-11T20:43:00Z">
            <w:del w:id="754" w:author="pc_guang" w:date="2019-04-10T09:13:00Z">
              <w:r w:rsidDel="007569C0">
                <w:rPr>
                  <w:noProof/>
                </w:rPr>
                <w:delText xml:space="preserve">6.2.36 </w:delText>
              </w:r>
              <w:r w:rsidDel="007569C0">
                <w:rPr>
                  <w:rFonts w:hint="eastAsia"/>
                  <w:noProof/>
                </w:rPr>
                <w:delText>下发测试数据命令</w:delText>
              </w:r>
              <w:r w:rsidDel="007569C0">
                <w:rPr>
                  <w:rFonts w:hint="eastAsia"/>
                  <w:noProof/>
                </w:rPr>
                <w:delText>(0x00</w:delText>
              </w:r>
              <w:r w:rsidDel="007569C0">
                <w:rPr>
                  <w:noProof/>
                </w:rPr>
                <w:delText>A</w:delText>
              </w:r>
              <w:r w:rsidDel="007569C0">
                <w:rPr>
                  <w:rFonts w:hint="eastAsia"/>
                  <w:noProof/>
                </w:rPr>
                <w:delText>4)</w:delText>
              </w:r>
              <w:r w:rsidDel="007569C0">
                <w:rPr>
                  <w:noProof/>
                </w:rPr>
                <w:tab/>
                <w:delText>22</w:delText>
              </w:r>
            </w:del>
          </w:ins>
        </w:p>
        <w:p w:rsidR="00645052" w:rsidDel="007569C0" w:rsidRDefault="00107609">
          <w:pPr>
            <w:pStyle w:val="TOC3"/>
            <w:tabs>
              <w:tab w:val="right" w:leader="dot" w:pos="8306"/>
            </w:tabs>
            <w:rPr>
              <w:ins w:id="755" w:author="刘云" w:date="2019-01-11T20:43:00Z"/>
              <w:del w:id="756" w:author="pc_guang" w:date="2019-04-10T09:13:00Z"/>
              <w:noProof/>
            </w:rPr>
          </w:pPr>
          <w:ins w:id="757" w:author="刘云" w:date="2019-01-11T20:43:00Z">
            <w:del w:id="758" w:author="pc_guang" w:date="2019-04-10T09:13:00Z">
              <w:r w:rsidDel="007569C0">
                <w:rPr>
                  <w:noProof/>
                </w:rPr>
                <w:delText xml:space="preserve">6.2.37 </w:delText>
              </w:r>
              <w:r w:rsidDel="007569C0">
                <w:rPr>
                  <w:rFonts w:hint="eastAsia"/>
                  <w:noProof/>
                </w:rPr>
                <w:delText>在线</w:delText>
              </w:r>
              <w:r w:rsidDel="007569C0">
                <w:rPr>
                  <w:rFonts w:hint="eastAsia"/>
                  <w:noProof/>
                </w:rPr>
                <w:delText>/</w:delText>
              </w:r>
              <w:r w:rsidDel="007569C0">
                <w:rPr>
                  <w:rFonts w:hint="eastAsia"/>
                  <w:noProof/>
                </w:rPr>
                <w:delText>离线命令</w:delText>
              </w:r>
              <w:r w:rsidDel="007569C0">
                <w:rPr>
                  <w:rFonts w:hint="eastAsia"/>
                  <w:noProof/>
                </w:rPr>
                <w:delText>(0x00</w:delText>
              </w:r>
              <w:r w:rsidDel="007569C0">
                <w:rPr>
                  <w:noProof/>
                </w:rPr>
                <w:delText>A</w:delText>
              </w:r>
              <w:r w:rsidDel="007569C0">
                <w:rPr>
                  <w:rFonts w:hint="eastAsia"/>
                  <w:noProof/>
                </w:rPr>
                <w:delText>5)</w:delText>
              </w:r>
              <w:r w:rsidDel="007569C0">
                <w:rPr>
                  <w:noProof/>
                </w:rPr>
                <w:tab/>
                <w:delText>24</w:delText>
              </w:r>
            </w:del>
          </w:ins>
        </w:p>
        <w:p w:rsidR="00645052" w:rsidDel="007569C0" w:rsidRDefault="00107609">
          <w:pPr>
            <w:pStyle w:val="TOC1"/>
            <w:tabs>
              <w:tab w:val="right" w:leader="dot" w:pos="8306"/>
            </w:tabs>
            <w:rPr>
              <w:ins w:id="759" w:author="刘云" w:date="2019-01-11T20:43:00Z"/>
              <w:del w:id="760" w:author="pc_guang" w:date="2019-04-10T09:13:00Z"/>
              <w:noProof/>
            </w:rPr>
          </w:pPr>
          <w:ins w:id="761" w:author="刘云" w:date="2019-01-11T20:43:00Z">
            <w:del w:id="762" w:author="pc_guang" w:date="2019-04-10T09:13:00Z">
              <w:r w:rsidDel="007569C0">
                <w:rPr>
                  <w:rFonts w:hint="eastAsia"/>
                  <w:noProof/>
                </w:rPr>
                <w:delText>附录</w:delText>
              </w:r>
              <w:r w:rsidDel="007569C0">
                <w:rPr>
                  <w:rFonts w:hint="eastAsia"/>
                  <w:noProof/>
                </w:rPr>
                <w:delText>A</w:delText>
              </w:r>
              <w:r w:rsidDel="007569C0">
                <w:rPr>
                  <w:rFonts w:hint="eastAsia"/>
                  <w:noProof/>
                </w:rPr>
                <w:delText>：</w:delText>
              </w:r>
              <w:r w:rsidDel="007569C0">
                <w:rPr>
                  <w:noProof/>
                </w:rPr>
                <w:tab/>
                <w:delText>25</w:delText>
              </w:r>
            </w:del>
          </w:ins>
        </w:p>
        <w:p w:rsidR="00645052" w:rsidRDefault="00107609">
          <w:pPr>
            <w:rPr>
              <w:rFonts w:cstheme="minorHAnsi"/>
              <w:lang w:val="zh-CN"/>
            </w:rPr>
          </w:pPr>
          <w:r>
            <w:rPr>
              <w:rFonts w:cstheme="minorHAnsi"/>
              <w:b/>
              <w:bCs/>
              <w:lang w:val="zh-CN"/>
            </w:rPr>
            <w:fldChar w:fldCharType="end"/>
          </w:r>
        </w:p>
      </w:sdtContent>
    </w:sdt>
    <w:p w:rsidR="00645052" w:rsidRDefault="00107609">
      <w:pPr>
        <w:pStyle w:val="1"/>
        <w:numPr>
          <w:ilvl w:val="0"/>
          <w:numId w:val="1"/>
        </w:numPr>
        <w:rPr>
          <w:rFonts w:cstheme="minorHAnsi"/>
        </w:rPr>
      </w:pPr>
      <w:bookmarkStart w:id="763" w:name="_Toc6344487"/>
      <w:r>
        <w:rPr>
          <w:rFonts w:cstheme="minorHAnsi"/>
        </w:rPr>
        <w:t>概述</w:t>
      </w:r>
      <w:bookmarkEnd w:id="763"/>
    </w:p>
    <w:p w:rsidR="00645052" w:rsidRDefault="00107609">
      <w:pPr>
        <w:spacing w:beforeLines="50" w:before="156" w:afterLines="50" w:after="156" w:line="400" w:lineRule="exact"/>
        <w:ind w:firstLine="420"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本文描述</w:t>
      </w:r>
      <w:r>
        <w:rPr>
          <w:rFonts w:cstheme="minorHAnsi" w:hint="eastAsia"/>
          <w:color w:val="000000" w:themeColor="text1"/>
          <w:szCs w:val="21"/>
        </w:rPr>
        <w:t>全自动生化分析仪</w:t>
      </w:r>
      <w:r>
        <w:rPr>
          <w:rFonts w:cstheme="minorHAnsi"/>
          <w:color w:val="000000" w:themeColor="text1"/>
          <w:szCs w:val="21"/>
        </w:rPr>
        <w:t>（以下简称设备）</w:t>
      </w:r>
      <w:r>
        <w:rPr>
          <w:rFonts w:cstheme="minorHAnsi" w:hint="eastAsia"/>
          <w:color w:val="000000" w:themeColor="text1"/>
          <w:szCs w:val="21"/>
        </w:rPr>
        <w:t>CAN</w:t>
      </w:r>
      <w:r>
        <w:rPr>
          <w:rFonts w:cstheme="minorHAnsi"/>
          <w:color w:val="000000" w:themeColor="text1"/>
          <w:szCs w:val="21"/>
        </w:rPr>
        <w:t>网络通信协议</w:t>
      </w:r>
      <w:r>
        <w:rPr>
          <w:rFonts w:cstheme="minorHAnsi" w:hint="eastAsia"/>
          <w:color w:val="000000" w:themeColor="text1"/>
          <w:szCs w:val="21"/>
        </w:rPr>
        <w:t>。本文内容包括</w:t>
      </w:r>
      <w:r>
        <w:rPr>
          <w:rFonts w:cstheme="minorHAnsi" w:hint="eastAsia"/>
          <w:color w:val="000000" w:themeColor="text1"/>
          <w:szCs w:val="21"/>
        </w:rPr>
        <w:t>CAN</w:t>
      </w:r>
      <w:r>
        <w:rPr>
          <w:rFonts w:cstheme="minorHAnsi" w:hint="eastAsia"/>
          <w:color w:val="000000" w:themeColor="text1"/>
          <w:szCs w:val="21"/>
        </w:rPr>
        <w:t>报文格式和</w:t>
      </w:r>
      <w:r>
        <w:rPr>
          <w:rFonts w:cstheme="minorHAnsi" w:hint="eastAsia"/>
          <w:color w:val="000000" w:themeColor="text1"/>
          <w:szCs w:val="21"/>
        </w:rPr>
        <w:t>CAN</w:t>
      </w:r>
      <w:r>
        <w:rPr>
          <w:rFonts w:cstheme="minorHAnsi" w:hint="eastAsia"/>
          <w:color w:val="000000" w:themeColor="text1"/>
          <w:szCs w:val="21"/>
        </w:rPr>
        <w:t>通信命令的定义。</w:t>
      </w:r>
    </w:p>
    <w:p w:rsidR="00645052" w:rsidRDefault="00107609">
      <w:pPr>
        <w:pStyle w:val="1"/>
        <w:numPr>
          <w:ilvl w:val="0"/>
          <w:numId w:val="1"/>
        </w:numPr>
        <w:rPr>
          <w:rFonts w:cstheme="minorHAnsi"/>
        </w:rPr>
      </w:pPr>
      <w:bookmarkStart w:id="764" w:name="_Toc6344488"/>
      <w:r>
        <w:rPr>
          <w:rFonts w:cstheme="minorHAnsi"/>
        </w:rPr>
        <w:t>总线结构</w:t>
      </w:r>
      <w:bookmarkEnd w:id="764"/>
    </w:p>
    <w:p w:rsidR="00645052" w:rsidRDefault="00107609">
      <w:pPr>
        <w:pStyle w:val="2"/>
        <w:numPr>
          <w:ilvl w:val="1"/>
          <w:numId w:val="1"/>
        </w:numPr>
        <w:ind w:left="567"/>
        <w:rPr>
          <w:rFonts w:asciiTheme="minorHAnsi" w:eastAsiaTheme="minorEastAsia" w:hAnsiTheme="minorHAnsi" w:cstheme="minorHAnsi"/>
        </w:rPr>
      </w:pPr>
      <w:bookmarkStart w:id="765" w:name="_Toc6344489"/>
      <w:r>
        <w:rPr>
          <w:rFonts w:asciiTheme="minorHAnsi" w:eastAsiaTheme="minorEastAsia" w:hAnsiTheme="minorHAnsi" w:cstheme="minorHAnsi"/>
        </w:rPr>
        <w:t>接口方式</w:t>
      </w:r>
      <w:bookmarkEnd w:id="765"/>
    </w:p>
    <w:p w:rsidR="00645052" w:rsidRDefault="00107609">
      <w:pPr>
        <w:ind w:firstLine="420"/>
        <w:rPr>
          <w:rFonts w:cstheme="minorHAnsi"/>
        </w:rPr>
      </w:pPr>
      <w:r>
        <w:rPr>
          <w:rFonts w:cstheme="minorHAnsi" w:hint="eastAsia"/>
        </w:rPr>
        <w:t>采用</w:t>
      </w:r>
      <w:r>
        <w:rPr>
          <w:rFonts w:cstheme="minorHAnsi" w:hint="eastAsia"/>
        </w:rPr>
        <w:t>CAN-BUS</w:t>
      </w:r>
      <w:r>
        <w:rPr>
          <w:rFonts w:cstheme="minorHAnsi" w:hint="eastAsia"/>
        </w:rPr>
        <w:t>通信线路</w:t>
      </w:r>
      <w:r>
        <w:rPr>
          <w:rFonts w:cstheme="minorHAnsi"/>
        </w:rPr>
        <w:t xml:space="preserve"> </w:t>
      </w:r>
    </w:p>
    <w:p w:rsidR="00645052" w:rsidRDefault="00107609">
      <w:pPr>
        <w:pStyle w:val="2"/>
        <w:numPr>
          <w:ilvl w:val="1"/>
          <w:numId w:val="1"/>
        </w:numPr>
        <w:ind w:left="567"/>
        <w:rPr>
          <w:rFonts w:asciiTheme="minorHAnsi" w:eastAsiaTheme="minorEastAsia" w:hAnsiTheme="minorHAnsi" w:cstheme="minorHAnsi"/>
        </w:rPr>
      </w:pPr>
      <w:bookmarkStart w:id="766" w:name="_Toc6344490"/>
      <w:r>
        <w:rPr>
          <w:rFonts w:asciiTheme="minorHAnsi" w:eastAsiaTheme="minorEastAsia" w:hAnsiTheme="minorHAnsi" w:cstheme="minorHAnsi"/>
        </w:rPr>
        <w:t>传输方式</w:t>
      </w:r>
      <w:bookmarkEnd w:id="766"/>
    </w:p>
    <w:p w:rsidR="00645052" w:rsidRDefault="00107609">
      <w:pPr>
        <w:ind w:firstLine="420"/>
        <w:rPr>
          <w:rFonts w:cstheme="minorHAnsi"/>
        </w:rPr>
      </w:pPr>
      <w:r>
        <w:rPr>
          <w:rFonts w:cstheme="minorHAnsi" w:hint="eastAsia"/>
        </w:rPr>
        <w:t>CAN</w:t>
      </w:r>
      <w:r>
        <w:rPr>
          <w:rFonts w:cstheme="minorHAnsi" w:hint="eastAsia"/>
        </w:rPr>
        <w:t>总线上的节点任意时间点发送数据，其他节点可选择性的接收数据</w:t>
      </w:r>
      <w:r>
        <w:rPr>
          <w:rFonts w:cstheme="minorHAnsi"/>
        </w:rPr>
        <w:t>。同一个时间点只能有一个设备发送数据</w:t>
      </w:r>
      <w:r>
        <w:rPr>
          <w:rFonts w:cstheme="minorHAnsi" w:hint="eastAsia"/>
        </w:rPr>
        <w:t>，</w:t>
      </w:r>
      <w:r>
        <w:rPr>
          <w:rFonts w:cstheme="minorHAnsi"/>
        </w:rPr>
        <w:t>这部分控制由</w:t>
      </w:r>
      <w:r>
        <w:rPr>
          <w:rFonts w:cstheme="minorHAnsi" w:hint="eastAsia"/>
        </w:rPr>
        <w:t>MCU(</w:t>
      </w:r>
      <w:r>
        <w:rPr>
          <w:rFonts w:cstheme="minorHAnsi"/>
        </w:rPr>
        <w:t>STM32</w:t>
      </w:r>
      <w:r>
        <w:rPr>
          <w:rFonts w:cstheme="minorHAnsi" w:hint="eastAsia"/>
        </w:rPr>
        <w:t>F407/STM32F103)</w:t>
      </w:r>
      <w:r>
        <w:rPr>
          <w:rFonts w:cstheme="minorHAnsi"/>
        </w:rPr>
        <w:t>的</w:t>
      </w:r>
      <w:r>
        <w:rPr>
          <w:rFonts w:cstheme="minorHAnsi"/>
        </w:rPr>
        <w:t>CAN</w:t>
      </w:r>
      <w:r>
        <w:rPr>
          <w:rFonts w:cstheme="minorHAnsi"/>
        </w:rPr>
        <w:t>控制器自行控制</w:t>
      </w:r>
      <w:r>
        <w:rPr>
          <w:rFonts w:cstheme="minorHAnsi" w:hint="eastAsia"/>
        </w:rPr>
        <w:t>。</w:t>
      </w:r>
    </w:p>
    <w:p w:rsidR="00645052" w:rsidRDefault="00107609">
      <w:pPr>
        <w:pStyle w:val="2"/>
        <w:numPr>
          <w:ilvl w:val="1"/>
          <w:numId w:val="1"/>
        </w:numPr>
        <w:ind w:left="567"/>
        <w:rPr>
          <w:rFonts w:asciiTheme="minorHAnsi" w:eastAsiaTheme="minorEastAsia" w:hAnsiTheme="minorHAnsi" w:cstheme="minorHAnsi"/>
        </w:rPr>
      </w:pPr>
      <w:bookmarkStart w:id="767" w:name="_Toc6344491"/>
      <w:r>
        <w:rPr>
          <w:rFonts w:asciiTheme="minorHAnsi" w:eastAsiaTheme="minorEastAsia" w:hAnsiTheme="minorHAnsi" w:cstheme="minorHAnsi"/>
        </w:rPr>
        <w:lastRenderedPageBreak/>
        <w:t>拓扑结构</w:t>
      </w:r>
      <w:bookmarkEnd w:id="767"/>
      <w:r>
        <w:rPr>
          <w:rFonts w:asciiTheme="minorHAnsi" w:eastAsiaTheme="minorEastAsia" w:hAnsiTheme="minorHAnsi" w:cstheme="minorHAnsi"/>
        </w:rPr>
        <w:t xml:space="preserve"> </w:t>
      </w:r>
    </w:p>
    <w:p w:rsidR="00645052" w:rsidRDefault="00107609">
      <w:pPr>
        <w:ind w:firstLine="420"/>
        <w:rPr>
          <w:rFonts w:cstheme="minorHAnsi"/>
        </w:rPr>
      </w:pPr>
      <w:r>
        <w:rPr>
          <w:rFonts w:cstheme="minorHAnsi" w:hint="eastAsia"/>
        </w:rPr>
        <w:t>拓扑采用总线结构</w:t>
      </w:r>
      <w:r>
        <w:rPr>
          <w:rFonts w:cstheme="minorHAnsi" w:hint="eastAsia"/>
        </w:rPr>
        <w:t>,</w:t>
      </w:r>
      <w:r>
        <w:rPr>
          <w:rFonts w:cstheme="minorHAnsi" w:hint="eastAsia"/>
        </w:rPr>
        <w:t>总线两端分别介入</w:t>
      </w:r>
      <w:r>
        <w:rPr>
          <w:rFonts w:cstheme="minorHAnsi" w:hint="eastAsia"/>
        </w:rPr>
        <w:t>120</w:t>
      </w:r>
      <w:r>
        <w:rPr>
          <w:rFonts w:cstheme="minorHAnsi" w:hint="eastAsia"/>
        </w:rPr>
        <w:t>Ω的终端电阻</w:t>
      </w:r>
      <w:r>
        <w:rPr>
          <w:rFonts w:cstheme="minorHAnsi"/>
        </w:rPr>
        <w:t>。</w:t>
      </w:r>
    </w:p>
    <w:p w:rsidR="00645052" w:rsidRDefault="00107609">
      <w:pPr>
        <w:pStyle w:val="1"/>
        <w:numPr>
          <w:ilvl w:val="0"/>
          <w:numId w:val="1"/>
        </w:numPr>
      </w:pPr>
      <w:bookmarkStart w:id="768" w:name="_Toc6344492"/>
      <w:r>
        <w:t>通信</w:t>
      </w:r>
      <w:proofErr w:type="gramStart"/>
      <w:r>
        <w:t>帧</w:t>
      </w:r>
      <w:proofErr w:type="gramEnd"/>
      <w:r>
        <w:t>结构</w:t>
      </w:r>
      <w:bookmarkEnd w:id="768"/>
    </w:p>
    <w:p w:rsidR="00645052" w:rsidRDefault="00107609">
      <w:pPr>
        <w:pStyle w:val="2"/>
        <w:numPr>
          <w:ilvl w:val="1"/>
          <w:numId w:val="1"/>
        </w:numPr>
        <w:ind w:left="567"/>
        <w:rPr>
          <w:rFonts w:asciiTheme="minorHAnsi" w:eastAsiaTheme="minorEastAsia" w:hAnsiTheme="minorHAnsi" w:cstheme="minorHAnsi"/>
        </w:rPr>
      </w:pPr>
      <w:bookmarkStart w:id="769" w:name="_Toc6344493"/>
      <w:r>
        <w:rPr>
          <w:rFonts w:asciiTheme="minorHAnsi" w:eastAsiaTheme="minorEastAsia" w:hAnsiTheme="minorHAnsi" w:cstheme="minorHAnsi" w:hint="eastAsia"/>
        </w:rPr>
        <w:t>CAN</w:t>
      </w:r>
      <w:r>
        <w:rPr>
          <w:rFonts w:asciiTheme="minorHAnsi" w:eastAsiaTheme="minorEastAsia" w:hAnsiTheme="minorHAnsi" w:cstheme="minorHAnsi" w:hint="eastAsia"/>
        </w:rPr>
        <w:t>网络参数</w:t>
      </w:r>
      <w:bookmarkEnd w:id="769"/>
    </w:p>
    <w:p w:rsidR="00645052" w:rsidRDefault="00107609">
      <w:r>
        <w:rPr>
          <w:rFonts w:hint="eastAsia"/>
        </w:rPr>
        <w:t>通信速度：</w:t>
      </w:r>
      <w:r>
        <w:rPr>
          <w:rFonts w:hint="eastAsia"/>
        </w:rPr>
        <w:t>1Mbps</w:t>
      </w:r>
    </w:p>
    <w:p w:rsidR="00645052" w:rsidRDefault="00107609">
      <w:r>
        <w:rPr>
          <w:rFonts w:hint="eastAsia"/>
        </w:rPr>
        <w:t>总线长度：</w:t>
      </w:r>
      <w:r>
        <w:rPr>
          <w:rFonts w:hint="eastAsia"/>
        </w:rPr>
        <w:t>&lt;40</w:t>
      </w:r>
      <w:r>
        <w:rPr>
          <w:rFonts w:hint="eastAsia"/>
        </w:rPr>
        <w:t>米</w:t>
      </w:r>
    </w:p>
    <w:p w:rsidR="00645052" w:rsidRDefault="00107609">
      <w:r>
        <w:rPr>
          <w:rFonts w:hint="eastAsia"/>
        </w:rPr>
        <w:t>帧格式</w:t>
      </w:r>
      <w:r>
        <w:rPr>
          <w:rFonts w:hint="eastAsia"/>
        </w:rPr>
        <w:t xml:space="preserve">  </w:t>
      </w:r>
      <w:r>
        <w:rPr>
          <w:rFonts w:hint="eastAsia"/>
        </w:rPr>
        <w:t>：扩展</w:t>
      </w:r>
      <w:proofErr w:type="gramStart"/>
      <w:r>
        <w:rPr>
          <w:rFonts w:hint="eastAsia"/>
        </w:rPr>
        <w:t>帧</w:t>
      </w:r>
      <w:proofErr w:type="gramEnd"/>
    </w:p>
    <w:p w:rsidR="00645052" w:rsidRDefault="00107609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：数据帧，通信中以数据帧进行数据交互</w:t>
      </w:r>
    </w:p>
    <w:p w:rsidR="00645052" w:rsidRDefault="00107609">
      <w:r>
        <w:rPr>
          <w:rFonts w:hint="eastAsia"/>
        </w:rPr>
        <w:t>CAN</w:t>
      </w:r>
      <w:r>
        <w:rPr>
          <w:rFonts w:hint="eastAsia"/>
        </w:rPr>
        <w:t>协议：</w:t>
      </w:r>
      <w:r>
        <w:rPr>
          <w:rFonts w:hint="eastAsia"/>
        </w:rPr>
        <w:t>CAN V2.0</w:t>
      </w:r>
    </w:p>
    <w:p w:rsidR="00645052" w:rsidRDefault="00107609">
      <w:pPr>
        <w:pStyle w:val="2"/>
        <w:numPr>
          <w:ilvl w:val="1"/>
          <w:numId w:val="1"/>
        </w:numPr>
        <w:ind w:left="567"/>
        <w:rPr>
          <w:rFonts w:asciiTheme="minorHAnsi" w:eastAsiaTheme="minorEastAsia" w:hAnsiTheme="minorHAnsi" w:cstheme="minorHAnsi"/>
        </w:rPr>
      </w:pPr>
      <w:bookmarkStart w:id="770" w:name="_Toc6344494"/>
      <w:r>
        <w:rPr>
          <w:rFonts w:asciiTheme="minorHAnsi" w:eastAsiaTheme="minorEastAsia" w:hAnsiTheme="minorHAnsi" w:cstheme="minorHAnsi" w:hint="eastAsia"/>
        </w:rPr>
        <w:t>报文格式</w:t>
      </w:r>
      <w:bookmarkEnd w:id="770"/>
    </w:p>
    <w:p w:rsidR="00645052" w:rsidRDefault="00107609">
      <w:r>
        <w:rPr>
          <w:rFonts w:hint="eastAsia"/>
        </w:rPr>
        <w:t>包体即指</w:t>
      </w:r>
      <w:r>
        <w:rPr>
          <w:rFonts w:hint="eastAsia"/>
        </w:rPr>
        <w:t>CAN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结构中的数据部分</w:t>
      </w:r>
    </w:p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771" w:name="_Toc6344495"/>
      <w:r>
        <w:rPr>
          <w:rFonts w:hint="eastAsia"/>
        </w:rPr>
        <w:t>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bookmarkEnd w:id="771"/>
    </w:p>
    <w:tbl>
      <w:tblPr>
        <w:tblStyle w:val="af0"/>
        <w:tblW w:w="4882" w:type="dxa"/>
        <w:tblLayout w:type="fixed"/>
        <w:tblLook w:val="04A0" w:firstRow="1" w:lastRow="0" w:firstColumn="1" w:lastColumn="0" w:noHBand="0" w:noVBand="1"/>
      </w:tblPr>
      <w:tblGrid>
        <w:gridCol w:w="1526"/>
        <w:gridCol w:w="3356"/>
      </w:tblGrid>
      <w:tr w:rsidR="00645052">
        <w:tc>
          <w:tcPr>
            <w:tcW w:w="1526" w:type="dxa"/>
          </w:tcPr>
          <w:p w:rsidR="00645052" w:rsidRDefault="00107609">
            <w:proofErr w:type="gramStart"/>
            <w:r>
              <w:t>帧</w:t>
            </w:r>
            <w:proofErr w:type="gramEnd"/>
            <w:r>
              <w:t>ID</w:t>
            </w:r>
            <w:r>
              <w:rPr>
                <w:rFonts w:hint="eastAsia"/>
              </w:rPr>
              <w:t>(4Byte)</w:t>
            </w:r>
          </w:p>
        </w:tc>
        <w:tc>
          <w:tcPr>
            <w:tcW w:w="3356" w:type="dxa"/>
          </w:tcPr>
          <w:p w:rsidR="00645052" w:rsidRDefault="00107609">
            <w:r>
              <w:t>包体</w:t>
            </w:r>
            <w:r>
              <w:rPr>
                <w:rFonts w:hint="eastAsia"/>
              </w:rPr>
              <w:t>(8Byte)</w:t>
            </w:r>
          </w:p>
        </w:tc>
      </w:tr>
    </w:tbl>
    <w:p w:rsidR="00645052" w:rsidRDefault="00107609">
      <w:pPr>
        <w:rPr>
          <w:rFonts w:cstheme="minorHAnsi"/>
        </w:rPr>
      </w:pPr>
      <w:proofErr w:type="gramStart"/>
      <w:r>
        <w:rPr>
          <w:rFonts w:cstheme="minorHAnsi" w:hint="eastAsia"/>
        </w:rPr>
        <w:t>帧</w:t>
      </w:r>
      <w:proofErr w:type="gramEnd"/>
      <w:r>
        <w:rPr>
          <w:rFonts w:cstheme="minorHAnsi" w:hint="eastAsia"/>
        </w:rPr>
        <w:t>ID</w:t>
      </w:r>
      <w:r>
        <w:rPr>
          <w:rFonts w:cstheme="minorHAnsi" w:hint="eastAsia"/>
        </w:rPr>
        <w:t>有</w:t>
      </w:r>
      <w:r>
        <w:rPr>
          <w:rFonts w:cstheme="minorHAnsi" w:hint="eastAsia"/>
        </w:rPr>
        <w:t>29</w:t>
      </w:r>
      <w:r>
        <w:rPr>
          <w:rFonts w:cstheme="minorHAnsi" w:hint="eastAsia"/>
        </w:rPr>
        <w:t>位，</w:t>
      </w:r>
      <w:r>
        <w:rPr>
          <w:rFonts w:cstheme="minorHAnsi" w:hint="eastAsia"/>
        </w:rPr>
        <w:t>MCU</w:t>
      </w:r>
      <w:r>
        <w:rPr>
          <w:rFonts w:cstheme="minorHAnsi" w:hint="eastAsia"/>
        </w:rPr>
        <w:t>控制寄存器</w:t>
      </w:r>
      <w:proofErr w:type="gramStart"/>
      <w:r>
        <w:rPr>
          <w:rFonts w:cstheme="minorHAnsi" w:hint="eastAsia"/>
        </w:rPr>
        <w:t>帧</w:t>
      </w:r>
      <w:proofErr w:type="gramEnd"/>
      <w:r>
        <w:rPr>
          <w:rFonts w:cstheme="minorHAnsi" w:hint="eastAsia"/>
        </w:rPr>
        <w:t>ID</w:t>
      </w:r>
      <w:r>
        <w:rPr>
          <w:rFonts w:cstheme="minorHAnsi" w:hint="eastAsia"/>
        </w:rPr>
        <w:t>是用</w:t>
      </w:r>
      <w:r>
        <w:rPr>
          <w:rFonts w:cstheme="minorHAnsi" w:hint="eastAsia"/>
        </w:rPr>
        <w:t>uint32_t</w:t>
      </w:r>
      <w:r>
        <w:rPr>
          <w:rFonts w:cstheme="minorHAnsi" w:hint="eastAsia"/>
        </w:rPr>
        <w:t>类型，有效位为第</w:t>
      </w:r>
      <w:r>
        <w:rPr>
          <w:rFonts w:cstheme="minorHAnsi" w:hint="eastAsia"/>
        </w:rPr>
        <w:t>0~28</w:t>
      </w:r>
      <w:r>
        <w:rPr>
          <w:rFonts w:cstheme="minorHAnsi" w:hint="eastAsia"/>
        </w:rPr>
        <w:t>位。</w:t>
      </w:r>
    </w:p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  <w:rPr>
          <w:rFonts w:cstheme="minorHAnsi"/>
        </w:rPr>
      </w:pPr>
      <w:bookmarkStart w:id="772" w:name="_Toc6344496"/>
      <w:proofErr w:type="gramStart"/>
      <w:r>
        <w:rPr>
          <w:rFonts w:cstheme="minorHAnsi" w:hint="eastAsia"/>
        </w:rPr>
        <w:t>帧</w:t>
      </w:r>
      <w:proofErr w:type="gramEnd"/>
      <w:r>
        <w:rPr>
          <w:rFonts w:cstheme="minorHAnsi" w:hint="eastAsia"/>
        </w:rPr>
        <w:t>ID</w:t>
      </w:r>
      <w:r>
        <w:rPr>
          <w:rFonts w:cstheme="minorHAnsi" w:hint="eastAsia"/>
        </w:rPr>
        <w:t>结构</w:t>
      </w:r>
      <w:bookmarkEnd w:id="772"/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5153"/>
      </w:tblGrid>
      <w:tr w:rsidR="00645052">
        <w:tc>
          <w:tcPr>
            <w:tcW w:w="166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通信命令</w:t>
            </w:r>
          </w:p>
        </w:tc>
        <w:tc>
          <w:tcPr>
            <w:tcW w:w="1701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ID</w:t>
            </w: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(bit)</w:t>
            </w:r>
          </w:p>
        </w:tc>
        <w:tc>
          <w:tcPr>
            <w:tcW w:w="51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645052">
        <w:tc>
          <w:tcPr>
            <w:tcW w:w="1668" w:type="dxa"/>
          </w:tcPr>
          <w:p w:rsidR="00645052" w:rsidRDefault="0010760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Command</w:t>
            </w:r>
          </w:p>
        </w:tc>
        <w:tc>
          <w:tcPr>
            <w:tcW w:w="1701" w:type="dxa"/>
          </w:tcPr>
          <w:p w:rsidR="00645052" w:rsidRDefault="0010760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0~10</w:t>
            </w:r>
          </w:p>
        </w:tc>
        <w:tc>
          <w:tcPr>
            <w:tcW w:w="5153" w:type="dxa"/>
          </w:tcPr>
          <w:p w:rsidR="00645052" w:rsidRDefault="0010760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通信命令</w:t>
            </w:r>
          </w:p>
        </w:tc>
      </w:tr>
      <w:tr w:rsidR="00645052">
        <w:tc>
          <w:tcPr>
            <w:tcW w:w="1668" w:type="dxa"/>
          </w:tcPr>
          <w:p w:rsidR="00645052" w:rsidRDefault="0010760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目标地址</w:t>
            </w:r>
          </w:p>
        </w:tc>
        <w:tc>
          <w:tcPr>
            <w:tcW w:w="1701" w:type="dxa"/>
          </w:tcPr>
          <w:p w:rsidR="00645052" w:rsidRDefault="0010760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11~16</w:t>
            </w:r>
          </w:p>
        </w:tc>
        <w:tc>
          <w:tcPr>
            <w:tcW w:w="5153" w:type="dxa"/>
          </w:tcPr>
          <w:p w:rsidR="00645052" w:rsidRDefault="00107609">
            <w:pPr>
              <w:rPr>
                <w:rFonts w:cstheme="minorHAnsi"/>
              </w:rPr>
            </w:pPr>
            <w:proofErr w:type="gramStart"/>
            <w:r>
              <w:rPr>
                <w:rFonts w:cstheme="minorHAnsi" w:hint="eastAsia"/>
              </w:rPr>
              <w:t>目的板号</w:t>
            </w:r>
            <w:proofErr w:type="gramEnd"/>
          </w:p>
        </w:tc>
      </w:tr>
      <w:tr w:rsidR="00645052">
        <w:tc>
          <w:tcPr>
            <w:tcW w:w="1668" w:type="dxa"/>
          </w:tcPr>
          <w:p w:rsidR="00645052" w:rsidRDefault="0010760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源地址</w:t>
            </w:r>
          </w:p>
        </w:tc>
        <w:tc>
          <w:tcPr>
            <w:tcW w:w="1701" w:type="dxa"/>
          </w:tcPr>
          <w:p w:rsidR="00645052" w:rsidRDefault="0010760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17~22</w:t>
            </w:r>
          </w:p>
        </w:tc>
        <w:tc>
          <w:tcPr>
            <w:tcW w:w="5153" w:type="dxa"/>
          </w:tcPr>
          <w:p w:rsidR="00645052" w:rsidRDefault="0010760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本地板号</w:t>
            </w:r>
          </w:p>
        </w:tc>
      </w:tr>
      <w:tr w:rsidR="00645052">
        <w:tc>
          <w:tcPr>
            <w:tcW w:w="1668" w:type="dxa"/>
          </w:tcPr>
          <w:p w:rsidR="00645052" w:rsidRDefault="0010760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目标模块号</w:t>
            </w:r>
          </w:p>
        </w:tc>
        <w:tc>
          <w:tcPr>
            <w:tcW w:w="1701" w:type="dxa"/>
          </w:tcPr>
          <w:p w:rsidR="00645052" w:rsidRDefault="0010760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23~25</w:t>
            </w:r>
          </w:p>
        </w:tc>
        <w:tc>
          <w:tcPr>
            <w:tcW w:w="5153" w:type="dxa"/>
          </w:tcPr>
          <w:p w:rsidR="00645052" w:rsidRDefault="0010760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模块号</w:t>
            </w:r>
          </w:p>
        </w:tc>
      </w:tr>
      <w:tr w:rsidR="00645052">
        <w:tc>
          <w:tcPr>
            <w:tcW w:w="1668" w:type="dxa"/>
          </w:tcPr>
          <w:p w:rsidR="00645052" w:rsidRDefault="0010760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源模块号</w:t>
            </w:r>
          </w:p>
        </w:tc>
        <w:tc>
          <w:tcPr>
            <w:tcW w:w="1701" w:type="dxa"/>
          </w:tcPr>
          <w:p w:rsidR="00645052" w:rsidRDefault="0010760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26~28</w:t>
            </w:r>
          </w:p>
        </w:tc>
        <w:tc>
          <w:tcPr>
            <w:tcW w:w="5153" w:type="dxa"/>
          </w:tcPr>
          <w:p w:rsidR="00645052" w:rsidRDefault="0010760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模块号</w:t>
            </w:r>
          </w:p>
        </w:tc>
      </w:tr>
      <w:tr w:rsidR="00645052">
        <w:tc>
          <w:tcPr>
            <w:tcW w:w="1668" w:type="dxa"/>
          </w:tcPr>
          <w:p w:rsidR="00645052" w:rsidRDefault="00107609">
            <w:pPr>
              <w:rPr>
                <w:rFonts w:cstheme="minorHAnsi"/>
              </w:rPr>
            </w:pPr>
            <w:proofErr w:type="gramStart"/>
            <w:r>
              <w:rPr>
                <w:rFonts w:cstheme="minorHAnsi" w:hint="eastAsia"/>
              </w:rPr>
              <w:t>无效位</w:t>
            </w:r>
            <w:proofErr w:type="gramEnd"/>
          </w:p>
        </w:tc>
        <w:tc>
          <w:tcPr>
            <w:tcW w:w="1701" w:type="dxa"/>
          </w:tcPr>
          <w:p w:rsidR="00645052" w:rsidRDefault="0010760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29~31</w:t>
            </w:r>
          </w:p>
        </w:tc>
        <w:tc>
          <w:tcPr>
            <w:tcW w:w="5153" w:type="dxa"/>
          </w:tcPr>
          <w:p w:rsidR="00645052" w:rsidRDefault="00645052">
            <w:pPr>
              <w:rPr>
                <w:rFonts w:cstheme="minorHAnsi"/>
              </w:rPr>
            </w:pPr>
          </w:p>
        </w:tc>
      </w:tr>
    </w:tbl>
    <w:p w:rsidR="00645052" w:rsidRDefault="00107609">
      <w:pPr>
        <w:rPr>
          <w:ins w:id="773" w:author="Administrator" w:date="2019-01-29T16:55:00Z"/>
          <w:rFonts w:cstheme="minorHAnsi"/>
        </w:rPr>
      </w:pPr>
      <w:r>
        <w:rPr>
          <w:rFonts w:cstheme="minorHAnsi" w:hint="eastAsia"/>
        </w:rPr>
        <w:t>包体根据实际命令进行解释</w:t>
      </w:r>
    </w:p>
    <w:p w:rsidR="00645052" w:rsidRDefault="00645052">
      <w:pPr>
        <w:rPr>
          <w:del w:id="774" w:author="Administrator" w:date="2019-01-29T21:50:00Z"/>
          <w:rFonts w:cstheme="minorHAnsi"/>
        </w:rPr>
      </w:pPr>
      <w:bookmarkStart w:id="775" w:name="_Toc5780064"/>
      <w:bookmarkStart w:id="776" w:name="_Toc6344497"/>
      <w:bookmarkEnd w:id="775"/>
      <w:bookmarkEnd w:id="776"/>
    </w:p>
    <w:p w:rsidR="00645052" w:rsidRDefault="00107609">
      <w:pPr>
        <w:pStyle w:val="1"/>
        <w:numPr>
          <w:ilvl w:val="0"/>
          <w:numId w:val="1"/>
        </w:numPr>
        <w:rPr>
          <w:rFonts w:cstheme="minorHAnsi"/>
        </w:rPr>
      </w:pPr>
      <w:bookmarkStart w:id="777" w:name="_Toc6344498"/>
      <w:r>
        <w:rPr>
          <w:rFonts w:cstheme="minorHAnsi" w:hint="eastAsia"/>
        </w:rPr>
        <w:t>通信协议</w:t>
      </w:r>
      <w:bookmarkEnd w:id="777"/>
    </w:p>
    <w:p w:rsidR="00645052" w:rsidRDefault="00107609">
      <w:pPr>
        <w:pStyle w:val="2"/>
        <w:numPr>
          <w:ilvl w:val="1"/>
          <w:numId w:val="1"/>
        </w:numPr>
        <w:ind w:left="567"/>
      </w:pPr>
      <w:bookmarkStart w:id="778" w:name="_Toc6344499"/>
      <w:r>
        <w:rPr>
          <w:rFonts w:hint="eastAsia"/>
        </w:rPr>
        <w:t>单包通信</w:t>
      </w:r>
      <w:bookmarkEnd w:id="778"/>
    </w:p>
    <w:p w:rsidR="00645052" w:rsidRDefault="00107609">
      <w:r>
        <w:rPr>
          <w:rFonts w:hint="eastAsia"/>
        </w:rPr>
        <w:t>单包通信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</w:p>
    <w:tbl>
      <w:tblPr>
        <w:tblStyle w:val="af0"/>
        <w:tblW w:w="4882" w:type="dxa"/>
        <w:tblLayout w:type="fixed"/>
        <w:tblLook w:val="04A0" w:firstRow="1" w:lastRow="0" w:firstColumn="1" w:lastColumn="0" w:noHBand="0" w:noVBand="1"/>
      </w:tblPr>
      <w:tblGrid>
        <w:gridCol w:w="1526"/>
        <w:gridCol w:w="3356"/>
      </w:tblGrid>
      <w:tr w:rsidR="00645052">
        <w:tc>
          <w:tcPr>
            <w:tcW w:w="1526" w:type="dxa"/>
          </w:tcPr>
          <w:p w:rsidR="00645052" w:rsidRDefault="00107609">
            <w:proofErr w:type="gramStart"/>
            <w:r>
              <w:t>帧</w:t>
            </w:r>
            <w:proofErr w:type="gramEnd"/>
            <w:r>
              <w:t>ID</w:t>
            </w:r>
            <w:r>
              <w:rPr>
                <w:rFonts w:hint="eastAsia"/>
              </w:rPr>
              <w:t>(4Byte)</w:t>
            </w:r>
          </w:p>
        </w:tc>
        <w:tc>
          <w:tcPr>
            <w:tcW w:w="3356" w:type="dxa"/>
          </w:tcPr>
          <w:p w:rsidR="00645052" w:rsidRDefault="00107609">
            <w:r>
              <w:t>包体</w:t>
            </w:r>
            <w:r>
              <w:rPr>
                <w:rFonts w:hint="eastAsia"/>
              </w:rPr>
              <w:t>(8Byte)</w:t>
            </w:r>
          </w:p>
        </w:tc>
      </w:tr>
    </w:tbl>
    <w:p w:rsidR="00645052" w:rsidRDefault="00645052"/>
    <w:p w:rsidR="00645052" w:rsidRDefault="00107609">
      <w:pPr>
        <w:pStyle w:val="2"/>
        <w:numPr>
          <w:ilvl w:val="1"/>
          <w:numId w:val="1"/>
        </w:numPr>
        <w:ind w:left="567"/>
      </w:pPr>
      <w:bookmarkStart w:id="779" w:name="_Ref513399559"/>
      <w:bookmarkStart w:id="780" w:name="_Toc6344500"/>
      <w:r>
        <w:rPr>
          <w:rFonts w:hint="eastAsia"/>
        </w:rPr>
        <w:t>多包通信</w:t>
      </w:r>
      <w:bookmarkEnd w:id="779"/>
      <w:bookmarkEnd w:id="780"/>
    </w:p>
    <w:p w:rsidR="00645052" w:rsidRDefault="00107609">
      <w:r>
        <w:rPr>
          <w:rFonts w:hint="eastAsia"/>
        </w:rPr>
        <w:t>数据长度超过</w:t>
      </w:r>
      <w:r>
        <w:rPr>
          <w:rFonts w:hint="eastAsia"/>
        </w:rPr>
        <w:t>8Byte</w:t>
      </w:r>
      <w:r>
        <w:rPr>
          <w:rFonts w:hint="eastAsia"/>
        </w:rPr>
        <w:t>时，需要将数据拆分成多包发送，拆分数据时目标地址、源地址和模块号不变，只变更命令和包体的内容。多包通信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类型分</w:t>
      </w:r>
      <w:r>
        <w:rPr>
          <w:rFonts w:hint="eastAsia"/>
        </w:rPr>
        <w:t>3</w:t>
      </w:r>
      <w:r>
        <w:rPr>
          <w:rFonts w:hint="eastAsia"/>
        </w:rPr>
        <w:t>种，即：</w:t>
      </w:r>
    </w:p>
    <w:p w:rsidR="00645052" w:rsidRDefault="00107609">
      <w:r>
        <w:rPr>
          <w:rFonts w:hint="eastAsia"/>
        </w:rPr>
        <w:t>通信起始帧：包含数据长度，</w:t>
      </w:r>
      <w:r>
        <w:rPr>
          <w:rFonts w:hint="eastAsia"/>
        </w:rPr>
        <w:t>CRC</w:t>
      </w:r>
      <w:r>
        <w:rPr>
          <w:rFonts w:hint="eastAsia"/>
        </w:rPr>
        <w:t>等信息</w:t>
      </w:r>
    </w:p>
    <w:p w:rsidR="00645052" w:rsidRDefault="00107609">
      <w:r>
        <w:rPr>
          <w:rFonts w:hint="eastAsia"/>
        </w:rPr>
        <w:t>通信数据帧：被拆分的数据</w:t>
      </w:r>
    </w:p>
    <w:p w:rsidR="00645052" w:rsidRDefault="00107609">
      <w:r>
        <w:rPr>
          <w:rFonts w:hint="eastAsia"/>
        </w:rPr>
        <w:t>通信结束帧：通知对方多包通信结束</w:t>
      </w:r>
    </w:p>
    <w:p w:rsidR="00645052" w:rsidRDefault="00107609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ID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1517"/>
        <w:gridCol w:w="1067"/>
        <w:gridCol w:w="1221"/>
        <w:gridCol w:w="1321"/>
        <w:gridCol w:w="2295"/>
      </w:tblGrid>
      <w:tr w:rsidR="00645052">
        <w:tc>
          <w:tcPr>
            <w:tcW w:w="1101" w:type="dxa"/>
          </w:tcPr>
          <w:p w:rsidR="00645052" w:rsidRDefault="00107609">
            <w:proofErr w:type="gramStart"/>
            <w:r>
              <w:rPr>
                <w:rFonts w:hint="eastAsia"/>
              </w:rPr>
              <w:t>无效位</w:t>
            </w:r>
            <w:proofErr w:type="gramEnd"/>
            <w:r>
              <w:rPr>
                <w:rFonts w:hint="eastAsia"/>
              </w:rPr>
              <w:t>31~29</w:t>
            </w:r>
          </w:p>
        </w:tc>
        <w:tc>
          <w:tcPr>
            <w:tcW w:w="1517" w:type="dxa"/>
          </w:tcPr>
          <w:p w:rsidR="00645052" w:rsidRDefault="00107609">
            <w:r>
              <w:t>源模块</w:t>
            </w:r>
          </w:p>
          <w:p w:rsidR="00645052" w:rsidRDefault="00107609">
            <w:r>
              <w:rPr>
                <w:rFonts w:hint="eastAsia"/>
              </w:rPr>
              <w:t>28~26</w:t>
            </w:r>
          </w:p>
        </w:tc>
        <w:tc>
          <w:tcPr>
            <w:tcW w:w="1067" w:type="dxa"/>
          </w:tcPr>
          <w:p w:rsidR="00645052" w:rsidRDefault="00107609">
            <w:r>
              <w:rPr>
                <w:rFonts w:hint="eastAsia"/>
              </w:rPr>
              <w:t>目标模块</w:t>
            </w:r>
          </w:p>
          <w:p w:rsidR="00645052" w:rsidRDefault="00107609">
            <w:r>
              <w:rPr>
                <w:rFonts w:hint="eastAsia"/>
              </w:rPr>
              <w:t>23~25</w:t>
            </w:r>
          </w:p>
        </w:tc>
        <w:tc>
          <w:tcPr>
            <w:tcW w:w="1221" w:type="dxa"/>
          </w:tcPr>
          <w:p w:rsidR="00645052" w:rsidRDefault="00107609">
            <w:r>
              <w:rPr>
                <w:rFonts w:hint="eastAsia"/>
              </w:rPr>
              <w:t>源地址</w:t>
            </w:r>
          </w:p>
          <w:p w:rsidR="00645052" w:rsidRDefault="00107609">
            <w:r>
              <w:rPr>
                <w:rFonts w:cstheme="minorHAnsi" w:hint="eastAsia"/>
              </w:rPr>
              <w:t>22~17</w:t>
            </w:r>
          </w:p>
        </w:tc>
        <w:tc>
          <w:tcPr>
            <w:tcW w:w="1321" w:type="dxa"/>
          </w:tcPr>
          <w:p w:rsidR="00645052" w:rsidRDefault="00107609">
            <w:r>
              <w:rPr>
                <w:rFonts w:hint="eastAsia"/>
              </w:rPr>
              <w:t>目标地址</w:t>
            </w:r>
          </w:p>
          <w:p w:rsidR="00645052" w:rsidRDefault="00107609">
            <w:r>
              <w:rPr>
                <w:rFonts w:hint="eastAsia"/>
              </w:rPr>
              <w:t>16~11</w:t>
            </w:r>
          </w:p>
        </w:tc>
        <w:tc>
          <w:tcPr>
            <w:tcW w:w="2295" w:type="dxa"/>
          </w:tcPr>
          <w:p w:rsidR="00645052" w:rsidRDefault="00107609">
            <w:r>
              <w:rPr>
                <w:rFonts w:hint="eastAsia"/>
              </w:rPr>
              <w:t>命令</w:t>
            </w:r>
          </w:p>
          <w:p w:rsidR="00645052" w:rsidRDefault="00107609">
            <w:r>
              <w:rPr>
                <w:rFonts w:hint="eastAsia"/>
              </w:rPr>
              <w:t>10~0(0x7FD~0x7FF)</w:t>
            </w:r>
          </w:p>
        </w:tc>
      </w:tr>
    </w:tbl>
    <w:p w:rsidR="00645052" w:rsidRDefault="00645052"/>
    <w:p w:rsidR="00645052" w:rsidRDefault="00107609">
      <w:r>
        <w:rPr>
          <w:rFonts w:hint="eastAsia"/>
        </w:rPr>
        <w:t>通信起始帧</w:t>
      </w:r>
      <w:r>
        <w:rPr>
          <w:rFonts w:hint="eastAsia"/>
        </w:rPr>
        <w:t>(0x</w:t>
      </w:r>
      <w:ins w:id="781" w:author="刘云" w:date="2019-01-14T19:54:00Z">
        <w:r>
          <w:rPr>
            <w:rFonts w:hint="eastAsia"/>
          </w:rPr>
          <w:t>7</w:t>
        </w:r>
      </w:ins>
      <w:del w:id="782" w:author="刘云" w:date="2019-01-14T19:54:00Z">
        <w:r>
          <w:rPr>
            <w:rFonts w:hint="eastAsia"/>
          </w:rPr>
          <w:delText>3</w:delText>
        </w:r>
      </w:del>
      <w:r>
        <w:rPr>
          <w:rFonts w:hint="eastAsia"/>
        </w:rPr>
        <w:t>FD)</w:t>
      </w:r>
      <w:r>
        <w:rPr>
          <w:rFonts w:hint="eastAsia"/>
        </w:rPr>
        <w:t>：</w:t>
      </w:r>
    </w:p>
    <w:tbl>
      <w:tblPr>
        <w:tblW w:w="6076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9"/>
        <w:gridCol w:w="1454"/>
        <w:gridCol w:w="1098"/>
        <w:gridCol w:w="2835"/>
      </w:tblGrid>
      <w:tr w:rsidR="00645052">
        <w:trPr>
          <w:trHeight w:val="529"/>
        </w:trPr>
        <w:tc>
          <w:tcPr>
            <w:tcW w:w="68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45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proofErr w:type="gramStart"/>
            <w:r>
              <w:rPr>
                <w:rFonts w:cstheme="minorHAnsi"/>
                <w:b/>
                <w:color w:val="FFFFFF" w:themeColor="background1"/>
                <w:szCs w:val="21"/>
              </w:rPr>
              <w:t>帧</w:t>
            </w:r>
            <w:proofErr w:type="gramEnd"/>
            <w:r>
              <w:rPr>
                <w:rFonts w:cstheme="minorHAnsi"/>
                <w:b/>
                <w:color w:val="FFFFFF" w:themeColor="background1"/>
                <w:szCs w:val="21"/>
              </w:rPr>
              <w:t>内容</w:t>
            </w:r>
          </w:p>
        </w:tc>
        <w:tc>
          <w:tcPr>
            <w:tcW w:w="1098" w:type="dxa"/>
            <w:shd w:val="clear" w:color="auto" w:fill="0070C0"/>
          </w:tcPr>
          <w:p w:rsidR="00645052" w:rsidRDefault="00107609">
            <w:pPr>
              <w:spacing w:line="420" w:lineRule="exact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/>
                <w:b/>
                <w:color w:val="FFFFFF" w:themeColor="background1"/>
                <w:szCs w:val="21"/>
              </w:rPr>
              <w:t>数据格式</w:t>
            </w:r>
          </w:p>
        </w:tc>
        <w:tc>
          <w:tcPr>
            <w:tcW w:w="2835" w:type="dxa"/>
            <w:shd w:val="clear" w:color="auto" w:fill="0070C0"/>
          </w:tcPr>
          <w:p w:rsidR="00645052" w:rsidRDefault="00107609">
            <w:pPr>
              <w:spacing w:line="420" w:lineRule="exact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/>
                <w:b/>
                <w:color w:val="FFFFFF" w:themeColor="background1"/>
                <w:szCs w:val="21"/>
              </w:rPr>
              <w:t>数据含义</w:t>
            </w:r>
          </w:p>
        </w:tc>
      </w:tr>
      <w:tr w:rsidR="00645052">
        <w:trPr>
          <w:trHeight w:val="407"/>
        </w:trPr>
        <w:tc>
          <w:tcPr>
            <w:tcW w:w="689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  <w:tc>
          <w:tcPr>
            <w:tcW w:w="1454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Command L</w:t>
            </w:r>
          </w:p>
        </w:tc>
        <w:tc>
          <w:tcPr>
            <w:tcW w:w="1098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uint8_t</w:t>
            </w:r>
          </w:p>
        </w:tc>
        <w:tc>
          <w:tcPr>
            <w:tcW w:w="2835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多包数据的命令低字节</w:t>
            </w:r>
          </w:p>
        </w:tc>
      </w:tr>
      <w:tr w:rsidR="00645052">
        <w:trPr>
          <w:trHeight w:val="407"/>
        </w:trPr>
        <w:tc>
          <w:tcPr>
            <w:tcW w:w="689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</w:t>
            </w:r>
          </w:p>
        </w:tc>
        <w:tc>
          <w:tcPr>
            <w:tcW w:w="1454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Command H</w:t>
            </w:r>
          </w:p>
        </w:tc>
        <w:tc>
          <w:tcPr>
            <w:tcW w:w="1098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uint8_t</w:t>
            </w:r>
          </w:p>
        </w:tc>
        <w:tc>
          <w:tcPr>
            <w:tcW w:w="2835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多包数据的命令高字节</w:t>
            </w:r>
          </w:p>
        </w:tc>
      </w:tr>
      <w:tr w:rsidR="00645052">
        <w:trPr>
          <w:trHeight w:val="448"/>
        </w:trPr>
        <w:tc>
          <w:tcPr>
            <w:tcW w:w="689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1454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Length</w:t>
            </w:r>
            <w:r>
              <w:rPr>
                <w:rFonts w:cstheme="minorHAnsi" w:hint="eastAsia"/>
                <w:szCs w:val="21"/>
              </w:rPr>
              <w:t xml:space="preserve"> L</w:t>
            </w:r>
          </w:p>
        </w:tc>
        <w:tc>
          <w:tcPr>
            <w:tcW w:w="1098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uint8_t</w:t>
            </w:r>
          </w:p>
        </w:tc>
        <w:tc>
          <w:tcPr>
            <w:tcW w:w="2835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多包数据的长度低字节</w:t>
            </w:r>
          </w:p>
        </w:tc>
      </w:tr>
      <w:tr w:rsidR="00645052">
        <w:trPr>
          <w:trHeight w:val="217"/>
        </w:trPr>
        <w:tc>
          <w:tcPr>
            <w:tcW w:w="689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3</w:t>
            </w:r>
          </w:p>
        </w:tc>
        <w:tc>
          <w:tcPr>
            <w:tcW w:w="1454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Length H</w:t>
            </w:r>
          </w:p>
        </w:tc>
        <w:tc>
          <w:tcPr>
            <w:tcW w:w="1098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uint8_t</w:t>
            </w:r>
          </w:p>
        </w:tc>
        <w:tc>
          <w:tcPr>
            <w:tcW w:w="2835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多包数据的长度高字节</w:t>
            </w:r>
          </w:p>
        </w:tc>
      </w:tr>
    </w:tbl>
    <w:p w:rsidR="00645052" w:rsidRDefault="00645052"/>
    <w:p w:rsidR="00645052" w:rsidRDefault="00107609">
      <w:pPr>
        <w:widowControl/>
        <w:jc w:val="left"/>
      </w:pPr>
      <w:r>
        <w:rPr>
          <w:rFonts w:hint="eastAsia"/>
        </w:rPr>
        <w:t>通信数据帧</w:t>
      </w:r>
      <w:r>
        <w:rPr>
          <w:rFonts w:hint="eastAsia"/>
        </w:rPr>
        <w:t>(0x</w:t>
      </w:r>
      <w:del w:id="783" w:author="刘云" w:date="2019-01-14T19:54:00Z">
        <w:r>
          <w:rPr>
            <w:rFonts w:hint="eastAsia"/>
          </w:rPr>
          <w:delText>3</w:delText>
        </w:r>
      </w:del>
      <w:ins w:id="784" w:author="刘云" w:date="2019-01-14T19:54:00Z">
        <w:r>
          <w:rPr>
            <w:rFonts w:hint="eastAsia"/>
          </w:rPr>
          <w:t>7</w:t>
        </w:r>
      </w:ins>
      <w:r>
        <w:rPr>
          <w:rFonts w:hint="eastAsia"/>
        </w:rPr>
        <w:t>FE)</w:t>
      </w:r>
      <w:r>
        <w:rPr>
          <w:rFonts w:hint="eastAsia"/>
        </w:rPr>
        <w:t>：</w:t>
      </w:r>
    </w:p>
    <w:tbl>
      <w:tblPr>
        <w:tblW w:w="6076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57"/>
        <w:gridCol w:w="830"/>
        <w:gridCol w:w="2714"/>
      </w:tblGrid>
      <w:tr w:rsidR="00645052">
        <w:trPr>
          <w:trHeight w:val="529"/>
        </w:trPr>
        <w:tc>
          <w:tcPr>
            <w:tcW w:w="675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857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proofErr w:type="gramStart"/>
            <w:r>
              <w:rPr>
                <w:rFonts w:cstheme="minorHAnsi"/>
                <w:b/>
                <w:color w:val="FFFFFF" w:themeColor="background1"/>
                <w:szCs w:val="21"/>
              </w:rPr>
              <w:t>帧</w:t>
            </w:r>
            <w:proofErr w:type="gramEnd"/>
            <w:r>
              <w:rPr>
                <w:rFonts w:cstheme="minorHAnsi"/>
                <w:b/>
                <w:color w:val="FFFFFF" w:themeColor="background1"/>
                <w:szCs w:val="21"/>
              </w:rPr>
              <w:t>内容</w:t>
            </w:r>
          </w:p>
        </w:tc>
        <w:tc>
          <w:tcPr>
            <w:tcW w:w="830" w:type="dxa"/>
            <w:shd w:val="clear" w:color="auto" w:fill="0070C0"/>
          </w:tcPr>
          <w:p w:rsidR="00645052" w:rsidRDefault="00107609">
            <w:pPr>
              <w:spacing w:line="420" w:lineRule="exact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/>
                <w:b/>
                <w:color w:val="FFFFFF" w:themeColor="background1"/>
                <w:szCs w:val="21"/>
              </w:rPr>
              <w:t>数据格式</w:t>
            </w:r>
          </w:p>
        </w:tc>
        <w:tc>
          <w:tcPr>
            <w:tcW w:w="2714" w:type="dxa"/>
            <w:shd w:val="clear" w:color="auto" w:fill="0070C0"/>
          </w:tcPr>
          <w:p w:rsidR="00645052" w:rsidRDefault="00107609">
            <w:pPr>
              <w:spacing w:line="420" w:lineRule="exact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/>
                <w:b/>
                <w:color w:val="FFFFFF" w:themeColor="background1"/>
                <w:szCs w:val="21"/>
              </w:rPr>
              <w:t>数据含义</w:t>
            </w:r>
          </w:p>
        </w:tc>
      </w:tr>
      <w:tr w:rsidR="00645052">
        <w:trPr>
          <w:trHeight w:val="407"/>
        </w:trPr>
        <w:tc>
          <w:tcPr>
            <w:tcW w:w="675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  <w:tc>
          <w:tcPr>
            <w:tcW w:w="1857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Index L</w:t>
            </w:r>
          </w:p>
        </w:tc>
        <w:tc>
          <w:tcPr>
            <w:tcW w:w="830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uint8_t</w:t>
            </w:r>
          </w:p>
        </w:tc>
        <w:tc>
          <w:tcPr>
            <w:tcW w:w="2714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数据索引低字节</w:t>
            </w:r>
          </w:p>
        </w:tc>
      </w:tr>
      <w:tr w:rsidR="00645052">
        <w:trPr>
          <w:trHeight w:val="407"/>
        </w:trPr>
        <w:tc>
          <w:tcPr>
            <w:tcW w:w="675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</w:t>
            </w:r>
          </w:p>
        </w:tc>
        <w:tc>
          <w:tcPr>
            <w:tcW w:w="1857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Index H</w:t>
            </w:r>
          </w:p>
        </w:tc>
        <w:tc>
          <w:tcPr>
            <w:tcW w:w="830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uint8_t</w:t>
            </w:r>
          </w:p>
        </w:tc>
        <w:tc>
          <w:tcPr>
            <w:tcW w:w="2714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数据索引高字节</w:t>
            </w:r>
          </w:p>
        </w:tc>
      </w:tr>
      <w:tr w:rsidR="00645052">
        <w:trPr>
          <w:trHeight w:val="407"/>
        </w:trPr>
        <w:tc>
          <w:tcPr>
            <w:tcW w:w="675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1857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/>
                <w:szCs w:val="21"/>
              </w:rPr>
              <w:t>Data</w:t>
            </w:r>
            <w:r>
              <w:rPr>
                <w:rFonts w:cstheme="minorHAnsi" w:hint="eastAsia"/>
                <w:szCs w:val="21"/>
              </w:rPr>
              <w:t>[</w:t>
            </w:r>
            <w:proofErr w:type="gramEnd"/>
            <w:r>
              <w:rPr>
                <w:rFonts w:cstheme="minorHAnsi" w:hint="eastAsia"/>
                <w:szCs w:val="21"/>
              </w:rPr>
              <w:t>Index*n+0]</w:t>
            </w:r>
          </w:p>
        </w:tc>
        <w:tc>
          <w:tcPr>
            <w:tcW w:w="830" w:type="dxa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uint8_t</w:t>
            </w:r>
          </w:p>
        </w:tc>
        <w:tc>
          <w:tcPr>
            <w:tcW w:w="2714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 w:hint="eastAsia"/>
                <w:szCs w:val="21"/>
              </w:rPr>
              <w:t>本包数据</w:t>
            </w:r>
            <w:proofErr w:type="gramEnd"/>
            <w:r>
              <w:rPr>
                <w:rFonts w:cstheme="minorHAnsi" w:hint="eastAsia"/>
                <w:szCs w:val="21"/>
              </w:rPr>
              <w:t>0</w:t>
            </w:r>
            <w:r>
              <w:rPr>
                <w:rFonts w:cstheme="minorHAnsi" w:hint="eastAsia"/>
                <w:szCs w:val="21"/>
              </w:rPr>
              <w:t>字节</w:t>
            </w:r>
          </w:p>
        </w:tc>
      </w:tr>
      <w:tr w:rsidR="00645052">
        <w:trPr>
          <w:trHeight w:val="448"/>
        </w:trPr>
        <w:tc>
          <w:tcPr>
            <w:tcW w:w="675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3</w:t>
            </w:r>
          </w:p>
        </w:tc>
        <w:tc>
          <w:tcPr>
            <w:tcW w:w="1857" w:type="dxa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/>
                <w:szCs w:val="21"/>
              </w:rPr>
              <w:t>Data</w:t>
            </w:r>
            <w:r>
              <w:rPr>
                <w:rFonts w:cstheme="minorHAnsi" w:hint="eastAsia"/>
                <w:szCs w:val="21"/>
              </w:rPr>
              <w:t>[</w:t>
            </w:r>
            <w:proofErr w:type="gramEnd"/>
            <w:r>
              <w:rPr>
                <w:rFonts w:cstheme="minorHAnsi" w:hint="eastAsia"/>
                <w:szCs w:val="21"/>
              </w:rPr>
              <w:t>Index*n+1]</w:t>
            </w:r>
          </w:p>
        </w:tc>
        <w:tc>
          <w:tcPr>
            <w:tcW w:w="830" w:type="dxa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uint8_t</w:t>
            </w:r>
          </w:p>
        </w:tc>
        <w:tc>
          <w:tcPr>
            <w:tcW w:w="2714" w:type="dxa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 w:hint="eastAsia"/>
                <w:szCs w:val="21"/>
              </w:rPr>
              <w:t>本包数据</w:t>
            </w:r>
            <w:proofErr w:type="gramEnd"/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字节</w:t>
            </w:r>
          </w:p>
        </w:tc>
      </w:tr>
      <w:tr w:rsidR="00645052">
        <w:trPr>
          <w:trHeight w:val="217"/>
        </w:trPr>
        <w:tc>
          <w:tcPr>
            <w:tcW w:w="675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</w:t>
            </w:r>
          </w:p>
        </w:tc>
        <w:tc>
          <w:tcPr>
            <w:tcW w:w="1857" w:type="dxa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/>
                <w:szCs w:val="21"/>
              </w:rPr>
              <w:t>Data</w:t>
            </w:r>
            <w:r>
              <w:rPr>
                <w:rFonts w:cstheme="minorHAnsi" w:hint="eastAsia"/>
                <w:szCs w:val="21"/>
              </w:rPr>
              <w:t>[</w:t>
            </w:r>
            <w:proofErr w:type="gramEnd"/>
            <w:r>
              <w:rPr>
                <w:rFonts w:cstheme="minorHAnsi" w:hint="eastAsia"/>
                <w:szCs w:val="21"/>
              </w:rPr>
              <w:t>Index*n+2]</w:t>
            </w:r>
          </w:p>
        </w:tc>
        <w:tc>
          <w:tcPr>
            <w:tcW w:w="830" w:type="dxa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uint8_t</w:t>
            </w:r>
          </w:p>
        </w:tc>
        <w:tc>
          <w:tcPr>
            <w:tcW w:w="2714" w:type="dxa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 w:hint="eastAsia"/>
                <w:szCs w:val="21"/>
              </w:rPr>
              <w:t>本包数据</w:t>
            </w:r>
            <w:proofErr w:type="gramEnd"/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字节</w:t>
            </w:r>
          </w:p>
        </w:tc>
      </w:tr>
      <w:tr w:rsidR="00645052">
        <w:trPr>
          <w:trHeight w:val="190"/>
        </w:trPr>
        <w:tc>
          <w:tcPr>
            <w:tcW w:w="675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5</w:t>
            </w:r>
          </w:p>
        </w:tc>
        <w:tc>
          <w:tcPr>
            <w:tcW w:w="1857" w:type="dxa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/>
                <w:szCs w:val="21"/>
              </w:rPr>
              <w:t>Data</w:t>
            </w:r>
            <w:r>
              <w:rPr>
                <w:rFonts w:cstheme="minorHAnsi" w:hint="eastAsia"/>
                <w:szCs w:val="21"/>
              </w:rPr>
              <w:t>[</w:t>
            </w:r>
            <w:proofErr w:type="gramEnd"/>
            <w:r>
              <w:rPr>
                <w:rFonts w:cstheme="minorHAnsi" w:hint="eastAsia"/>
                <w:szCs w:val="21"/>
              </w:rPr>
              <w:t>Index*n+3]</w:t>
            </w:r>
          </w:p>
        </w:tc>
        <w:tc>
          <w:tcPr>
            <w:tcW w:w="830" w:type="dxa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uint8_t</w:t>
            </w:r>
          </w:p>
        </w:tc>
        <w:tc>
          <w:tcPr>
            <w:tcW w:w="2714" w:type="dxa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 w:hint="eastAsia"/>
                <w:szCs w:val="21"/>
              </w:rPr>
              <w:t>本包数据</w:t>
            </w:r>
            <w:proofErr w:type="gramEnd"/>
            <w:r>
              <w:rPr>
                <w:rFonts w:cstheme="minorHAnsi" w:hint="eastAsia"/>
                <w:szCs w:val="21"/>
              </w:rPr>
              <w:t>3</w:t>
            </w:r>
            <w:r>
              <w:rPr>
                <w:rFonts w:cstheme="minorHAnsi" w:hint="eastAsia"/>
                <w:szCs w:val="21"/>
              </w:rPr>
              <w:t>字节</w:t>
            </w:r>
          </w:p>
        </w:tc>
      </w:tr>
      <w:tr w:rsidR="00645052">
        <w:trPr>
          <w:trHeight w:val="190"/>
        </w:trPr>
        <w:tc>
          <w:tcPr>
            <w:tcW w:w="675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6</w:t>
            </w:r>
          </w:p>
        </w:tc>
        <w:tc>
          <w:tcPr>
            <w:tcW w:w="1857" w:type="dxa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/>
                <w:szCs w:val="21"/>
              </w:rPr>
              <w:t>Data</w:t>
            </w:r>
            <w:r>
              <w:rPr>
                <w:rFonts w:cstheme="minorHAnsi" w:hint="eastAsia"/>
                <w:szCs w:val="21"/>
              </w:rPr>
              <w:t>[</w:t>
            </w:r>
            <w:proofErr w:type="gramEnd"/>
            <w:r>
              <w:rPr>
                <w:rFonts w:cstheme="minorHAnsi" w:hint="eastAsia"/>
                <w:szCs w:val="21"/>
              </w:rPr>
              <w:t>Index*n+4]</w:t>
            </w:r>
          </w:p>
        </w:tc>
        <w:tc>
          <w:tcPr>
            <w:tcW w:w="830" w:type="dxa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uint8_t</w:t>
            </w:r>
          </w:p>
        </w:tc>
        <w:tc>
          <w:tcPr>
            <w:tcW w:w="2714" w:type="dxa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 w:hint="eastAsia"/>
                <w:szCs w:val="21"/>
              </w:rPr>
              <w:t>本包数据</w:t>
            </w:r>
            <w:proofErr w:type="gramEnd"/>
            <w:r>
              <w:rPr>
                <w:rFonts w:cstheme="minorHAnsi" w:hint="eastAsia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字节</w:t>
            </w:r>
          </w:p>
        </w:tc>
      </w:tr>
      <w:tr w:rsidR="00645052">
        <w:trPr>
          <w:trHeight w:val="190"/>
        </w:trPr>
        <w:tc>
          <w:tcPr>
            <w:tcW w:w="675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7</w:t>
            </w:r>
          </w:p>
        </w:tc>
        <w:tc>
          <w:tcPr>
            <w:tcW w:w="1857" w:type="dxa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/>
                <w:szCs w:val="21"/>
              </w:rPr>
              <w:t>Data</w:t>
            </w:r>
            <w:r>
              <w:rPr>
                <w:rFonts w:cstheme="minorHAnsi" w:hint="eastAsia"/>
                <w:szCs w:val="21"/>
              </w:rPr>
              <w:t>[</w:t>
            </w:r>
            <w:proofErr w:type="gramEnd"/>
            <w:r>
              <w:rPr>
                <w:rFonts w:cstheme="minorHAnsi" w:hint="eastAsia"/>
                <w:szCs w:val="21"/>
              </w:rPr>
              <w:t>Index*n+5]</w:t>
            </w:r>
          </w:p>
        </w:tc>
        <w:tc>
          <w:tcPr>
            <w:tcW w:w="830" w:type="dxa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uint8_t</w:t>
            </w:r>
          </w:p>
        </w:tc>
        <w:tc>
          <w:tcPr>
            <w:tcW w:w="2714" w:type="dxa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 w:hint="eastAsia"/>
                <w:szCs w:val="21"/>
              </w:rPr>
              <w:t>本包数据</w:t>
            </w:r>
            <w:proofErr w:type="gramEnd"/>
            <w:r>
              <w:rPr>
                <w:rFonts w:cstheme="minorHAnsi" w:hint="eastAsia"/>
                <w:szCs w:val="21"/>
              </w:rPr>
              <w:t>5</w:t>
            </w:r>
            <w:r>
              <w:rPr>
                <w:rFonts w:cstheme="minorHAnsi" w:hint="eastAsia"/>
                <w:szCs w:val="21"/>
              </w:rPr>
              <w:t>字节</w:t>
            </w:r>
          </w:p>
        </w:tc>
      </w:tr>
    </w:tbl>
    <w:p w:rsidR="00645052" w:rsidRDefault="00107609">
      <w:pPr>
        <w:spacing w:line="420" w:lineRule="exact"/>
        <w:ind w:left="-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注：</w:t>
      </w:r>
      <w:r>
        <w:rPr>
          <w:rFonts w:cstheme="minorHAnsi" w:hint="eastAsia"/>
          <w:szCs w:val="21"/>
        </w:rPr>
        <w:t>Index</w:t>
      </w:r>
      <w:r>
        <w:rPr>
          <w:rFonts w:cstheme="minorHAnsi" w:hint="eastAsia"/>
          <w:szCs w:val="21"/>
        </w:rPr>
        <w:t>从</w:t>
      </w:r>
      <w:r>
        <w:rPr>
          <w:rFonts w:cstheme="minorHAnsi" w:hint="eastAsia"/>
          <w:szCs w:val="21"/>
        </w:rPr>
        <w:t>0</w:t>
      </w:r>
      <w:r>
        <w:rPr>
          <w:rFonts w:cstheme="minorHAnsi" w:hint="eastAsia"/>
          <w:szCs w:val="21"/>
        </w:rPr>
        <w:t>开始计数</w:t>
      </w:r>
    </w:p>
    <w:p w:rsidR="00645052" w:rsidRDefault="00107609">
      <w:pPr>
        <w:spacing w:line="420" w:lineRule="exact"/>
        <w:ind w:left="-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通信结束帧</w:t>
      </w:r>
      <w:r>
        <w:rPr>
          <w:rFonts w:cstheme="minorHAnsi" w:hint="eastAsia"/>
          <w:szCs w:val="21"/>
        </w:rPr>
        <w:t>(0x</w:t>
      </w:r>
      <w:ins w:id="785" w:author="刘云" w:date="2019-01-14T19:54:00Z">
        <w:r>
          <w:rPr>
            <w:rFonts w:cstheme="minorHAnsi" w:hint="eastAsia"/>
            <w:szCs w:val="21"/>
          </w:rPr>
          <w:t>7</w:t>
        </w:r>
      </w:ins>
      <w:del w:id="786" w:author="刘云" w:date="2019-01-14T19:54:00Z">
        <w:r>
          <w:rPr>
            <w:rFonts w:cstheme="minorHAnsi" w:hint="eastAsia"/>
            <w:szCs w:val="21"/>
          </w:rPr>
          <w:delText>3</w:delText>
        </w:r>
      </w:del>
      <w:r>
        <w:rPr>
          <w:rFonts w:cstheme="minorHAnsi" w:hint="eastAsia"/>
          <w:szCs w:val="21"/>
        </w:rPr>
        <w:t>FF)</w:t>
      </w:r>
      <w:r>
        <w:rPr>
          <w:rFonts w:cstheme="minorHAnsi" w:hint="eastAsia"/>
          <w:szCs w:val="21"/>
        </w:rPr>
        <w:t>：</w:t>
      </w:r>
    </w:p>
    <w:tbl>
      <w:tblPr>
        <w:tblW w:w="6076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9"/>
        <w:gridCol w:w="1454"/>
        <w:gridCol w:w="1098"/>
        <w:gridCol w:w="2835"/>
      </w:tblGrid>
      <w:tr w:rsidR="00645052">
        <w:trPr>
          <w:trHeight w:val="529"/>
        </w:trPr>
        <w:tc>
          <w:tcPr>
            <w:tcW w:w="68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45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proofErr w:type="gramStart"/>
            <w:r>
              <w:rPr>
                <w:rFonts w:cstheme="minorHAnsi"/>
                <w:b/>
                <w:color w:val="FFFFFF" w:themeColor="background1"/>
                <w:szCs w:val="21"/>
              </w:rPr>
              <w:t>帧</w:t>
            </w:r>
            <w:proofErr w:type="gramEnd"/>
            <w:r>
              <w:rPr>
                <w:rFonts w:cstheme="minorHAnsi"/>
                <w:b/>
                <w:color w:val="FFFFFF" w:themeColor="background1"/>
                <w:szCs w:val="21"/>
              </w:rPr>
              <w:t>内容</w:t>
            </w:r>
          </w:p>
        </w:tc>
        <w:tc>
          <w:tcPr>
            <w:tcW w:w="1098" w:type="dxa"/>
            <w:shd w:val="clear" w:color="auto" w:fill="0070C0"/>
          </w:tcPr>
          <w:p w:rsidR="00645052" w:rsidRDefault="00107609">
            <w:pPr>
              <w:spacing w:line="420" w:lineRule="exact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/>
                <w:b/>
                <w:color w:val="FFFFFF" w:themeColor="background1"/>
                <w:szCs w:val="21"/>
              </w:rPr>
              <w:t>数据格式</w:t>
            </w:r>
          </w:p>
        </w:tc>
        <w:tc>
          <w:tcPr>
            <w:tcW w:w="2835" w:type="dxa"/>
            <w:shd w:val="clear" w:color="auto" w:fill="0070C0"/>
          </w:tcPr>
          <w:p w:rsidR="00645052" w:rsidRDefault="00107609">
            <w:pPr>
              <w:spacing w:line="420" w:lineRule="exact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/>
                <w:b/>
                <w:color w:val="FFFFFF" w:themeColor="background1"/>
                <w:szCs w:val="21"/>
              </w:rPr>
              <w:t>数据含义</w:t>
            </w:r>
          </w:p>
        </w:tc>
      </w:tr>
      <w:tr w:rsidR="00645052">
        <w:trPr>
          <w:trHeight w:val="407"/>
        </w:trPr>
        <w:tc>
          <w:tcPr>
            <w:tcW w:w="689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  <w:tc>
          <w:tcPr>
            <w:tcW w:w="1454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Command L</w:t>
            </w:r>
          </w:p>
        </w:tc>
        <w:tc>
          <w:tcPr>
            <w:tcW w:w="1098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uint8_t</w:t>
            </w:r>
          </w:p>
        </w:tc>
        <w:tc>
          <w:tcPr>
            <w:tcW w:w="2835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多包数据的命令低字节</w:t>
            </w:r>
          </w:p>
        </w:tc>
      </w:tr>
      <w:tr w:rsidR="00645052">
        <w:trPr>
          <w:trHeight w:val="407"/>
        </w:trPr>
        <w:tc>
          <w:tcPr>
            <w:tcW w:w="689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</w:t>
            </w:r>
          </w:p>
        </w:tc>
        <w:tc>
          <w:tcPr>
            <w:tcW w:w="1454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Command H</w:t>
            </w:r>
          </w:p>
        </w:tc>
        <w:tc>
          <w:tcPr>
            <w:tcW w:w="1098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uint8_t</w:t>
            </w:r>
          </w:p>
        </w:tc>
        <w:tc>
          <w:tcPr>
            <w:tcW w:w="2835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多包数据的命令高字节</w:t>
            </w:r>
          </w:p>
        </w:tc>
      </w:tr>
      <w:tr w:rsidR="00645052">
        <w:trPr>
          <w:trHeight w:val="448"/>
        </w:trPr>
        <w:tc>
          <w:tcPr>
            <w:tcW w:w="689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1454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CRC</w:t>
            </w:r>
            <w:r>
              <w:rPr>
                <w:rFonts w:cstheme="minorHAnsi" w:hint="eastAsia"/>
                <w:szCs w:val="21"/>
              </w:rPr>
              <w:t xml:space="preserve"> L</w:t>
            </w:r>
          </w:p>
        </w:tc>
        <w:tc>
          <w:tcPr>
            <w:tcW w:w="1098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uint8_t</w:t>
            </w:r>
          </w:p>
        </w:tc>
        <w:tc>
          <w:tcPr>
            <w:tcW w:w="2835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CRC16</w:t>
            </w:r>
            <w:r>
              <w:rPr>
                <w:rFonts w:cstheme="minorHAnsi" w:hint="eastAsia"/>
                <w:szCs w:val="21"/>
              </w:rPr>
              <w:t>低字节</w:t>
            </w:r>
          </w:p>
        </w:tc>
      </w:tr>
      <w:tr w:rsidR="00645052">
        <w:trPr>
          <w:trHeight w:val="217"/>
        </w:trPr>
        <w:tc>
          <w:tcPr>
            <w:tcW w:w="689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3</w:t>
            </w:r>
          </w:p>
        </w:tc>
        <w:tc>
          <w:tcPr>
            <w:tcW w:w="1454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CRC</w:t>
            </w:r>
            <w:r>
              <w:rPr>
                <w:rFonts w:cstheme="minorHAnsi" w:hint="eastAsia"/>
                <w:szCs w:val="21"/>
              </w:rPr>
              <w:t xml:space="preserve"> H</w:t>
            </w:r>
          </w:p>
        </w:tc>
        <w:tc>
          <w:tcPr>
            <w:tcW w:w="1098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uint8_t</w:t>
            </w:r>
          </w:p>
        </w:tc>
        <w:tc>
          <w:tcPr>
            <w:tcW w:w="2835" w:type="dxa"/>
            <w:vAlign w:val="bottom"/>
          </w:tcPr>
          <w:p w:rsidR="00645052" w:rsidRDefault="00107609">
            <w:pPr>
              <w:spacing w:line="420" w:lineRule="exact"/>
              <w:ind w:left="-2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CRC</w:t>
            </w:r>
            <w:r>
              <w:rPr>
                <w:rFonts w:cstheme="minorHAnsi" w:hint="eastAsia"/>
                <w:szCs w:val="21"/>
              </w:rPr>
              <w:t>16</w:t>
            </w:r>
            <w:r>
              <w:rPr>
                <w:rFonts w:cstheme="minorHAnsi" w:hint="eastAsia"/>
                <w:szCs w:val="21"/>
              </w:rPr>
              <w:t>高字节</w:t>
            </w:r>
          </w:p>
        </w:tc>
      </w:tr>
    </w:tbl>
    <w:p w:rsidR="00645052" w:rsidRDefault="00107609">
      <w:pPr>
        <w:spacing w:line="420" w:lineRule="exact"/>
        <w:ind w:left="-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注</w:t>
      </w:r>
      <w:r>
        <w:rPr>
          <w:rFonts w:cstheme="minorHAnsi" w:hint="eastAsia"/>
          <w:szCs w:val="21"/>
        </w:rPr>
        <w:t>1</w:t>
      </w:r>
      <w:r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CRC</w:t>
      </w:r>
      <w:r>
        <w:rPr>
          <w:rFonts w:cstheme="minorHAnsi" w:hint="eastAsia"/>
          <w:szCs w:val="21"/>
        </w:rPr>
        <w:t>只计算</w:t>
      </w:r>
      <w:r>
        <w:rPr>
          <w:rFonts w:cstheme="minorHAnsi" w:hint="eastAsia"/>
          <w:szCs w:val="21"/>
        </w:rPr>
        <w:t>Data</w:t>
      </w:r>
      <w:r>
        <w:rPr>
          <w:rFonts w:cstheme="minorHAnsi" w:hint="eastAsia"/>
          <w:szCs w:val="21"/>
        </w:rPr>
        <w:t>数据部分</w:t>
      </w:r>
    </w:p>
    <w:p w:rsidR="00645052" w:rsidRDefault="00107609">
      <w:pPr>
        <w:spacing w:line="420" w:lineRule="exact"/>
        <w:ind w:left="-20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注</w:t>
      </w:r>
      <w:r>
        <w:rPr>
          <w:rFonts w:cstheme="minorHAnsi" w:hint="eastAsia"/>
          <w:b/>
          <w:szCs w:val="21"/>
        </w:rPr>
        <w:t>2</w:t>
      </w:r>
      <w:r>
        <w:rPr>
          <w:rFonts w:cstheme="minorHAnsi" w:hint="eastAsia"/>
          <w:b/>
          <w:szCs w:val="21"/>
        </w:rPr>
        <w:t>：多包数据传输时，只允许最后一包数据长度</w:t>
      </w:r>
      <w:r>
        <w:rPr>
          <w:rFonts w:cstheme="minorHAnsi" w:hint="eastAsia"/>
          <w:b/>
          <w:szCs w:val="21"/>
        </w:rPr>
        <w:t>&lt;8 Byte</w:t>
      </w:r>
    </w:p>
    <w:p w:rsidR="00645052" w:rsidRDefault="00107609">
      <w:pPr>
        <w:spacing w:line="420" w:lineRule="exact"/>
        <w:ind w:left="-20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注</w:t>
      </w:r>
      <w:r>
        <w:rPr>
          <w:rFonts w:cstheme="minorHAnsi" w:hint="eastAsia"/>
          <w:b/>
          <w:szCs w:val="21"/>
        </w:rPr>
        <w:t>3</w:t>
      </w:r>
      <w:r>
        <w:rPr>
          <w:rFonts w:cstheme="minorHAnsi" w:hint="eastAsia"/>
          <w:b/>
          <w:szCs w:val="21"/>
        </w:rPr>
        <w:t>：多包的数据长度≤</w:t>
      </w:r>
      <w:r>
        <w:rPr>
          <w:rFonts w:cstheme="minorHAnsi" w:hint="eastAsia"/>
          <w:b/>
          <w:szCs w:val="21"/>
        </w:rPr>
        <w:t>2048</w:t>
      </w:r>
    </w:p>
    <w:p w:rsidR="00645052" w:rsidRDefault="00107609">
      <w:pPr>
        <w:pStyle w:val="1"/>
        <w:numPr>
          <w:ilvl w:val="0"/>
          <w:numId w:val="1"/>
        </w:numPr>
        <w:rPr>
          <w:rFonts w:cstheme="minorHAnsi"/>
        </w:rPr>
      </w:pPr>
      <w:bookmarkStart w:id="787" w:name="_Toc6344501"/>
      <w:r>
        <w:rPr>
          <w:rFonts w:cstheme="minorHAnsi" w:hint="eastAsia"/>
        </w:rPr>
        <w:t>模块</w:t>
      </w:r>
      <w:r>
        <w:rPr>
          <w:rFonts w:cstheme="minorHAnsi" w:hint="eastAsia"/>
        </w:rPr>
        <w:t>&amp;</w:t>
      </w:r>
      <w:r>
        <w:rPr>
          <w:rFonts w:cstheme="minorHAnsi" w:hint="eastAsia"/>
        </w:rPr>
        <w:t>板号</w:t>
      </w:r>
      <w:bookmarkEnd w:id="787"/>
    </w:p>
    <w:p w:rsidR="00645052" w:rsidRDefault="00107609">
      <w:pPr>
        <w:pStyle w:val="2"/>
        <w:numPr>
          <w:ilvl w:val="1"/>
          <w:numId w:val="1"/>
        </w:numPr>
        <w:ind w:left="567"/>
      </w:pPr>
      <w:bookmarkStart w:id="788" w:name="_Toc6344502"/>
      <w:r>
        <w:rPr>
          <w:rFonts w:hint="eastAsia"/>
        </w:rPr>
        <w:t>模块号</w:t>
      </w:r>
      <w:bookmarkEnd w:id="788"/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276"/>
        <w:gridCol w:w="5295"/>
      </w:tblGrid>
      <w:tr w:rsidR="00645052">
        <w:tc>
          <w:tcPr>
            <w:tcW w:w="817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模块号</w:t>
            </w:r>
          </w:p>
        </w:tc>
        <w:tc>
          <w:tcPr>
            <w:tcW w:w="5295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5295" w:type="dxa"/>
          </w:tcPr>
          <w:p w:rsidR="00645052" w:rsidRDefault="00107609">
            <w:r>
              <w:t>生化</w:t>
            </w:r>
          </w:p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5295" w:type="dxa"/>
          </w:tcPr>
          <w:p w:rsidR="00645052" w:rsidRDefault="00107609">
            <w:r>
              <w:t>免疫</w:t>
            </w:r>
          </w:p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2</w:t>
            </w:r>
          </w:p>
        </w:tc>
        <w:tc>
          <w:tcPr>
            <w:tcW w:w="5295" w:type="dxa"/>
          </w:tcPr>
          <w:p w:rsidR="00645052" w:rsidRDefault="00645052"/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3</w:t>
            </w:r>
          </w:p>
        </w:tc>
        <w:tc>
          <w:tcPr>
            <w:tcW w:w="5295" w:type="dxa"/>
          </w:tcPr>
          <w:p w:rsidR="00645052" w:rsidRDefault="00645052"/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4</w:t>
            </w:r>
          </w:p>
        </w:tc>
        <w:tc>
          <w:tcPr>
            <w:tcW w:w="5295" w:type="dxa"/>
          </w:tcPr>
          <w:p w:rsidR="00645052" w:rsidRDefault="00107609">
            <w:r>
              <w:t>ISE</w:t>
            </w:r>
          </w:p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5</w:t>
            </w:r>
          </w:p>
        </w:tc>
        <w:tc>
          <w:tcPr>
            <w:tcW w:w="5295" w:type="dxa"/>
          </w:tcPr>
          <w:p w:rsidR="00645052" w:rsidRDefault="00107609">
            <w:proofErr w:type="gramStart"/>
            <w:r>
              <w:t>样本台</w:t>
            </w:r>
            <w:proofErr w:type="gramEnd"/>
          </w:p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6</w:t>
            </w:r>
          </w:p>
        </w:tc>
        <w:tc>
          <w:tcPr>
            <w:tcW w:w="5295" w:type="dxa"/>
          </w:tcPr>
          <w:p w:rsidR="00645052" w:rsidRDefault="00645052"/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7</w:t>
            </w:r>
          </w:p>
        </w:tc>
        <w:tc>
          <w:tcPr>
            <w:tcW w:w="5295" w:type="dxa"/>
          </w:tcPr>
          <w:p w:rsidR="00645052" w:rsidRDefault="00645052"/>
        </w:tc>
      </w:tr>
    </w:tbl>
    <w:p w:rsidR="00645052" w:rsidRDefault="00645052"/>
    <w:p w:rsidR="00645052" w:rsidRDefault="00107609">
      <w:pPr>
        <w:pStyle w:val="2"/>
        <w:numPr>
          <w:ilvl w:val="1"/>
          <w:numId w:val="1"/>
        </w:numPr>
        <w:ind w:left="567"/>
      </w:pPr>
      <w:bookmarkStart w:id="789" w:name="_Toc6344503"/>
      <w:r>
        <w:rPr>
          <w:rFonts w:hint="eastAsia"/>
        </w:rPr>
        <w:t>模块</w:t>
      </w:r>
      <w:r>
        <w:rPr>
          <w:rFonts w:hint="eastAsia"/>
        </w:rPr>
        <w:t>CAN-BUS</w:t>
      </w:r>
      <w:r>
        <w:rPr>
          <w:rFonts w:hint="eastAsia"/>
        </w:rPr>
        <w:t>板号：</w:t>
      </w:r>
      <w:bookmarkEnd w:id="789"/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134"/>
        <w:gridCol w:w="4728"/>
        <w:tblGridChange w:id="790">
          <w:tblGrid>
            <w:gridCol w:w="817"/>
            <w:gridCol w:w="1843"/>
            <w:gridCol w:w="1134"/>
            <w:gridCol w:w="4728"/>
          </w:tblGrid>
        </w:tblGridChange>
      </w:tblGrid>
      <w:tr w:rsidR="00645052">
        <w:tc>
          <w:tcPr>
            <w:tcW w:w="817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proofErr w:type="gramStart"/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板号</w:t>
            </w:r>
            <w:proofErr w:type="gramEnd"/>
          </w:p>
        </w:tc>
        <w:tc>
          <w:tcPr>
            <w:tcW w:w="472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645052" w:rsidRDefault="00107609">
            <w:r>
              <w:rPr>
                <w:rFonts w:hint="eastAsia"/>
              </w:rPr>
              <w:t>主控板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0x01</w:t>
            </w:r>
          </w:p>
        </w:tc>
        <w:tc>
          <w:tcPr>
            <w:tcW w:w="4728" w:type="dxa"/>
          </w:tcPr>
          <w:p w:rsidR="00645052" w:rsidRDefault="00645052"/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645052" w:rsidRDefault="00107609">
            <w:r>
              <w:rPr>
                <w:rFonts w:hint="eastAsia"/>
              </w:rPr>
              <w:t>反应板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0x02</w:t>
            </w:r>
          </w:p>
        </w:tc>
        <w:tc>
          <w:tcPr>
            <w:tcW w:w="4728" w:type="dxa"/>
          </w:tcPr>
          <w:p w:rsidR="00645052" w:rsidRDefault="00645052"/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645052" w:rsidRDefault="00107609">
            <w:r>
              <w:rPr>
                <w:rFonts w:hint="eastAsia"/>
              </w:rPr>
              <w:t>数据采集板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0x03</w:t>
            </w:r>
          </w:p>
        </w:tc>
        <w:tc>
          <w:tcPr>
            <w:tcW w:w="4728" w:type="dxa"/>
          </w:tcPr>
          <w:p w:rsidR="00645052" w:rsidRDefault="00645052"/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645052" w:rsidRDefault="00107609">
            <w:r>
              <w:rPr>
                <w:rFonts w:hint="eastAsia"/>
              </w:rPr>
              <w:t>搅拌板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0x04</w:t>
            </w:r>
          </w:p>
        </w:tc>
        <w:tc>
          <w:tcPr>
            <w:tcW w:w="4728" w:type="dxa"/>
          </w:tcPr>
          <w:p w:rsidR="00645052" w:rsidRDefault="00645052"/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843" w:type="dxa"/>
          </w:tcPr>
          <w:p w:rsidR="00645052" w:rsidRDefault="00107609">
            <w:r>
              <w:rPr>
                <w:rFonts w:hint="eastAsia"/>
              </w:rPr>
              <w:t>样本板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0x05</w:t>
            </w:r>
          </w:p>
        </w:tc>
        <w:tc>
          <w:tcPr>
            <w:tcW w:w="4728" w:type="dxa"/>
          </w:tcPr>
          <w:p w:rsidR="00645052" w:rsidRDefault="00645052"/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645052" w:rsidRDefault="00107609">
            <w:r>
              <w:rPr>
                <w:rFonts w:hint="eastAsia"/>
              </w:rPr>
              <w:t>试剂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板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0x06</w:t>
            </w:r>
          </w:p>
        </w:tc>
        <w:tc>
          <w:tcPr>
            <w:tcW w:w="4728" w:type="dxa"/>
          </w:tcPr>
          <w:p w:rsidR="00645052" w:rsidRDefault="00645052"/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645052" w:rsidRDefault="00107609">
            <w:r>
              <w:rPr>
                <w:rFonts w:hint="eastAsia"/>
              </w:rPr>
              <w:t>试剂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板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0x07</w:t>
            </w:r>
          </w:p>
        </w:tc>
        <w:tc>
          <w:tcPr>
            <w:tcW w:w="4728" w:type="dxa"/>
          </w:tcPr>
          <w:p w:rsidR="00645052" w:rsidRDefault="00645052"/>
        </w:tc>
      </w:tr>
      <w:tr w:rsidR="00645052" w:rsidTr="00645052">
        <w:tblPrEx>
          <w:tblW w:w="8522" w:type="dxa"/>
          <w:tblLayout w:type="fixed"/>
          <w:tblPrExChange w:id="791" w:author="刘云" w:date="2019-01-08T20:13:00Z">
            <w:tblPrEx>
              <w:tblW w:w="8522" w:type="dxa"/>
              <w:tblLayout w:type="fixed"/>
            </w:tblPrEx>
          </w:tblPrExChange>
        </w:tblPrEx>
        <w:trPr>
          <w:trHeight w:val="287"/>
        </w:trPr>
        <w:tc>
          <w:tcPr>
            <w:tcW w:w="817" w:type="dxa"/>
            <w:tcPrChange w:id="792" w:author="刘云" w:date="2019-01-08T20:13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tcPrChange w:id="793" w:author="刘云" w:date="2019-01-08T20:13:00Z">
              <w:tcPr>
                <w:tcW w:w="1843" w:type="dxa"/>
              </w:tcPr>
            </w:tcPrChange>
          </w:tcPr>
          <w:p w:rsidR="00645052" w:rsidRDefault="00107609">
            <w:r>
              <w:rPr>
                <w:rFonts w:hint="eastAsia"/>
              </w:rPr>
              <w:t>制冷板</w:t>
            </w:r>
          </w:p>
        </w:tc>
        <w:tc>
          <w:tcPr>
            <w:tcW w:w="1134" w:type="dxa"/>
            <w:tcPrChange w:id="794" w:author="刘云" w:date="2019-01-08T20:13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0x08</w:t>
            </w:r>
          </w:p>
        </w:tc>
        <w:tc>
          <w:tcPr>
            <w:tcW w:w="4728" w:type="dxa"/>
            <w:tcPrChange w:id="795" w:author="刘云" w:date="2019-01-08T20:13:00Z">
              <w:tcPr>
                <w:tcW w:w="4728" w:type="dxa"/>
              </w:tcPr>
            </w:tcPrChange>
          </w:tcPr>
          <w:p w:rsidR="00645052" w:rsidRDefault="00645052"/>
        </w:tc>
      </w:tr>
      <w:tr w:rsidR="00645052" w:rsidTr="00645052">
        <w:tblPrEx>
          <w:tblW w:w="8522" w:type="dxa"/>
          <w:tblLayout w:type="fixed"/>
          <w:tblPrExChange w:id="796" w:author="刘云" w:date="2019-01-08T20:23:00Z">
            <w:tblPrEx>
              <w:tblW w:w="8522" w:type="dxa"/>
              <w:tblLayout w:type="fixed"/>
            </w:tblPrEx>
          </w:tblPrExChange>
        </w:tblPrEx>
        <w:trPr>
          <w:trHeight w:val="287"/>
        </w:trPr>
        <w:tc>
          <w:tcPr>
            <w:tcW w:w="817" w:type="dxa"/>
            <w:tcPrChange w:id="797" w:author="刘云" w:date="2019-01-08T20:23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tcPrChange w:id="798" w:author="刘云" w:date="2019-01-08T20:23:00Z">
              <w:tcPr>
                <w:tcW w:w="1843" w:type="dxa"/>
              </w:tcPr>
            </w:tcPrChange>
          </w:tcPr>
          <w:p w:rsidR="00645052" w:rsidRDefault="00107609">
            <w:r>
              <w:rPr>
                <w:rFonts w:hint="eastAsia"/>
              </w:rPr>
              <w:t>分机交流</w:t>
            </w:r>
          </w:p>
        </w:tc>
        <w:tc>
          <w:tcPr>
            <w:tcW w:w="1134" w:type="dxa"/>
            <w:tcPrChange w:id="799" w:author="刘云" w:date="2019-01-08T20:23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0x09</w:t>
            </w:r>
          </w:p>
        </w:tc>
        <w:tc>
          <w:tcPr>
            <w:tcW w:w="4728" w:type="dxa"/>
            <w:tcPrChange w:id="800" w:author="刘云" w:date="2019-01-08T20:23:00Z">
              <w:tcPr>
                <w:tcW w:w="4728" w:type="dxa"/>
              </w:tcPr>
            </w:tcPrChange>
          </w:tcPr>
          <w:p w:rsidR="00645052" w:rsidRDefault="00645052"/>
        </w:tc>
      </w:tr>
      <w:tr w:rsidR="00645052">
        <w:trPr>
          <w:ins w:id="801" w:author="刘云" w:date="2019-01-08T20:13:00Z"/>
        </w:trPr>
        <w:tc>
          <w:tcPr>
            <w:tcW w:w="817" w:type="dxa"/>
          </w:tcPr>
          <w:p w:rsidR="00645052" w:rsidRDefault="00645052">
            <w:pPr>
              <w:rPr>
                <w:ins w:id="802" w:author="刘云" w:date="2019-01-08T20:13:00Z"/>
              </w:rPr>
            </w:pPr>
          </w:p>
        </w:tc>
        <w:tc>
          <w:tcPr>
            <w:tcW w:w="1843" w:type="dxa"/>
          </w:tcPr>
          <w:p w:rsidR="00645052" w:rsidRDefault="00645052">
            <w:pPr>
              <w:rPr>
                <w:ins w:id="803" w:author="刘云" w:date="2019-01-08T20:13:00Z"/>
              </w:rPr>
            </w:pPr>
          </w:p>
        </w:tc>
        <w:tc>
          <w:tcPr>
            <w:tcW w:w="1134" w:type="dxa"/>
          </w:tcPr>
          <w:p w:rsidR="00645052" w:rsidRDefault="00645052">
            <w:pPr>
              <w:rPr>
                <w:ins w:id="804" w:author="刘云" w:date="2019-01-08T20:13:00Z"/>
              </w:rPr>
            </w:pPr>
          </w:p>
        </w:tc>
        <w:tc>
          <w:tcPr>
            <w:tcW w:w="4728" w:type="dxa"/>
          </w:tcPr>
          <w:p w:rsidR="00645052" w:rsidRDefault="00645052">
            <w:pPr>
              <w:rPr>
                <w:ins w:id="805" w:author="刘云" w:date="2019-01-08T20:13:00Z"/>
              </w:rPr>
            </w:pPr>
          </w:p>
        </w:tc>
      </w:tr>
      <w:tr w:rsidR="00645052">
        <w:trPr>
          <w:ins w:id="806" w:author="刘云" w:date="2019-01-08T20:23:00Z"/>
        </w:trPr>
        <w:tc>
          <w:tcPr>
            <w:tcW w:w="817" w:type="dxa"/>
          </w:tcPr>
          <w:p w:rsidR="00645052" w:rsidRDefault="00645052">
            <w:pPr>
              <w:rPr>
                <w:ins w:id="807" w:author="刘云" w:date="2019-01-08T20:23:00Z"/>
              </w:rPr>
            </w:pPr>
          </w:p>
        </w:tc>
        <w:tc>
          <w:tcPr>
            <w:tcW w:w="1843" w:type="dxa"/>
          </w:tcPr>
          <w:p w:rsidR="00645052" w:rsidRDefault="00645052">
            <w:pPr>
              <w:rPr>
                <w:ins w:id="808" w:author="刘云" w:date="2019-01-08T20:23:00Z"/>
              </w:rPr>
            </w:pPr>
          </w:p>
        </w:tc>
        <w:tc>
          <w:tcPr>
            <w:tcW w:w="1134" w:type="dxa"/>
          </w:tcPr>
          <w:p w:rsidR="00645052" w:rsidRDefault="00645052">
            <w:pPr>
              <w:rPr>
                <w:ins w:id="809" w:author="刘云" w:date="2019-01-08T20:23:00Z"/>
              </w:rPr>
            </w:pPr>
          </w:p>
        </w:tc>
        <w:tc>
          <w:tcPr>
            <w:tcW w:w="4728" w:type="dxa"/>
          </w:tcPr>
          <w:p w:rsidR="00645052" w:rsidRDefault="00645052">
            <w:pPr>
              <w:rPr>
                <w:ins w:id="810" w:author="刘云" w:date="2019-01-08T20:23:00Z"/>
              </w:rPr>
            </w:pPr>
          </w:p>
        </w:tc>
      </w:tr>
      <w:tr w:rsidR="00645052">
        <w:trPr>
          <w:ins w:id="811" w:author="刘云" w:date="2019-01-08T20:23:00Z"/>
        </w:trPr>
        <w:tc>
          <w:tcPr>
            <w:tcW w:w="817" w:type="dxa"/>
          </w:tcPr>
          <w:p w:rsidR="00645052" w:rsidRDefault="00645052">
            <w:pPr>
              <w:rPr>
                <w:ins w:id="812" w:author="刘云" w:date="2019-01-08T20:23:00Z"/>
              </w:rPr>
            </w:pPr>
          </w:p>
        </w:tc>
        <w:tc>
          <w:tcPr>
            <w:tcW w:w="1843" w:type="dxa"/>
          </w:tcPr>
          <w:p w:rsidR="00645052" w:rsidRDefault="00645052">
            <w:pPr>
              <w:rPr>
                <w:ins w:id="813" w:author="刘云" w:date="2019-01-08T20:23:00Z"/>
              </w:rPr>
            </w:pPr>
          </w:p>
        </w:tc>
        <w:tc>
          <w:tcPr>
            <w:tcW w:w="1134" w:type="dxa"/>
          </w:tcPr>
          <w:p w:rsidR="00645052" w:rsidRDefault="00645052">
            <w:pPr>
              <w:rPr>
                <w:ins w:id="814" w:author="刘云" w:date="2019-01-08T20:23:00Z"/>
              </w:rPr>
            </w:pPr>
          </w:p>
        </w:tc>
        <w:tc>
          <w:tcPr>
            <w:tcW w:w="4728" w:type="dxa"/>
          </w:tcPr>
          <w:p w:rsidR="00645052" w:rsidRDefault="00645052">
            <w:pPr>
              <w:rPr>
                <w:ins w:id="815" w:author="刘云" w:date="2019-01-08T20:23:00Z"/>
              </w:rPr>
            </w:pPr>
          </w:p>
        </w:tc>
      </w:tr>
      <w:tr w:rsidR="00645052">
        <w:trPr>
          <w:ins w:id="816" w:author="刘云" w:date="2019-01-08T20:23:00Z"/>
        </w:trPr>
        <w:tc>
          <w:tcPr>
            <w:tcW w:w="817" w:type="dxa"/>
          </w:tcPr>
          <w:p w:rsidR="00645052" w:rsidRDefault="00645052">
            <w:pPr>
              <w:rPr>
                <w:ins w:id="817" w:author="刘云" w:date="2019-01-08T20:23:00Z"/>
              </w:rPr>
            </w:pPr>
          </w:p>
        </w:tc>
        <w:tc>
          <w:tcPr>
            <w:tcW w:w="1843" w:type="dxa"/>
          </w:tcPr>
          <w:p w:rsidR="00645052" w:rsidRDefault="00645052">
            <w:pPr>
              <w:rPr>
                <w:ins w:id="818" w:author="刘云" w:date="2019-01-08T20:23:00Z"/>
              </w:rPr>
            </w:pPr>
          </w:p>
        </w:tc>
        <w:tc>
          <w:tcPr>
            <w:tcW w:w="1134" w:type="dxa"/>
          </w:tcPr>
          <w:p w:rsidR="00645052" w:rsidRDefault="00645052">
            <w:pPr>
              <w:rPr>
                <w:ins w:id="819" w:author="刘云" w:date="2019-01-08T20:23:00Z"/>
              </w:rPr>
            </w:pPr>
          </w:p>
        </w:tc>
        <w:tc>
          <w:tcPr>
            <w:tcW w:w="4728" w:type="dxa"/>
          </w:tcPr>
          <w:p w:rsidR="00645052" w:rsidRDefault="00645052">
            <w:pPr>
              <w:rPr>
                <w:ins w:id="820" w:author="刘云" w:date="2019-01-08T20:23:00Z"/>
              </w:rPr>
            </w:pPr>
          </w:p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</w:tcPr>
          <w:p w:rsidR="00645052" w:rsidRDefault="00107609">
            <w:proofErr w:type="gramStart"/>
            <w:r>
              <w:rPr>
                <w:rFonts w:hint="eastAsia"/>
              </w:rPr>
              <w:t>中位机</w:t>
            </w:r>
            <w:proofErr w:type="gramEnd"/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0x20</w:t>
            </w:r>
          </w:p>
        </w:tc>
        <w:tc>
          <w:tcPr>
            <w:tcW w:w="4728" w:type="dxa"/>
          </w:tcPr>
          <w:p w:rsidR="00645052" w:rsidRDefault="00645052"/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</w:tcPr>
          <w:p w:rsidR="00645052" w:rsidRDefault="00107609">
            <w:proofErr w:type="gramStart"/>
            <w:r>
              <w:rPr>
                <w:rFonts w:hint="eastAsia"/>
              </w:rPr>
              <w:t>样本台发送</w:t>
            </w:r>
            <w:proofErr w:type="gramEnd"/>
            <w:r>
              <w:rPr>
                <w:rFonts w:hint="eastAsia"/>
              </w:rPr>
              <w:t>仓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0x21</w:t>
            </w:r>
          </w:p>
        </w:tc>
        <w:tc>
          <w:tcPr>
            <w:tcW w:w="4728" w:type="dxa"/>
          </w:tcPr>
          <w:p w:rsidR="00645052" w:rsidRDefault="00645052"/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</w:tcPr>
          <w:p w:rsidR="00645052" w:rsidRDefault="00107609">
            <w:proofErr w:type="gramStart"/>
            <w:r>
              <w:rPr>
                <w:rFonts w:hint="eastAsia"/>
              </w:rPr>
              <w:t>样本台回收</w:t>
            </w:r>
            <w:proofErr w:type="gramEnd"/>
            <w:r>
              <w:rPr>
                <w:rFonts w:hint="eastAsia"/>
              </w:rPr>
              <w:t>仓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0x22</w:t>
            </w:r>
          </w:p>
        </w:tc>
        <w:tc>
          <w:tcPr>
            <w:tcW w:w="4728" w:type="dxa"/>
          </w:tcPr>
          <w:p w:rsidR="00645052" w:rsidRDefault="00645052"/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</w:tcPr>
          <w:p w:rsidR="00645052" w:rsidRDefault="00107609">
            <w:r>
              <w:rPr>
                <w:rFonts w:hint="eastAsia"/>
              </w:rPr>
              <w:t>轨道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0x23</w:t>
            </w:r>
          </w:p>
        </w:tc>
        <w:tc>
          <w:tcPr>
            <w:tcW w:w="4728" w:type="dxa"/>
          </w:tcPr>
          <w:p w:rsidR="00645052" w:rsidRDefault="00645052"/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</w:tcPr>
          <w:p w:rsidR="00645052" w:rsidRDefault="00107609">
            <w:r>
              <w:rPr>
                <w:rFonts w:hint="eastAsia"/>
              </w:rPr>
              <w:t>轨道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0x24</w:t>
            </w:r>
          </w:p>
        </w:tc>
        <w:tc>
          <w:tcPr>
            <w:tcW w:w="4728" w:type="dxa"/>
          </w:tcPr>
          <w:p w:rsidR="00645052" w:rsidRDefault="00645052"/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</w:tcPr>
          <w:p w:rsidR="00645052" w:rsidRDefault="00107609">
            <w:proofErr w:type="gramStart"/>
            <w:r>
              <w:rPr>
                <w:rFonts w:hint="eastAsia"/>
              </w:rPr>
              <w:t>主交流</w:t>
            </w:r>
            <w:proofErr w:type="gramEnd"/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0x25</w:t>
            </w:r>
          </w:p>
        </w:tc>
        <w:tc>
          <w:tcPr>
            <w:tcW w:w="4728" w:type="dxa"/>
          </w:tcPr>
          <w:p w:rsidR="00645052" w:rsidRDefault="00645052"/>
        </w:tc>
      </w:tr>
      <w:tr w:rsidR="00645052">
        <w:tc>
          <w:tcPr>
            <w:tcW w:w="817" w:type="dxa"/>
          </w:tcPr>
          <w:p w:rsidR="00645052" w:rsidRDefault="00107609"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</w:tcPr>
          <w:p w:rsidR="00645052" w:rsidRDefault="00107609">
            <w:proofErr w:type="gramStart"/>
            <w:r>
              <w:rPr>
                <w:rFonts w:hint="eastAsia"/>
              </w:rPr>
              <w:t>广播板号</w:t>
            </w:r>
            <w:proofErr w:type="gramEnd"/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0x3F</w:t>
            </w:r>
          </w:p>
        </w:tc>
        <w:tc>
          <w:tcPr>
            <w:tcW w:w="4728" w:type="dxa"/>
          </w:tcPr>
          <w:p w:rsidR="00645052" w:rsidRDefault="00107609">
            <w:r>
              <w:rPr>
                <w:rFonts w:hint="eastAsia"/>
              </w:rPr>
              <w:t>所有机构均接收此</w:t>
            </w:r>
            <w:proofErr w:type="gramStart"/>
            <w:r>
              <w:rPr>
                <w:rFonts w:hint="eastAsia"/>
              </w:rPr>
              <w:t>目标板号的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</w:tbl>
    <w:p w:rsidR="00645052" w:rsidRDefault="00107609">
      <w:r>
        <w:t>注</w:t>
      </w:r>
      <w:r>
        <w:rPr>
          <w:rFonts w:hint="eastAsia"/>
        </w:rPr>
        <w:t>：</w:t>
      </w:r>
      <w:proofErr w:type="gramStart"/>
      <w:r>
        <w:t>板号</w:t>
      </w:r>
      <w:proofErr w:type="gramEnd"/>
      <w:r>
        <w:rPr>
          <w:rFonts w:hint="eastAsia"/>
        </w:rPr>
        <w:t>0x01 ~ 0x1F</w:t>
      </w:r>
      <w:r>
        <w:rPr>
          <w:rFonts w:hint="eastAsia"/>
        </w:rPr>
        <w:t>属于模块</w:t>
      </w:r>
      <w:r>
        <w:rPr>
          <w:rFonts w:hint="eastAsia"/>
        </w:rPr>
        <w:t>(1~5)</w:t>
      </w:r>
      <w:r>
        <w:rPr>
          <w:rFonts w:hint="eastAsia"/>
        </w:rPr>
        <w:t>内部的机构板号，</w:t>
      </w:r>
      <w:r>
        <w:rPr>
          <w:rFonts w:hint="eastAsia"/>
        </w:rPr>
        <w:t>0x20~0x3E</w:t>
      </w:r>
      <w:r>
        <w:rPr>
          <w:rFonts w:hint="eastAsia"/>
        </w:rPr>
        <w:t>为模块</w:t>
      </w:r>
      <w:r>
        <w:rPr>
          <w:rFonts w:hint="eastAsia"/>
        </w:rPr>
        <w:t>6</w:t>
      </w:r>
      <w:r>
        <w:rPr>
          <w:rFonts w:hint="eastAsia"/>
        </w:rPr>
        <w:t>内部的</w:t>
      </w:r>
      <w:proofErr w:type="gramStart"/>
      <w:r>
        <w:rPr>
          <w:rFonts w:hint="eastAsia"/>
        </w:rPr>
        <w:t>机构板号</w:t>
      </w:r>
      <w:proofErr w:type="gramEnd"/>
      <w:r>
        <w:rPr>
          <w:rFonts w:hint="eastAsia"/>
        </w:rPr>
        <w:t>(</w:t>
      </w:r>
      <w:r>
        <w:rPr>
          <w:rFonts w:hint="eastAsia"/>
        </w:rPr>
        <w:t>如</w:t>
      </w:r>
      <w:proofErr w:type="gramStart"/>
      <w:r>
        <w:rPr>
          <w:rFonts w:hint="eastAsia"/>
        </w:rPr>
        <w:t>样本台发送</w:t>
      </w:r>
      <w:proofErr w:type="gramEnd"/>
      <w:r>
        <w:rPr>
          <w:rFonts w:hint="eastAsia"/>
        </w:rPr>
        <w:t>仓、</w:t>
      </w:r>
      <w:proofErr w:type="gramStart"/>
      <w:r>
        <w:rPr>
          <w:rFonts w:hint="eastAsia"/>
        </w:rPr>
        <w:t>样本台回收</w:t>
      </w:r>
      <w:proofErr w:type="gramEnd"/>
      <w:r>
        <w:rPr>
          <w:rFonts w:hint="eastAsia"/>
        </w:rPr>
        <w:t>仓、中位机、轨道等</w:t>
      </w:r>
      <w:r>
        <w:rPr>
          <w:rFonts w:hint="eastAsia"/>
        </w:rPr>
        <w:t>)</w:t>
      </w:r>
    </w:p>
    <w:p w:rsidR="00645052" w:rsidRDefault="00107609">
      <w:pPr>
        <w:pStyle w:val="1"/>
        <w:numPr>
          <w:ilvl w:val="0"/>
          <w:numId w:val="1"/>
        </w:numPr>
        <w:rPr>
          <w:rFonts w:cstheme="minorHAnsi"/>
        </w:rPr>
      </w:pPr>
      <w:bookmarkStart w:id="821" w:name="_Toc6344504"/>
      <w:r>
        <w:rPr>
          <w:rFonts w:cstheme="minorHAnsi" w:hint="eastAsia"/>
        </w:rPr>
        <w:t>通信命令</w:t>
      </w:r>
      <w:bookmarkEnd w:id="821"/>
    </w:p>
    <w:p w:rsidR="00645052" w:rsidRDefault="00107609">
      <w:pPr>
        <w:ind w:firstLineChars="200" w:firstLine="420"/>
        <w:rPr>
          <w:rFonts w:cstheme="minorHAnsi"/>
        </w:rPr>
      </w:pPr>
      <w:r>
        <w:rPr>
          <w:rFonts w:cstheme="minorHAnsi"/>
        </w:rPr>
        <w:t>本节描述通信过程中数据的详细</w:t>
      </w:r>
      <w:r>
        <w:rPr>
          <w:rFonts w:cstheme="minorHAnsi" w:hint="eastAsia"/>
        </w:rPr>
        <w:t>定</w:t>
      </w:r>
      <w:r>
        <w:rPr>
          <w:rFonts w:cstheme="minorHAnsi"/>
        </w:rPr>
        <w:t>义。</w:t>
      </w:r>
    </w:p>
    <w:p w:rsidR="00645052" w:rsidRDefault="00107609">
      <w:pPr>
        <w:ind w:firstLineChars="200" w:firstLine="420"/>
        <w:rPr>
          <w:rFonts w:cstheme="minorHAnsi"/>
        </w:rPr>
      </w:pPr>
      <w:r>
        <w:rPr>
          <w:rFonts w:cstheme="minorHAnsi"/>
        </w:rPr>
        <w:t>WORD</w:t>
      </w:r>
      <w:r>
        <w:rPr>
          <w:rFonts w:cstheme="minorHAnsi"/>
        </w:rPr>
        <w:t>、</w:t>
      </w:r>
      <w:r>
        <w:rPr>
          <w:rFonts w:cstheme="minorHAnsi"/>
        </w:rPr>
        <w:t>DWORD</w:t>
      </w:r>
      <w:r>
        <w:rPr>
          <w:rFonts w:cstheme="minorHAnsi"/>
        </w:rPr>
        <w:t>和</w:t>
      </w:r>
      <w:r>
        <w:rPr>
          <w:rFonts w:cstheme="minorHAnsi"/>
        </w:rPr>
        <w:t>FLOAT</w:t>
      </w:r>
      <w:r>
        <w:rPr>
          <w:rFonts w:cstheme="minorHAnsi"/>
        </w:rPr>
        <w:t>类型传输时，</w:t>
      </w:r>
      <w:proofErr w:type="gramStart"/>
      <w:r>
        <w:rPr>
          <w:rFonts w:cstheme="minorHAnsi"/>
        </w:rPr>
        <w:t>遵循低</w:t>
      </w:r>
      <w:proofErr w:type="gramEnd"/>
      <w:r>
        <w:rPr>
          <w:rFonts w:cstheme="minorHAnsi"/>
        </w:rPr>
        <w:t>字节在前，高字节在后的规则。</w:t>
      </w:r>
    </w:p>
    <w:p w:rsidR="00645052" w:rsidRDefault="00107609">
      <w:pPr>
        <w:ind w:firstLineChars="200" w:firstLine="420"/>
        <w:rPr>
          <w:rFonts w:cstheme="minorHAnsi"/>
        </w:rPr>
      </w:pPr>
      <w:r>
        <w:rPr>
          <w:rFonts w:cstheme="minorHAnsi" w:hint="eastAsia"/>
        </w:rPr>
        <w:t>如：</w:t>
      </w:r>
      <w:r>
        <w:rPr>
          <w:rFonts w:cstheme="minorHAnsi" w:hint="eastAsia"/>
        </w:rPr>
        <w:t xml:space="preserve">0x1234, </w:t>
      </w:r>
      <w:r>
        <w:rPr>
          <w:rFonts w:cstheme="minorHAnsi" w:hint="eastAsia"/>
        </w:rPr>
        <w:t>发送数据时，</w:t>
      </w:r>
      <w:r>
        <w:rPr>
          <w:rFonts w:cstheme="minorHAnsi" w:hint="eastAsia"/>
        </w:rPr>
        <w:t>0x</w:t>
      </w:r>
      <w:ins w:id="822" w:author="pc_guang" w:date="2019-02-15T15:07:00Z">
        <w:r w:rsidR="00B1204D">
          <w:rPr>
            <w:rFonts w:cstheme="minorHAnsi"/>
          </w:rPr>
          <w:t>34</w:t>
        </w:r>
      </w:ins>
      <w:del w:id="823" w:author="pc_guang" w:date="2019-02-15T15:07:00Z">
        <w:r w:rsidDel="00B1204D">
          <w:rPr>
            <w:rFonts w:cstheme="minorHAnsi" w:hint="eastAsia"/>
          </w:rPr>
          <w:delText>12</w:delText>
        </w:r>
      </w:del>
      <w:r>
        <w:rPr>
          <w:rFonts w:cstheme="minorHAnsi" w:hint="eastAsia"/>
        </w:rPr>
        <w:t>在前，即先发送；</w:t>
      </w:r>
      <w:r>
        <w:rPr>
          <w:rFonts w:cstheme="minorHAnsi" w:hint="eastAsia"/>
        </w:rPr>
        <w:t>0x</w:t>
      </w:r>
      <w:del w:id="824" w:author="pc_guang" w:date="2019-02-15T15:07:00Z">
        <w:r w:rsidDel="00B1204D">
          <w:rPr>
            <w:rFonts w:cstheme="minorHAnsi" w:hint="eastAsia"/>
          </w:rPr>
          <w:delText>34</w:delText>
        </w:r>
      </w:del>
      <w:ins w:id="825" w:author="pc_guang" w:date="2019-02-15T15:07:00Z">
        <w:r w:rsidR="00B1204D">
          <w:rPr>
            <w:rFonts w:cstheme="minorHAnsi"/>
          </w:rPr>
          <w:t>12</w:t>
        </w:r>
      </w:ins>
      <w:r>
        <w:rPr>
          <w:rFonts w:cstheme="minorHAnsi" w:hint="eastAsia"/>
        </w:rPr>
        <w:t>在后，即后发送。</w:t>
      </w:r>
    </w:p>
    <w:p w:rsidR="00645052" w:rsidRDefault="00107609">
      <w:pPr>
        <w:ind w:firstLineChars="200" w:firstLine="420"/>
        <w:rPr>
          <w:rFonts w:cstheme="minorHAnsi"/>
        </w:rPr>
      </w:pPr>
      <w:r>
        <w:rPr>
          <w:rFonts w:cstheme="minorHAnsi" w:hint="eastAsia"/>
        </w:rPr>
        <w:t xml:space="preserve">    0x12345678</w:t>
      </w:r>
      <w:r>
        <w:rPr>
          <w:rFonts w:cstheme="minorHAnsi" w:hint="eastAsia"/>
        </w:rPr>
        <w:t>，发送前后顺序为：</w:t>
      </w:r>
      <w:r>
        <w:rPr>
          <w:rFonts w:cstheme="minorHAnsi" w:hint="eastAsia"/>
        </w:rPr>
        <w:t>0x</w:t>
      </w:r>
      <w:ins w:id="826" w:author="pc_guang" w:date="2019-02-15T15:07:00Z">
        <w:r w:rsidR="00B1204D">
          <w:rPr>
            <w:rFonts w:cstheme="minorHAnsi"/>
          </w:rPr>
          <w:t>78</w:t>
        </w:r>
      </w:ins>
      <w:del w:id="827" w:author="pc_guang" w:date="2019-02-15T15:07:00Z">
        <w:r w:rsidDel="00B1204D">
          <w:rPr>
            <w:rFonts w:cstheme="minorHAnsi" w:hint="eastAsia"/>
          </w:rPr>
          <w:delText>12</w:delText>
        </w:r>
      </w:del>
      <w:r>
        <w:rPr>
          <w:rFonts w:cstheme="minorHAnsi" w:hint="eastAsia"/>
        </w:rPr>
        <w:t>,0x</w:t>
      </w:r>
      <w:ins w:id="828" w:author="pc_guang" w:date="2019-02-15T15:07:00Z">
        <w:r w:rsidR="00B1204D">
          <w:rPr>
            <w:rFonts w:cstheme="minorHAnsi"/>
          </w:rPr>
          <w:t>56</w:t>
        </w:r>
      </w:ins>
      <w:del w:id="829" w:author="pc_guang" w:date="2019-02-15T15:07:00Z">
        <w:r w:rsidDel="00B1204D">
          <w:rPr>
            <w:rFonts w:cstheme="minorHAnsi" w:hint="eastAsia"/>
          </w:rPr>
          <w:delText>34</w:delText>
        </w:r>
      </w:del>
      <w:r>
        <w:rPr>
          <w:rFonts w:cstheme="minorHAnsi" w:hint="eastAsia"/>
        </w:rPr>
        <w:t>,0x</w:t>
      </w:r>
      <w:ins w:id="830" w:author="pc_guang" w:date="2019-02-15T15:07:00Z">
        <w:r w:rsidR="00B1204D">
          <w:rPr>
            <w:rFonts w:cstheme="minorHAnsi"/>
          </w:rPr>
          <w:t>34</w:t>
        </w:r>
      </w:ins>
      <w:del w:id="831" w:author="pc_guang" w:date="2019-02-15T15:07:00Z">
        <w:r w:rsidDel="00B1204D">
          <w:rPr>
            <w:rFonts w:cstheme="minorHAnsi" w:hint="eastAsia"/>
          </w:rPr>
          <w:delText>56</w:delText>
        </w:r>
      </w:del>
      <w:r>
        <w:rPr>
          <w:rFonts w:cstheme="minorHAnsi" w:hint="eastAsia"/>
        </w:rPr>
        <w:t>,0x</w:t>
      </w:r>
      <w:ins w:id="832" w:author="pc_guang" w:date="2019-02-15T15:07:00Z">
        <w:r w:rsidR="00B1204D">
          <w:rPr>
            <w:rFonts w:cstheme="minorHAnsi"/>
          </w:rPr>
          <w:t>12</w:t>
        </w:r>
      </w:ins>
      <w:del w:id="833" w:author="pc_guang" w:date="2019-02-15T15:07:00Z">
        <w:r w:rsidDel="00B1204D">
          <w:rPr>
            <w:rFonts w:cstheme="minorHAnsi" w:hint="eastAsia"/>
          </w:rPr>
          <w:delText>78</w:delText>
        </w:r>
      </w:del>
    </w:p>
    <w:p w:rsidR="00645052" w:rsidRDefault="00107609">
      <w:pPr>
        <w:ind w:firstLineChars="200" w:firstLine="420"/>
        <w:rPr>
          <w:rFonts w:cstheme="minorHAnsi"/>
        </w:rPr>
      </w:pPr>
      <w:r>
        <w:rPr>
          <w:rFonts w:cstheme="minorHAnsi" w:hint="eastAsia"/>
        </w:rPr>
        <w:t>本文中所提的命令体即是</w:t>
      </w:r>
      <w:r>
        <w:rPr>
          <w:rFonts w:cstheme="minorHAnsi" w:hint="eastAsia"/>
        </w:rPr>
        <w:t>CAN</w:t>
      </w:r>
      <w:proofErr w:type="gramStart"/>
      <w:r>
        <w:rPr>
          <w:rFonts w:cstheme="minorHAnsi" w:hint="eastAsia"/>
        </w:rPr>
        <w:t>帧</w:t>
      </w:r>
      <w:proofErr w:type="gramEnd"/>
      <w:r>
        <w:rPr>
          <w:rFonts w:cstheme="minorHAnsi" w:hint="eastAsia"/>
        </w:rPr>
        <w:t>结构中数据部分。</w:t>
      </w:r>
    </w:p>
    <w:p w:rsidR="00645052" w:rsidRDefault="00107609">
      <w:pPr>
        <w:pStyle w:val="2"/>
        <w:numPr>
          <w:ilvl w:val="1"/>
          <w:numId w:val="1"/>
        </w:numPr>
        <w:ind w:left="567"/>
        <w:rPr>
          <w:rFonts w:cstheme="minorHAnsi"/>
        </w:rPr>
      </w:pPr>
      <w:bookmarkStart w:id="834" w:name="_Toc6344505"/>
      <w:r>
        <w:rPr>
          <w:rFonts w:cstheme="minorHAnsi"/>
        </w:rPr>
        <w:t>命令列表</w:t>
      </w:r>
      <w:bookmarkEnd w:id="834"/>
    </w:p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 xml:space="preserve"> </w:t>
      </w:r>
      <w:bookmarkStart w:id="835" w:name="_Toc6344506"/>
      <w:r>
        <w:t>模块命令列表</w:t>
      </w:r>
      <w:bookmarkEnd w:id="835"/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  <w:tblPrChange w:id="836" w:author="pc_guang" w:date="2019-04-16T21:47:00Z">
          <w:tblPr>
            <w:tblStyle w:val="af0"/>
            <w:tblW w:w="852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17"/>
        <w:gridCol w:w="2268"/>
        <w:gridCol w:w="1134"/>
        <w:gridCol w:w="4303"/>
        <w:tblGridChange w:id="837">
          <w:tblGrid>
            <w:gridCol w:w="817"/>
            <w:gridCol w:w="2268"/>
            <w:gridCol w:w="1134"/>
            <w:gridCol w:w="4303"/>
          </w:tblGrid>
        </w:tblGridChange>
      </w:tblGrid>
      <w:tr w:rsidR="00645052" w:rsidTr="00A67839">
        <w:tc>
          <w:tcPr>
            <w:tcW w:w="817" w:type="dxa"/>
            <w:shd w:val="clear" w:color="auto" w:fill="0070C0"/>
            <w:tcPrChange w:id="838" w:author="pc_guang" w:date="2019-04-16T21:47:00Z">
              <w:tcPr>
                <w:tcW w:w="817" w:type="dxa"/>
                <w:shd w:val="clear" w:color="auto" w:fill="0070C0"/>
              </w:tcPr>
            </w:tcPrChange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0070C0"/>
            <w:tcPrChange w:id="839" w:author="pc_guang" w:date="2019-04-16T21:47:00Z">
              <w:tcPr>
                <w:tcW w:w="2268" w:type="dxa"/>
                <w:shd w:val="clear" w:color="auto" w:fill="0070C0"/>
              </w:tcPr>
            </w:tcPrChange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  <w:tcPrChange w:id="840" w:author="pc_guang" w:date="2019-04-16T21:47:00Z">
              <w:tcPr>
                <w:tcW w:w="1134" w:type="dxa"/>
                <w:shd w:val="clear" w:color="auto" w:fill="0070C0"/>
              </w:tcPr>
            </w:tcPrChange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proofErr w:type="gramStart"/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板号</w:t>
            </w:r>
            <w:proofErr w:type="gramEnd"/>
          </w:p>
        </w:tc>
        <w:tc>
          <w:tcPr>
            <w:tcW w:w="4303" w:type="dxa"/>
            <w:shd w:val="clear" w:color="auto" w:fill="0070C0"/>
            <w:tcPrChange w:id="841" w:author="pc_guang" w:date="2019-04-16T21:47:00Z">
              <w:tcPr>
                <w:tcW w:w="4303" w:type="dxa"/>
                <w:shd w:val="clear" w:color="auto" w:fill="0070C0"/>
              </w:tcPr>
            </w:tcPrChange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 w:rsidTr="00A67839">
        <w:tc>
          <w:tcPr>
            <w:tcW w:w="817" w:type="dxa"/>
            <w:tcPrChange w:id="842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tcPrChange w:id="843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多包通信包头命令</w:t>
            </w:r>
          </w:p>
        </w:tc>
        <w:tc>
          <w:tcPr>
            <w:tcW w:w="1134" w:type="dxa"/>
            <w:tcPrChange w:id="844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0x07FD</w:t>
            </w:r>
          </w:p>
        </w:tc>
        <w:tc>
          <w:tcPr>
            <w:tcW w:w="4303" w:type="dxa"/>
            <w:tcPrChange w:id="845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846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tcPrChange w:id="847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多包通信数据命令</w:t>
            </w:r>
          </w:p>
        </w:tc>
        <w:tc>
          <w:tcPr>
            <w:tcW w:w="1134" w:type="dxa"/>
            <w:tcPrChange w:id="848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0x07FE</w:t>
            </w:r>
          </w:p>
        </w:tc>
        <w:tc>
          <w:tcPr>
            <w:tcW w:w="4303" w:type="dxa"/>
            <w:tcPrChange w:id="849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850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PrChange w:id="851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多包通信结束命令</w:t>
            </w:r>
          </w:p>
        </w:tc>
        <w:tc>
          <w:tcPr>
            <w:tcW w:w="1134" w:type="dxa"/>
            <w:tcPrChange w:id="852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0x07FF</w:t>
            </w:r>
          </w:p>
        </w:tc>
        <w:tc>
          <w:tcPr>
            <w:tcW w:w="4303" w:type="dxa"/>
            <w:tcPrChange w:id="853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854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PrChange w:id="855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反应盘触发</w:t>
            </w:r>
          </w:p>
        </w:tc>
        <w:tc>
          <w:tcPr>
            <w:tcW w:w="1134" w:type="dxa"/>
            <w:tcPrChange w:id="856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0x0001</w:t>
            </w:r>
          </w:p>
        </w:tc>
        <w:tc>
          <w:tcPr>
            <w:tcW w:w="4303" w:type="dxa"/>
            <w:tcPrChange w:id="857" w:author="pc_guang" w:date="2019-04-16T21:47:00Z">
              <w:tcPr>
                <w:tcW w:w="4303" w:type="dxa"/>
              </w:tcPr>
            </w:tcPrChange>
          </w:tcPr>
          <w:p w:rsidR="00645052" w:rsidRDefault="00107609">
            <w:r>
              <w:t>反应盘动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停触发</w:t>
            </w:r>
          </w:p>
        </w:tc>
      </w:tr>
      <w:tr w:rsidR="00645052" w:rsidTr="00A67839">
        <w:tc>
          <w:tcPr>
            <w:tcW w:w="817" w:type="dxa"/>
            <w:tcPrChange w:id="858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tcPrChange w:id="859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急停</w:t>
            </w:r>
          </w:p>
        </w:tc>
        <w:tc>
          <w:tcPr>
            <w:tcW w:w="1134" w:type="dxa"/>
            <w:tcPrChange w:id="860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0x0002</w:t>
            </w:r>
          </w:p>
        </w:tc>
        <w:tc>
          <w:tcPr>
            <w:tcW w:w="4303" w:type="dxa"/>
            <w:tcPrChange w:id="861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862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tcPrChange w:id="863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报警</w:t>
            </w:r>
          </w:p>
        </w:tc>
        <w:tc>
          <w:tcPr>
            <w:tcW w:w="1134" w:type="dxa"/>
            <w:tcPrChange w:id="864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0x0003</w:t>
            </w:r>
          </w:p>
        </w:tc>
        <w:tc>
          <w:tcPr>
            <w:tcW w:w="4303" w:type="dxa"/>
            <w:tcPrChange w:id="865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866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  <w:tcPrChange w:id="867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复位</w:t>
            </w:r>
          </w:p>
        </w:tc>
        <w:tc>
          <w:tcPr>
            <w:tcW w:w="1134" w:type="dxa"/>
            <w:tcPrChange w:id="868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0x0004</w:t>
            </w:r>
          </w:p>
        </w:tc>
        <w:tc>
          <w:tcPr>
            <w:tcW w:w="4303" w:type="dxa"/>
            <w:tcPrChange w:id="869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870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tcPrChange w:id="871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状态</w:t>
            </w:r>
          </w:p>
        </w:tc>
        <w:tc>
          <w:tcPr>
            <w:tcW w:w="1134" w:type="dxa"/>
            <w:tcPrChange w:id="872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0x0005</w:t>
            </w:r>
          </w:p>
        </w:tc>
        <w:tc>
          <w:tcPr>
            <w:tcW w:w="4303" w:type="dxa"/>
            <w:tcPrChange w:id="873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874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268" w:type="dxa"/>
            <w:tcPrChange w:id="875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加样</w:t>
            </w:r>
          </w:p>
        </w:tc>
        <w:tc>
          <w:tcPr>
            <w:tcW w:w="1134" w:type="dxa"/>
            <w:tcPrChange w:id="876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0x0006</w:t>
            </w:r>
          </w:p>
        </w:tc>
        <w:tc>
          <w:tcPr>
            <w:tcW w:w="4303" w:type="dxa"/>
            <w:tcPrChange w:id="877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878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  <w:tcPrChange w:id="879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加试剂</w:t>
            </w:r>
          </w:p>
        </w:tc>
        <w:tc>
          <w:tcPr>
            <w:tcW w:w="1134" w:type="dxa"/>
            <w:tcPrChange w:id="880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0x0007</w:t>
            </w:r>
          </w:p>
        </w:tc>
        <w:tc>
          <w:tcPr>
            <w:tcW w:w="4303" w:type="dxa"/>
            <w:tcPrChange w:id="881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882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  <w:tcPrChange w:id="883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加搅拌</w:t>
            </w:r>
          </w:p>
        </w:tc>
        <w:tc>
          <w:tcPr>
            <w:tcW w:w="1134" w:type="dxa"/>
            <w:tcPrChange w:id="884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0x0008</w:t>
            </w:r>
          </w:p>
        </w:tc>
        <w:tc>
          <w:tcPr>
            <w:tcW w:w="4303" w:type="dxa"/>
            <w:tcPrChange w:id="885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886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  <w:tcPrChange w:id="887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加稀释</w:t>
            </w:r>
          </w:p>
        </w:tc>
        <w:tc>
          <w:tcPr>
            <w:tcW w:w="1134" w:type="dxa"/>
            <w:tcPrChange w:id="888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0x0009</w:t>
            </w:r>
          </w:p>
        </w:tc>
        <w:tc>
          <w:tcPr>
            <w:tcW w:w="4303" w:type="dxa"/>
            <w:tcPrChange w:id="889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890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13</w:t>
            </w:r>
          </w:p>
        </w:tc>
        <w:tc>
          <w:tcPr>
            <w:tcW w:w="2268" w:type="dxa"/>
            <w:tcPrChange w:id="891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机械动作检查</w:t>
            </w:r>
          </w:p>
        </w:tc>
        <w:tc>
          <w:tcPr>
            <w:tcW w:w="1134" w:type="dxa"/>
            <w:tcPrChange w:id="892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0x000A</w:t>
            </w:r>
          </w:p>
        </w:tc>
        <w:tc>
          <w:tcPr>
            <w:tcW w:w="4303" w:type="dxa"/>
            <w:tcPrChange w:id="893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894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14</w:t>
            </w:r>
          </w:p>
        </w:tc>
        <w:tc>
          <w:tcPr>
            <w:tcW w:w="2268" w:type="dxa"/>
            <w:tcPrChange w:id="895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正常停止命令</w:t>
            </w:r>
          </w:p>
        </w:tc>
        <w:tc>
          <w:tcPr>
            <w:tcW w:w="1134" w:type="dxa"/>
            <w:tcPrChange w:id="896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0x000B</w:t>
            </w:r>
          </w:p>
        </w:tc>
        <w:tc>
          <w:tcPr>
            <w:tcW w:w="4303" w:type="dxa"/>
            <w:tcPrChange w:id="897" w:author="pc_guang" w:date="2019-04-16T21:47:00Z">
              <w:tcPr>
                <w:tcW w:w="4303" w:type="dxa"/>
              </w:tcPr>
            </w:tcPrChange>
          </w:tcPr>
          <w:p w:rsidR="00645052" w:rsidRDefault="00107609">
            <w:r>
              <w:t>测试停止</w:t>
            </w:r>
            <w:r>
              <w:rPr>
                <w:rFonts w:hint="eastAsia"/>
              </w:rPr>
              <w:t>、</w:t>
            </w:r>
            <w:r>
              <w:t>机械动作检查停止等</w:t>
            </w:r>
          </w:p>
        </w:tc>
      </w:tr>
      <w:tr w:rsidR="00645052" w:rsidTr="00A67839">
        <w:tc>
          <w:tcPr>
            <w:tcW w:w="817" w:type="dxa"/>
            <w:tcPrChange w:id="898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15</w:t>
            </w:r>
          </w:p>
        </w:tc>
        <w:tc>
          <w:tcPr>
            <w:tcW w:w="2268" w:type="dxa"/>
            <w:tcPrChange w:id="899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加样使能</w:t>
            </w:r>
          </w:p>
        </w:tc>
        <w:tc>
          <w:tcPr>
            <w:tcW w:w="1134" w:type="dxa"/>
            <w:tcPrChange w:id="900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0x000C</w:t>
            </w:r>
          </w:p>
        </w:tc>
        <w:tc>
          <w:tcPr>
            <w:tcW w:w="4303" w:type="dxa"/>
            <w:tcPrChange w:id="901" w:author="pc_guang" w:date="2019-04-16T21:47:00Z">
              <w:tcPr>
                <w:tcW w:w="4303" w:type="dxa"/>
              </w:tcPr>
            </w:tcPrChange>
          </w:tcPr>
          <w:p w:rsidR="00645052" w:rsidRDefault="00107609">
            <w:r>
              <w:rPr>
                <w:rFonts w:hint="eastAsia"/>
              </w:rPr>
              <w:t>通知样本针可以安排加样</w:t>
            </w:r>
          </w:p>
        </w:tc>
      </w:tr>
      <w:tr w:rsidR="00645052" w:rsidTr="00A67839">
        <w:tc>
          <w:tcPr>
            <w:tcW w:w="817" w:type="dxa"/>
            <w:tcPrChange w:id="902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16</w:t>
            </w:r>
          </w:p>
        </w:tc>
        <w:tc>
          <w:tcPr>
            <w:tcW w:w="2268" w:type="dxa"/>
            <w:tcPrChange w:id="903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加样暂停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继续</w:t>
            </w:r>
          </w:p>
        </w:tc>
        <w:tc>
          <w:tcPr>
            <w:tcW w:w="1134" w:type="dxa"/>
            <w:tcPrChange w:id="904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0x000D</w:t>
            </w:r>
          </w:p>
        </w:tc>
        <w:tc>
          <w:tcPr>
            <w:tcW w:w="4303" w:type="dxa"/>
            <w:tcPrChange w:id="905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906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17</w:t>
            </w:r>
          </w:p>
        </w:tc>
        <w:tc>
          <w:tcPr>
            <w:tcW w:w="2268" w:type="dxa"/>
            <w:tcPrChange w:id="907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t>开始</w:t>
            </w:r>
            <w:r>
              <w:rPr>
                <w:rFonts w:hint="eastAsia"/>
              </w:rPr>
              <w:t>工作</w:t>
            </w:r>
          </w:p>
        </w:tc>
        <w:tc>
          <w:tcPr>
            <w:tcW w:w="1134" w:type="dxa"/>
            <w:tcPrChange w:id="908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0x000E</w:t>
            </w:r>
          </w:p>
        </w:tc>
        <w:tc>
          <w:tcPr>
            <w:tcW w:w="4303" w:type="dxa"/>
            <w:tcPrChange w:id="909" w:author="pc_guang" w:date="2019-04-16T21:47:00Z">
              <w:tcPr>
                <w:tcW w:w="4303" w:type="dxa"/>
              </w:tcPr>
            </w:tcPrChange>
          </w:tcPr>
          <w:p w:rsidR="00645052" w:rsidRDefault="00107609">
            <w:proofErr w:type="gramStart"/>
            <w:r>
              <w:rPr>
                <w:rFonts w:hint="eastAsia"/>
              </w:rPr>
              <w:t>中位机通知</w:t>
            </w:r>
            <w:proofErr w:type="gramEnd"/>
            <w:r>
              <w:rPr>
                <w:rFonts w:hint="eastAsia"/>
              </w:rPr>
              <w:t>主控板，主控</w:t>
            </w:r>
            <w:proofErr w:type="gramStart"/>
            <w:r>
              <w:rPr>
                <w:rFonts w:hint="eastAsia"/>
              </w:rPr>
              <w:t>板通知</w:t>
            </w:r>
            <w:proofErr w:type="gramEnd"/>
            <w:r>
              <w:rPr>
                <w:rFonts w:hint="eastAsia"/>
              </w:rPr>
              <w:t>下位机</w:t>
            </w:r>
          </w:p>
        </w:tc>
      </w:tr>
      <w:tr w:rsidR="00645052" w:rsidTr="00A67839">
        <w:tc>
          <w:tcPr>
            <w:tcW w:w="817" w:type="dxa"/>
            <w:tcPrChange w:id="910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  <w:tcPrChange w:id="911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t>升级开始</w:t>
            </w:r>
          </w:p>
        </w:tc>
        <w:tc>
          <w:tcPr>
            <w:tcW w:w="1134" w:type="dxa"/>
            <w:tcPrChange w:id="912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0x000F</w:t>
            </w:r>
          </w:p>
        </w:tc>
        <w:tc>
          <w:tcPr>
            <w:tcW w:w="4303" w:type="dxa"/>
            <w:tcPrChange w:id="913" w:author="pc_guang" w:date="2019-04-16T21:47:00Z">
              <w:tcPr>
                <w:tcW w:w="4303" w:type="dxa"/>
              </w:tcPr>
            </w:tcPrChange>
          </w:tcPr>
          <w:p w:rsidR="00645052" w:rsidRDefault="00107609">
            <w:r>
              <w:rPr>
                <w:rFonts w:hint="eastAsia"/>
              </w:rPr>
              <w:t>升级</w:t>
            </w:r>
            <w:proofErr w:type="gramStart"/>
            <w:r>
              <w:rPr>
                <w:rFonts w:hint="eastAsia"/>
              </w:rPr>
              <w:t>包信息</w:t>
            </w:r>
            <w:proofErr w:type="gramEnd"/>
          </w:p>
        </w:tc>
      </w:tr>
      <w:tr w:rsidR="00645052" w:rsidTr="00A67839">
        <w:tc>
          <w:tcPr>
            <w:tcW w:w="817" w:type="dxa"/>
            <w:tcPrChange w:id="914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19</w:t>
            </w:r>
          </w:p>
        </w:tc>
        <w:tc>
          <w:tcPr>
            <w:tcW w:w="2268" w:type="dxa"/>
            <w:tcPrChange w:id="915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t>升级数据</w:t>
            </w:r>
          </w:p>
        </w:tc>
        <w:tc>
          <w:tcPr>
            <w:tcW w:w="1134" w:type="dxa"/>
            <w:tcPrChange w:id="916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0x0010</w:t>
            </w:r>
          </w:p>
        </w:tc>
        <w:tc>
          <w:tcPr>
            <w:tcW w:w="4303" w:type="dxa"/>
            <w:tcPrChange w:id="917" w:author="pc_guang" w:date="2019-04-16T21:47:00Z">
              <w:tcPr>
                <w:tcW w:w="4303" w:type="dxa"/>
              </w:tcPr>
            </w:tcPrChange>
          </w:tcPr>
          <w:p w:rsidR="00645052" w:rsidRDefault="00107609">
            <w:r>
              <w:rPr>
                <w:rFonts w:hint="eastAsia"/>
              </w:rPr>
              <w:t>升级数据</w:t>
            </w:r>
          </w:p>
        </w:tc>
      </w:tr>
      <w:tr w:rsidR="00645052" w:rsidTr="00A67839">
        <w:tc>
          <w:tcPr>
            <w:tcW w:w="817" w:type="dxa"/>
            <w:tcPrChange w:id="918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20</w:t>
            </w:r>
          </w:p>
        </w:tc>
        <w:tc>
          <w:tcPr>
            <w:tcW w:w="2268" w:type="dxa"/>
            <w:tcPrChange w:id="919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t>升级结束</w:t>
            </w:r>
          </w:p>
        </w:tc>
        <w:tc>
          <w:tcPr>
            <w:tcW w:w="1134" w:type="dxa"/>
            <w:tcPrChange w:id="920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0x0011</w:t>
            </w:r>
          </w:p>
        </w:tc>
        <w:tc>
          <w:tcPr>
            <w:tcW w:w="4303" w:type="dxa"/>
            <w:tcPrChange w:id="921" w:author="pc_guang" w:date="2019-04-16T21:47:00Z">
              <w:tcPr>
                <w:tcW w:w="4303" w:type="dxa"/>
              </w:tcPr>
            </w:tcPrChange>
          </w:tcPr>
          <w:p w:rsidR="00645052" w:rsidRDefault="00107609">
            <w:r>
              <w:rPr>
                <w:rFonts w:hint="eastAsia"/>
              </w:rPr>
              <w:t>升级结束，附带整个程序的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校验码</w:t>
            </w:r>
          </w:p>
        </w:tc>
      </w:tr>
      <w:tr w:rsidR="00645052" w:rsidTr="00A67839">
        <w:tc>
          <w:tcPr>
            <w:tcW w:w="817" w:type="dxa"/>
            <w:tcPrChange w:id="922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21</w:t>
            </w:r>
          </w:p>
        </w:tc>
        <w:tc>
          <w:tcPr>
            <w:tcW w:w="2268" w:type="dxa"/>
            <w:tcPrChange w:id="923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t>准备升级</w:t>
            </w:r>
          </w:p>
        </w:tc>
        <w:tc>
          <w:tcPr>
            <w:tcW w:w="1134" w:type="dxa"/>
            <w:tcPrChange w:id="924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0x0012</w:t>
            </w:r>
          </w:p>
        </w:tc>
        <w:tc>
          <w:tcPr>
            <w:tcW w:w="4303" w:type="dxa"/>
            <w:tcPrChange w:id="925" w:author="pc_guang" w:date="2019-04-16T21:47:00Z">
              <w:tcPr>
                <w:tcW w:w="4303" w:type="dxa"/>
              </w:tcPr>
            </w:tcPrChange>
          </w:tcPr>
          <w:p w:rsidR="00645052" w:rsidRDefault="00107609">
            <w:r>
              <w:rPr>
                <w:rFonts w:hint="eastAsia"/>
              </w:rPr>
              <w:t>准备升级，跳转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等操作</w:t>
            </w:r>
          </w:p>
        </w:tc>
      </w:tr>
      <w:tr w:rsidR="00645052" w:rsidTr="00A67839">
        <w:tc>
          <w:tcPr>
            <w:tcW w:w="817" w:type="dxa"/>
            <w:tcPrChange w:id="926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22</w:t>
            </w:r>
          </w:p>
        </w:tc>
        <w:tc>
          <w:tcPr>
            <w:tcW w:w="2268" w:type="dxa"/>
            <w:tcPrChange w:id="927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插入急诊架</w:t>
            </w:r>
          </w:p>
        </w:tc>
        <w:tc>
          <w:tcPr>
            <w:tcW w:w="1134" w:type="dxa"/>
            <w:tcPrChange w:id="928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0x0013</w:t>
            </w:r>
          </w:p>
        </w:tc>
        <w:tc>
          <w:tcPr>
            <w:tcW w:w="4303" w:type="dxa"/>
            <w:tcPrChange w:id="929" w:author="pc_guang" w:date="2019-04-16T21:47:00Z">
              <w:tcPr>
                <w:tcW w:w="4303" w:type="dxa"/>
              </w:tcPr>
            </w:tcPrChange>
          </w:tcPr>
          <w:p w:rsidR="00645052" w:rsidRDefault="00107609">
            <w:r>
              <w:rPr>
                <w:rFonts w:hint="eastAsia"/>
              </w:rPr>
              <w:t>通知样本</w:t>
            </w:r>
            <w:proofErr w:type="gramStart"/>
            <w:r>
              <w:rPr>
                <w:rFonts w:hint="eastAsia"/>
              </w:rPr>
              <w:t>针加入</w:t>
            </w:r>
            <w:proofErr w:type="gramEnd"/>
            <w:r>
              <w:rPr>
                <w:rFonts w:hint="eastAsia"/>
              </w:rPr>
              <w:t>急诊架</w:t>
            </w:r>
          </w:p>
        </w:tc>
      </w:tr>
      <w:tr w:rsidR="00645052" w:rsidTr="00A67839">
        <w:tc>
          <w:tcPr>
            <w:tcW w:w="817" w:type="dxa"/>
            <w:tcPrChange w:id="930" w:author="pc_guang" w:date="2019-04-16T21:47:00Z">
              <w:tcPr>
                <w:tcW w:w="817" w:type="dxa"/>
              </w:tcPr>
            </w:tcPrChange>
          </w:tcPr>
          <w:p w:rsidR="00645052" w:rsidRDefault="00107609">
            <w:pPr>
              <w:rPr>
                <w:color w:val="FF0000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268" w:type="dxa"/>
            <w:tcPrChange w:id="931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多</w:t>
            </w:r>
            <w:proofErr w:type="gramStart"/>
            <w:r>
              <w:rPr>
                <w:rFonts w:hint="eastAsia"/>
              </w:rPr>
              <w:t>试剂位</w:t>
            </w:r>
            <w:proofErr w:type="gramEnd"/>
          </w:p>
        </w:tc>
        <w:tc>
          <w:tcPr>
            <w:tcW w:w="1134" w:type="dxa"/>
            <w:tcPrChange w:id="932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</w:t>
            </w:r>
            <w:r>
              <w:t>0014</w:t>
            </w:r>
          </w:p>
        </w:tc>
        <w:tc>
          <w:tcPr>
            <w:tcW w:w="4303" w:type="dxa"/>
            <w:tcPrChange w:id="933" w:author="pc_guang" w:date="2019-04-16T21:47:00Z">
              <w:tcPr>
                <w:tcW w:w="4303" w:type="dxa"/>
              </w:tcPr>
            </w:tcPrChange>
          </w:tcPr>
          <w:p w:rsidR="00645052" w:rsidRDefault="00107609">
            <w:r>
              <w:rPr>
                <w:rFonts w:hint="eastAsia"/>
              </w:rPr>
              <w:t>试剂盘多</w:t>
            </w:r>
            <w:proofErr w:type="gramStart"/>
            <w:r>
              <w:rPr>
                <w:rFonts w:hint="eastAsia"/>
              </w:rPr>
              <w:t>试剂位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645052" w:rsidTr="00A67839">
        <w:tc>
          <w:tcPr>
            <w:tcW w:w="817" w:type="dxa"/>
            <w:tcPrChange w:id="934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24</w:t>
            </w:r>
          </w:p>
        </w:tc>
        <w:tc>
          <w:tcPr>
            <w:tcW w:w="2268" w:type="dxa"/>
            <w:tcPrChange w:id="935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注射泵排气命令</w:t>
            </w:r>
          </w:p>
        </w:tc>
        <w:tc>
          <w:tcPr>
            <w:tcW w:w="1134" w:type="dxa"/>
            <w:tcPrChange w:id="936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0x0015</w:t>
            </w:r>
          </w:p>
        </w:tc>
        <w:tc>
          <w:tcPr>
            <w:tcW w:w="4303" w:type="dxa"/>
            <w:tcPrChange w:id="937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938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25</w:t>
            </w:r>
          </w:p>
        </w:tc>
        <w:tc>
          <w:tcPr>
            <w:tcW w:w="2268" w:type="dxa"/>
            <w:tcPrChange w:id="939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制冷温度</w:t>
            </w:r>
          </w:p>
        </w:tc>
        <w:tc>
          <w:tcPr>
            <w:tcW w:w="1134" w:type="dxa"/>
            <w:tcPrChange w:id="940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0x0016</w:t>
            </w:r>
          </w:p>
        </w:tc>
        <w:tc>
          <w:tcPr>
            <w:tcW w:w="4303" w:type="dxa"/>
            <w:tcPrChange w:id="941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942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26</w:t>
            </w:r>
          </w:p>
        </w:tc>
        <w:tc>
          <w:tcPr>
            <w:tcW w:w="2268" w:type="dxa"/>
            <w:tcPrChange w:id="943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反应槽温度</w:t>
            </w:r>
          </w:p>
        </w:tc>
        <w:tc>
          <w:tcPr>
            <w:tcW w:w="1134" w:type="dxa"/>
            <w:tcPrChange w:id="944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0x0017</w:t>
            </w:r>
          </w:p>
        </w:tc>
        <w:tc>
          <w:tcPr>
            <w:tcW w:w="4303" w:type="dxa"/>
            <w:tcPrChange w:id="945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946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27</w:t>
            </w:r>
          </w:p>
        </w:tc>
        <w:tc>
          <w:tcPr>
            <w:tcW w:w="2268" w:type="dxa"/>
            <w:tcPrChange w:id="947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机构调试命令</w:t>
            </w:r>
          </w:p>
        </w:tc>
        <w:tc>
          <w:tcPr>
            <w:tcW w:w="1134" w:type="dxa"/>
            <w:tcPrChange w:id="948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0x0018</w:t>
            </w:r>
          </w:p>
        </w:tc>
        <w:tc>
          <w:tcPr>
            <w:tcW w:w="4303" w:type="dxa"/>
            <w:tcPrChange w:id="949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950" w:author="pc_guang" w:date="2019-04-16T21:47:00Z">
              <w:tcPr>
                <w:tcW w:w="817" w:type="dxa"/>
              </w:tcPr>
            </w:tcPrChange>
          </w:tcPr>
          <w:p w:rsidR="00645052" w:rsidRDefault="00107609">
            <w:r>
              <w:rPr>
                <w:rFonts w:hint="eastAsia"/>
              </w:rPr>
              <w:t>28</w:t>
            </w:r>
          </w:p>
        </w:tc>
        <w:tc>
          <w:tcPr>
            <w:tcW w:w="2268" w:type="dxa"/>
            <w:tcPrChange w:id="951" w:author="pc_guang" w:date="2019-04-16T21:47:00Z">
              <w:tcPr>
                <w:tcW w:w="2268" w:type="dxa"/>
              </w:tcPr>
            </w:tcPrChange>
          </w:tcPr>
          <w:p w:rsidR="00645052" w:rsidRDefault="00107609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板调试命令</w:t>
            </w:r>
          </w:p>
        </w:tc>
        <w:tc>
          <w:tcPr>
            <w:tcW w:w="1134" w:type="dxa"/>
            <w:tcPrChange w:id="952" w:author="pc_guang" w:date="2019-04-16T21:47:00Z">
              <w:tcPr>
                <w:tcW w:w="1134" w:type="dxa"/>
              </w:tcPr>
            </w:tcPrChange>
          </w:tcPr>
          <w:p w:rsidR="00645052" w:rsidRDefault="00107609">
            <w:r>
              <w:rPr>
                <w:rFonts w:hint="eastAsia"/>
              </w:rPr>
              <w:t>0x0019</w:t>
            </w:r>
          </w:p>
        </w:tc>
        <w:tc>
          <w:tcPr>
            <w:tcW w:w="4303" w:type="dxa"/>
            <w:tcPrChange w:id="953" w:author="pc_guang" w:date="2019-04-16T21:47:00Z">
              <w:tcPr>
                <w:tcW w:w="4303" w:type="dxa"/>
              </w:tcPr>
            </w:tcPrChange>
          </w:tcPr>
          <w:p w:rsidR="00645052" w:rsidRDefault="00645052"/>
        </w:tc>
      </w:tr>
      <w:tr w:rsidR="00645052" w:rsidTr="00A67839">
        <w:tc>
          <w:tcPr>
            <w:tcW w:w="817" w:type="dxa"/>
            <w:tcPrChange w:id="954" w:author="pc_guang" w:date="2019-04-16T21:47:00Z">
              <w:tcPr>
                <w:tcW w:w="817" w:type="dxa"/>
              </w:tcPr>
            </w:tcPrChange>
          </w:tcPr>
          <w:p w:rsidR="00645052" w:rsidRPr="00ED6C65" w:rsidRDefault="00107609">
            <w:r w:rsidRPr="00ED6C65">
              <w:t>29</w:t>
            </w:r>
          </w:p>
        </w:tc>
        <w:tc>
          <w:tcPr>
            <w:tcW w:w="2268" w:type="dxa"/>
            <w:tcPrChange w:id="955" w:author="pc_guang" w:date="2019-04-16T21:47:00Z">
              <w:tcPr>
                <w:tcW w:w="2268" w:type="dxa"/>
              </w:tcPr>
            </w:tcPrChange>
          </w:tcPr>
          <w:p w:rsidR="00645052" w:rsidRPr="00ED6C65" w:rsidRDefault="00985919">
            <w:ins w:id="956" w:author="pc_guang" w:date="2019-03-25T11:24:00Z">
              <w:r w:rsidRPr="00ED6C65">
                <w:rPr>
                  <w:rFonts w:hint="eastAsia"/>
                  <w:rPrChange w:id="957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试剂余量扫描</w:t>
              </w:r>
            </w:ins>
            <w:del w:id="958" w:author="pc_guang" w:date="2019-03-25T11:24:00Z">
              <w:r w:rsidR="00107609" w:rsidRPr="00ED6C65" w:rsidDel="00985919">
                <w:rPr>
                  <w:rFonts w:hint="eastAsia"/>
                </w:rPr>
                <w:delText>样本架就绪</w:delText>
              </w:r>
            </w:del>
          </w:p>
        </w:tc>
        <w:tc>
          <w:tcPr>
            <w:tcW w:w="1134" w:type="dxa"/>
            <w:tcPrChange w:id="959" w:author="pc_guang" w:date="2019-04-16T21:47:00Z">
              <w:tcPr>
                <w:tcW w:w="1134" w:type="dxa"/>
              </w:tcPr>
            </w:tcPrChange>
          </w:tcPr>
          <w:p w:rsidR="00645052" w:rsidRPr="00ED6C65" w:rsidRDefault="00107609">
            <w:r w:rsidRPr="00ED6C65">
              <w:t>0x001A</w:t>
            </w:r>
          </w:p>
        </w:tc>
        <w:tc>
          <w:tcPr>
            <w:tcW w:w="4303" w:type="dxa"/>
            <w:tcPrChange w:id="960" w:author="pc_guang" w:date="2019-04-16T21:47:00Z">
              <w:tcPr>
                <w:tcW w:w="4303" w:type="dxa"/>
              </w:tcPr>
            </w:tcPrChange>
          </w:tcPr>
          <w:p w:rsidR="00645052" w:rsidRPr="00985919" w:rsidRDefault="00645052">
            <w:pPr>
              <w:rPr>
                <w:color w:val="FF0000"/>
                <w:rPrChange w:id="961" w:author="pc_guang" w:date="2019-03-25T11:24:00Z">
                  <w:rPr/>
                </w:rPrChange>
              </w:rPr>
            </w:pPr>
          </w:p>
        </w:tc>
      </w:tr>
      <w:tr w:rsidR="00645052" w:rsidTr="00A67839">
        <w:tc>
          <w:tcPr>
            <w:tcW w:w="817" w:type="dxa"/>
            <w:tcPrChange w:id="962" w:author="pc_guang" w:date="2019-04-16T21:47:00Z">
              <w:tcPr>
                <w:tcW w:w="817" w:type="dxa"/>
              </w:tcPr>
            </w:tcPrChange>
          </w:tcPr>
          <w:p w:rsidR="00645052" w:rsidRPr="00ED6C65" w:rsidRDefault="00107609">
            <w:r w:rsidRPr="00ED6C65">
              <w:t>30</w:t>
            </w:r>
          </w:p>
        </w:tc>
        <w:tc>
          <w:tcPr>
            <w:tcW w:w="2268" w:type="dxa"/>
            <w:tcPrChange w:id="963" w:author="pc_guang" w:date="2019-04-16T21:47:00Z">
              <w:tcPr>
                <w:tcW w:w="2268" w:type="dxa"/>
              </w:tcPr>
            </w:tcPrChange>
          </w:tcPr>
          <w:p w:rsidR="00645052" w:rsidRPr="00ED6C65" w:rsidRDefault="00107609">
            <w:pPr>
              <w:rPr>
                <w:strike/>
                <w:rPrChange w:id="964" w:author="pc_guang" w:date="2019-04-16T21:40:00Z">
                  <w:rPr>
                    <w:strike/>
                    <w:color w:val="FF0000"/>
                  </w:rPr>
                </w:rPrChange>
              </w:rPr>
            </w:pPr>
            <w:r w:rsidRPr="00ED6C65">
              <w:rPr>
                <w:rFonts w:hint="eastAsia"/>
              </w:rPr>
              <w:t>样本架出位</w:t>
            </w:r>
          </w:p>
        </w:tc>
        <w:tc>
          <w:tcPr>
            <w:tcW w:w="1134" w:type="dxa"/>
            <w:tcPrChange w:id="965" w:author="pc_guang" w:date="2019-04-16T21:47:00Z">
              <w:tcPr>
                <w:tcW w:w="1134" w:type="dxa"/>
              </w:tcPr>
            </w:tcPrChange>
          </w:tcPr>
          <w:p w:rsidR="00645052" w:rsidRPr="00ED6C65" w:rsidRDefault="00107609">
            <w:pPr>
              <w:rPr>
                <w:strike/>
                <w:rPrChange w:id="966" w:author="pc_guang" w:date="2019-04-16T21:40:00Z">
                  <w:rPr>
                    <w:strike/>
                    <w:color w:val="FF0000"/>
                  </w:rPr>
                </w:rPrChange>
              </w:rPr>
            </w:pPr>
            <w:r w:rsidRPr="00ED6C65">
              <w:t>0x001B</w:t>
            </w:r>
          </w:p>
        </w:tc>
        <w:tc>
          <w:tcPr>
            <w:tcW w:w="4303" w:type="dxa"/>
            <w:tcPrChange w:id="967" w:author="pc_guang" w:date="2019-04-16T21:47:00Z">
              <w:tcPr>
                <w:tcW w:w="4303" w:type="dxa"/>
              </w:tcPr>
            </w:tcPrChange>
          </w:tcPr>
          <w:p w:rsidR="00645052" w:rsidRDefault="00107609">
            <w:pPr>
              <w:rPr>
                <w:strike/>
                <w:color w:val="FF0000"/>
              </w:rPr>
            </w:pPr>
            <w:r>
              <w:rPr>
                <w:rFonts w:hint="eastAsia"/>
              </w:rPr>
              <w:t>通知样本针将样本架移动到待抓取位置</w:t>
            </w:r>
          </w:p>
        </w:tc>
      </w:tr>
      <w:tr w:rsidR="00645052" w:rsidTr="00A67839">
        <w:tc>
          <w:tcPr>
            <w:tcW w:w="817" w:type="dxa"/>
            <w:tcPrChange w:id="968" w:author="pc_guang" w:date="2019-04-16T21:47:00Z">
              <w:tcPr>
                <w:tcW w:w="817" w:type="dxa"/>
              </w:tcPr>
            </w:tcPrChange>
          </w:tcPr>
          <w:p w:rsidR="00645052" w:rsidRPr="00ED6C65" w:rsidRDefault="00107609">
            <w:r w:rsidRPr="00ED6C65">
              <w:t>31</w:t>
            </w:r>
          </w:p>
        </w:tc>
        <w:tc>
          <w:tcPr>
            <w:tcW w:w="2268" w:type="dxa"/>
            <w:tcPrChange w:id="969" w:author="pc_guang" w:date="2019-04-16T21:47:00Z">
              <w:tcPr>
                <w:tcW w:w="2268" w:type="dxa"/>
              </w:tcPr>
            </w:tcPrChange>
          </w:tcPr>
          <w:p w:rsidR="00645052" w:rsidRPr="00ED6C65" w:rsidRDefault="007D0173">
            <w:ins w:id="970" w:author="pc_guang" w:date="2019-03-27T09:44:00Z">
              <w:r w:rsidRPr="00ED6C65">
                <w:rPr>
                  <w:rFonts w:hint="eastAsia"/>
                  <w:rPrChange w:id="971" w:author="pc_guang" w:date="2019-04-16T21:40:00Z">
                    <w:rPr>
                      <w:rFonts w:hint="eastAsia"/>
                      <w:strike/>
                    </w:rPr>
                  </w:rPrChange>
                </w:rPr>
                <w:t>试剂条码扫描</w:t>
              </w:r>
            </w:ins>
            <w:del w:id="972" w:author="pc_guang" w:date="2019-03-27T09:44:00Z">
              <w:r w:rsidR="00107609" w:rsidRPr="00ED6C65" w:rsidDel="007D0173">
                <w:rPr>
                  <w:rFonts w:hint="eastAsia"/>
                </w:rPr>
                <w:delText>样本架进位</w:delText>
              </w:r>
            </w:del>
          </w:p>
        </w:tc>
        <w:tc>
          <w:tcPr>
            <w:tcW w:w="1134" w:type="dxa"/>
            <w:tcPrChange w:id="973" w:author="pc_guang" w:date="2019-04-16T21:47:00Z">
              <w:tcPr>
                <w:tcW w:w="1134" w:type="dxa"/>
              </w:tcPr>
            </w:tcPrChange>
          </w:tcPr>
          <w:p w:rsidR="00645052" w:rsidRPr="00ED6C65" w:rsidRDefault="00107609">
            <w:r w:rsidRPr="00ED6C65">
              <w:t>0x001C</w:t>
            </w:r>
          </w:p>
        </w:tc>
        <w:tc>
          <w:tcPr>
            <w:tcW w:w="4303" w:type="dxa"/>
            <w:tcPrChange w:id="974" w:author="pc_guang" w:date="2019-04-16T21:47:00Z">
              <w:tcPr>
                <w:tcW w:w="4303" w:type="dxa"/>
              </w:tcPr>
            </w:tcPrChange>
          </w:tcPr>
          <w:p w:rsidR="00645052" w:rsidRPr="007D0173" w:rsidRDefault="00107609">
            <w:pPr>
              <w:rPr>
                <w:color w:val="FF0000"/>
                <w:rPrChange w:id="975" w:author="pc_guang" w:date="2019-03-27T09:45:00Z">
                  <w:rPr/>
                </w:rPrChange>
              </w:rPr>
            </w:pPr>
            <w:del w:id="976" w:author="pc_guang" w:date="2019-03-27T09:44:00Z">
              <w:r w:rsidRPr="007D0173" w:rsidDel="007D0173">
                <w:rPr>
                  <w:rFonts w:hint="eastAsia"/>
                  <w:color w:val="FF0000"/>
                  <w:rPrChange w:id="977" w:author="pc_guang" w:date="2019-03-27T09:45:00Z">
                    <w:rPr>
                      <w:rFonts w:hint="eastAsia"/>
                    </w:rPr>
                  </w:rPrChange>
                </w:rPr>
                <w:delText>待测区样本架进入测试区</w:delText>
              </w:r>
            </w:del>
          </w:p>
        </w:tc>
      </w:tr>
      <w:tr w:rsidR="00645052" w:rsidTr="00A67839">
        <w:trPr>
          <w:ins w:id="978" w:author="刘云" w:date="2019-01-11T10:14:00Z"/>
        </w:trPr>
        <w:tc>
          <w:tcPr>
            <w:tcW w:w="817" w:type="dxa"/>
            <w:tcPrChange w:id="979" w:author="pc_guang" w:date="2019-04-16T21:47:00Z">
              <w:tcPr>
                <w:tcW w:w="817" w:type="dxa"/>
              </w:tcPr>
            </w:tcPrChange>
          </w:tcPr>
          <w:p w:rsidR="00645052" w:rsidRDefault="00107609">
            <w:pPr>
              <w:rPr>
                <w:ins w:id="980" w:author="刘云" w:date="2019-01-11T10:14:00Z"/>
              </w:rPr>
            </w:pPr>
            <w:ins w:id="981" w:author="pc_guang" w:date="2019-02-12T21:29:00Z">
              <w:r>
                <w:rPr>
                  <w:rFonts w:hint="eastAsia"/>
                </w:rPr>
                <w:t>3</w:t>
              </w:r>
              <w:r>
                <w:t>2</w:t>
              </w:r>
            </w:ins>
          </w:p>
        </w:tc>
        <w:tc>
          <w:tcPr>
            <w:tcW w:w="2268" w:type="dxa"/>
            <w:tcPrChange w:id="982" w:author="pc_guang" w:date="2019-04-16T21:47:00Z">
              <w:tcPr>
                <w:tcW w:w="2268" w:type="dxa"/>
              </w:tcPr>
            </w:tcPrChange>
          </w:tcPr>
          <w:p w:rsidR="00645052" w:rsidRDefault="00107609">
            <w:pPr>
              <w:rPr>
                <w:ins w:id="983" w:author="刘云" w:date="2019-01-11T10:14:00Z"/>
              </w:rPr>
            </w:pPr>
            <w:ins w:id="984" w:author="刘云" w:date="2019-01-11T10:14:00Z">
              <w:r>
                <w:rPr>
                  <w:rFonts w:hint="eastAsia"/>
                </w:rPr>
                <w:t>样本针解锁</w:t>
              </w:r>
            </w:ins>
          </w:p>
        </w:tc>
        <w:tc>
          <w:tcPr>
            <w:tcW w:w="1134" w:type="dxa"/>
            <w:tcPrChange w:id="985" w:author="pc_guang" w:date="2019-04-16T21:47:00Z">
              <w:tcPr>
                <w:tcW w:w="1134" w:type="dxa"/>
              </w:tcPr>
            </w:tcPrChange>
          </w:tcPr>
          <w:p w:rsidR="00645052" w:rsidRDefault="00107609">
            <w:pPr>
              <w:rPr>
                <w:ins w:id="986" w:author="刘云" w:date="2019-01-11T10:14:00Z"/>
              </w:rPr>
            </w:pPr>
            <w:ins w:id="987" w:author="刘云" w:date="2019-01-11T10:15:00Z">
              <w:r>
                <w:rPr>
                  <w:rFonts w:hint="eastAsia"/>
                </w:rPr>
                <w:t>0x001D</w:t>
              </w:r>
            </w:ins>
          </w:p>
        </w:tc>
        <w:tc>
          <w:tcPr>
            <w:tcW w:w="4303" w:type="dxa"/>
            <w:tcPrChange w:id="988" w:author="pc_guang" w:date="2019-04-16T21:47:00Z">
              <w:tcPr>
                <w:tcW w:w="4303" w:type="dxa"/>
              </w:tcPr>
            </w:tcPrChange>
          </w:tcPr>
          <w:p w:rsidR="00645052" w:rsidRDefault="00107609">
            <w:pPr>
              <w:rPr>
                <w:ins w:id="989" w:author="刘云" w:date="2019-01-11T10:14:00Z"/>
              </w:rPr>
            </w:pPr>
            <w:ins w:id="990" w:author="刘云" w:date="2019-01-11T10:15:00Z">
              <w:r>
                <w:rPr>
                  <w:rFonts w:hint="eastAsia"/>
                </w:rPr>
                <w:t>样本针解锁轨道</w:t>
              </w:r>
            </w:ins>
          </w:p>
        </w:tc>
      </w:tr>
      <w:tr w:rsidR="00645052" w:rsidTr="00A67839">
        <w:trPr>
          <w:ins w:id="991" w:author="pc_guang" w:date="2019-02-12T21:29:00Z"/>
        </w:trPr>
        <w:tc>
          <w:tcPr>
            <w:tcW w:w="817" w:type="dxa"/>
            <w:tcPrChange w:id="992" w:author="pc_guang" w:date="2019-04-16T21:47:00Z">
              <w:tcPr>
                <w:tcW w:w="817" w:type="dxa"/>
              </w:tcPr>
            </w:tcPrChange>
          </w:tcPr>
          <w:p w:rsidR="00645052" w:rsidRDefault="00107609">
            <w:pPr>
              <w:rPr>
                <w:ins w:id="993" w:author="pc_guang" w:date="2019-02-12T21:29:00Z"/>
              </w:rPr>
            </w:pPr>
            <w:ins w:id="994" w:author="pc_guang" w:date="2019-02-12T21:29:00Z">
              <w:r>
                <w:rPr>
                  <w:rFonts w:hint="eastAsia"/>
                </w:rPr>
                <w:t>3</w:t>
              </w:r>
              <w:r>
                <w:t>3</w:t>
              </w:r>
            </w:ins>
          </w:p>
        </w:tc>
        <w:tc>
          <w:tcPr>
            <w:tcW w:w="2268" w:type="dxa"/>
            <w:tcPrChange w:id="995" w:author="pc_guang" w:date="2019-04-16T21:47:00Z">
              <w:tcPr>
                <w:tcW w:w="2268" w:type="dxa"/>
              </w:tcPr>
            </w:tcPrChange>
          </w:tcPr>
          <w:p w:rsidR="00645052" w:rsidRDefault="00107609">
            <w:pPr>
              <w:rPr>
                <w:ins w:id="996" w:author="pc_guang" w:date="2019-02-12T21:29:00Z"/>
              </w:rPr>
            </w:pPr>
            <w:ins w:id="997" w:author="pc_guang" w:date="2019-02-12T21:29:00Z">
              <w:r>
                <w:rPr>
                  <w:rFonts w:hint="eastAsia"/>
                </w:rPr>
                <w:t>获取</w:t>
              </w:r>
              <w:r>
                <w:rPr>
                  <w:rFonts w:hint="eastAsia"/>
                </w:rPr>
                <w:t>Boot</w:t>
              </w:r>
              <w:r>
                <w:rPr>
                  <w:rFonts w:hint="eastAsia"/>
                </w:rPr>
                <w:t>版本号</w:t>
              </w:r>
            </w:ins>
          </w:p>
        </w:tc>
        <w:tc>
          <w:tcPr>
            <w:tcW w:w="1134" w:type="dxa"/>
            <w:tcPrChange w:id="998" w:author="pc_guang" w:date="2019-04-16T21:47:00Z">
              <w:tcPr>
                <w:tcW w:w="1134" w:type="dxa"/>
              </w:tcPr>
            </w:tcPrChange>
          </w:tcPr>
          <w:p w:rsidR="00645052" w:rsidRDefault="00107609">
            <w:pPr>
              <w:rPr>
                <w:ins w:id="999" w:author="pc_guang" w:date="2019-02-12T21:29:00Z"/>
              </w:rPr>
            </w:pPr>
            <w:ins w:id="1000" w:author="pc_guang" w:date="2019-02-12T21:30:00Z">
              <w:r>
                <w:rPr>
                  <w:rFonts w:hint="eastAsia"/>
                </w:rPr>
                <w:t>0x</w:t>
              </w:r>
              <w:r>
                <w:t>001</w:t>
              </w:r>
              <w:r>
                <w:rPr>
                  <w:rFonts w:hint="eastAsia"/>
                </w:rPr>
                <w:t>E</w:t>
              </w:r>
            </w:ins>
          </w:p>
        </w:tc>
        <w:tc>
          <w:tcPr>
            <w:tcW w:w="4303" w:type="dxa"/>
            <w:tcPrChange w:id="1001" w:author="pc_guang" w:date="2019-04-16T21:47:00Z">
              <w:tcPr>
                <w:tcW w:w="4303" w:type="dxa"/>
              </w:tcPr>
            </w:tcPrChange>
          </w:tcPr>
          <w:p w:rsidR="00645052" w:rsidRDefault="00645052">
            <w:pPr>
              <w:rPr>
                <w:ins w:id="1002" w:author="pc_guang" w:date="2019-02-12T21:29:00Z"/>
              </w:rPr>
            </w:pPr>
          </w:p>
        </w:tc>
      </w:tr>
      <w:tr w:rsidR="00645052" w:rsidTr="00A67839">
        <w:trPr>
          <w:ins w:id="1003" w:author="pc_guang" w:date="2019-02-12T21:29:00Z"/>
        </w:trPr>
        <w:tc>
          <w:tcPr>
            <w:tcW w:w="817" w:type="dxa"/>
            <w:tcPrChange w:id="1004" w:author="pc_guang" w:date="2019-04-16T21:47:00Z">
              <w:tcPr>
                <w:tcW w:w="817" w:type="dxa"/>
              </w:tcPr>
            </w:tcPrChange>
          </w:tcPr>
          <w:p w:rsidR="00645052" w:rsidRDefault="00107609">
            <w:pPr>
              <w:rPr>
                <w:ins w:id="1005" w:author="pc_guang" w:date="2019-02-12T21:29:00Z"/>
              </w:rPr>
            </w:pPr>
            <w:ins w:id="1006" w:author="pc_guang" w:date="2019-02-12T21:29:00Z">
              <w:r>
                <w:rPr>
                  <w:rFonts w:hint="eastAsia"/>
                </w:rPr>
                <w:t>3</w:t>
              </w:r>
              <w:r>
                <w:t>4</w:t>
              </w:r>
            </w:ins>
          </w:p>
        </w:tc>
        <w:tc>
          <w:tcPr>
            <w:tcW w:w="2268" w:type="dxa"/>
            <w:tcPrChange w:id="1007" w:author="pc_guang" w:date="2019-04-16T21:47:00Z">
              <w:tcPr>
                <w:tcW w:w="2268" w:type="dxa"/>
              </w:tcPr>
            </w:tcPrChange>
          </w:tcPr>
          <w:p w:rsidR="00645052" w:rsidRDefault="00107609">
            <w:pPr>
              <w:rPr>
                <w:ins w:id="1008" w:author="pc_guang" w:date="2019-02-12T21:29:00Z"/>
              </w:rPr>
            </w:pPr>
            <w:ins w:id="1009" w:author="pc_guang" w:date="2019-02-12T21:30:00Z">
              <w:r>
                <w:rPr>
                  <w:rFonts w:hint="eastAsia"/>
                </w:rPr>
                <w:t>样本架构传送带复位</w:t>
              </w:r>
            </w:ins>
          </w:p>
        </w:tc>
        <w:tc>
          <w:tcPr>
            <w:tcW w:w="1134" w:type="dxa"/>
            <w:tcPrChange w:id="1010" w:author="pc_guang" w:date="2019-04-16T21:47:00Z">
              <w:tcPr>
                <w:tcW w:w="1134" w:type="dxa"/>
              </w:tcPr>
            </w:tcPrChange>
          </w:tcPr>
          <w:p w:rsidR="00645052" w:rsidRDefault="00107609">
            <w:pPr>
              <w:rPr>
                <w:ins w:id="1011" w:author="pc_guang" w:date="2019-02-12T21:29:00Z"/>
              </w:rPr>
            </w:pPr>
            <w:ins w:id="1012" w:author="pc_guang" w:date="2019-02-12T21:30:00Z">
              <w:r>
                <w:rPr>
                  <w:rFonts w:hint="eastAsia"/>
                </w:rPr>
                <w:t>0x</w:t>
              </w:r>
              <w:r>
                <w:t>001F</w:t>
              </w:r>
            </w:ins>
          </w:p>
        </w:tc>
        <w:tc>
          <w:tcPr>
            <w:tcW w:w="4303" w:type="dxa"/>
            <w:tcPrChange w:id="1013" w:author="pc_guang" w:date="2019-04-16T21:47:00Z">
              <w:tcPr>
                <w:tcW w:w="4303" w:type="dxa"/>
              </w:tcPr>
            </w:tcPrChange>
          </w:tcPr>
          <w:p w:rsidR="00645052" w:rsidRDefault="00645052">
            <w:pPr>
              <w:rPr>
                <w:ins w:id="1014" w:author="pc_guang" w:date="2019-02-12T21:29:00Z"/>
              </w:rPr>
            </w:pPr>
          </w:p>
        </w:tc>
      </w:tr>
      <w:tr w:rsidR="00645052" w:rsidTr="00A67839">
        <w:trPr>
          <w:ins w:id="1015" w:author="pc_guang" w:date="2019-02-12T21:28:00Z"/>
        </w:trPr>
        <w:tc>
          <w:tcPr>
            <w:tcW w:w="817" w:type="dxa"/>
            <w:tcPrChange w:id="1016" w:author="pc_guang" w:date="2019-04-16T21:47:00Z">
              <w:tcPr>
                <w:tcW w:w="817" w:type="dxa"/>
              </w:tcPr>
            </w:tcPrChange>
          </w:tcPr>
          <w:p w:rsidR="00645052" w:rsidRDefault="00107609">
            <w:pPr>
              <w:rPr>
                <w:ins w:id="1017" w:author="pc_guang" w:date="2019-02-12T21:28:00Z"/>
              </w:rPr>
            </w:pPr>
            <w:ins w:id="1018" w:author="pc_guang" w:date="2019-02-12T21:29:00Z">
              <w:r>
                <w:rPr>
                  <w:rFonts w:hint="eastAsia"/>
                </w:rPr>
                <w:t>3</w:t>
              </w:r>
              <w:r>
                <w:t>5</w:t>
              </w:r>
            </w:ins>
          </w:p>
        </w:tc>
        <w:tc>
          <w:tcPr>
            <w:tcW w:w="2268" w:type="dxa"/>
            <w:tcPrChange w:id="1019" w:author="pc_guang" w:date="2019-04-16T21:47:00Z">
              <w:tcPr>
                <w:tcW w:w="2268" w:type="dxa"/>
              </w:tcPr>
            </w:tcPrChange>
          </w:tcPr>
          <w:p w:rsidR="00645052" w:rsidRDefault="00107609">
            <w:pPr>
              <w:rPr>
                <w:ins w:id="1020" w:author="pc_guang" w:date="2019-02-12T21:28:00Z"/>
              </w:rPr>
            </w:pPr>
            <w:ins w:id="1021" w:author="pc_guang" w:date="2019-02-12T21:30:00Z">
              <w:r>
                <w:rPr>
                  <w:rFonts w:hint="eastAsia"/>
                </w:rPr>
                <w:t>样本机构传送带置位</w:t>
              </w:r>
            </w:ins>
          </w:p>
        </w:tc>
        <w:tc>
          <w:tcPr>
            <w:tcW w:w="1134" w:type="dxa"/>
            <w:tcPrChange w:id="1022" w:author="pc_guang" w:date="2019-04-16T21:47:00Z">
              <w:tcPr>
                <w:tcW w:w="1134" w:type="dxa"/>
              </w:tcPr>
            </w:tcPrChange>
          </w:tcPr>
          <w:p w:rsidR="00645052" w:rsidRDefault="00107609">
            <w:pPr>
              <w:rPr>
                <w:ins w:id="1023" w:author="pc_guang" w:date="2019-02-12T21:28:00Z"/>
              </w:rPr>
            </w:pPr>
            <w:ins w:id="1024" w:author="pc_guang" w:date="2019-02-12T21:30:00Z">
              <w:r>
                <w:rPr>
                  <w:rFonts w:hint="eastAsia"/>
                </w:rPr>
                <w:t>0</w:t>
              </w:r>
              <w:r>
                <w:t>x0020</w:t>
              </w:r>
            </w:ins>
          </w:p>
        </w:tc>
        <w:tc>
          <w:tcPr>
            <w:tcW w:w="4303" w:type="dxa"/>
            <w:tcPrChange w:id="1025" w:author="pc_guang" w:date="2019-04-16T21:47:00Z">
              <w:tcPr>
                <w:tcW w:w="4303" w:type="dxa"/>
              </w:tcPr>
            </w:tcPrChange>
          </w:tcPr>
          <w:p w:rsidR="00645052" w:rsidRDefault="00645052">
            <w:pPr>
              <w:rPr>
                <w:ins w:id="1026" w:author="pc_guang" w:date="2019-02-12T21:28:00Z"/>
              </w:rPr>
            </w:pPr>
          </w:p>
        </w:tc>
      </w:tr>
      <w:tr w:rsidR="00ED6C65" w:rsidTr="00A67839">
        <w:trPr>
          <w:ins w:id="1027" w:author="pc_guang" w:date="2019-04-16T21:45:00Z"/>
        </w:trPr>
        <w:tc>
          <w:tcPr>
            <w:tcW w:w="817" w:type="dxa"/>
            <w:tcPrChange w:id="1028" w:author="pc_guang" w:date="2019-04-16T21:47:00Z">
              <w:tcPr>
                <w:tcW w:w="817" w:type="dxa"/>
              </w:tcPr>
            </w:tcPrChange>
          </w:tcPr>
          <w:p w:rsidR="00ED6C65" w:rsidRDefault="00ED6C65">
            <w:pPr>
              <w:rPr>
                <w:ins w:id="1029" w:author="pc_guang" w:date="2019-04-16T21:45:00Z"/>
              </w:rPr>
            </w:pPr>
            <w:ins w:id="1030" w:author="pc_guang" w:date="2019-04-16T21:45:00Z">
              <w:r>
                <w:t>36</w:t>
              </w:r>
            </w:ins>
          </w:p>
        </w:tc>
        <w:tc>
          <w:tcPr>
            <w:tcW w:w="2268" w:type="dxa"/>
            <w:tcPrChange w:id="1031" w:author="pc_guang" w:date="2019-04-16T21:47:00Z">
              <w:tcPr>
                <w:tcW w:w="2268" w:type="dxa"/>
              </w:tcPr>
            </w:tcPrChange>
          </w:tcPr>
          <w:p w:rsidR="00ED6C65" w:rsidRDefault="009E39B9">
            <w:pPr>
              <w:rPr>
                <w:ins w:id="1032" w:author="pc_guang" w:date="2019-04-16T21:45:00Z"/>
              </w:rPr>
            </w:pPr>
            <w:ins w:id="1033" w:author="pc_guang" w:date="2019-04-16T21:46:00Z">
              <w:r>
                <w:rPr>
                  <w:rFonts w:hint="eastAsia"/>
                </w:rPr>
                <w:t>试剂针垂直检查</w:t>
              </w:r>
            </w:ins>
          </w:p>
        </w:tc>
        <w:tc>
          <w:tcPr>
            <w:tcW w:w="1134" w:type="dxa"/>
            <w:tcPrChange w:id="1034" w:author="pc_guang" w:date="2019-04-16T21:47:00Z">
              <w:tcPr>
                <w:tcW w:w="1134" w:type="dxa"/>
              </w:tcPr>
            </w:tcPrChange>
          </w:tcPr>
          <w:p w:rsidR="00ED6C65" w:rsidRDefault="009E39B9">
            <w:pPr>
              <w:rPr>
                <w:ins w:id="1035" w:author="pc_guang" w:date="2019-04-16T21:45:00Z"/>
              </w:rPr>
            </w:pPr>
            <w:ins w:id="1036" w:author="pc_guang" w:date="2019-04-16T21:48:00Z">
              <w:r>
                <w:rPr>
                  <w:rFonts w:hint="eastAsia"/>
                </w:rPr>
                <w:t>0x</w:t>
              </w:r>
              <w:r>
                <w:t>0021</w:t>
              </w:r>
            </w:ins>
          </w:p>
        </w:tc>
        <w:tc>
          <w:tcPr>
            <w:tcW w:w="4303" w:type="dxa"/>
            <w:tcPrChange w:id="1037" w:author="pc_guang" w:date="2019-04-16T21:47:00Z">
              <w:tcPr>
                <w:tcW w:w="4303" w:type="dxa"/>
              </w:tcPr>
            </w:tcPrChange>
          </w:tcPr>
          <w:p w:rsidR="00ED6C65" w:rsidRDefault="00ED6C65">
            <w:pPr>
              <w:rPr>
                <w:ins w:id="1038" w:author="pc_guang" w:date="2019-04-16T21:45:00Z"/>
              </w:rPr>
            </w:pPr>
          </w:p>
        </w:tc>
      </w:tr>
      <w:tr w:rsidR="00ED6C65" w:rsidTr="00A67839">
        <w:trPr>
          <w:ins w:id="1039" w:author="pc_guang" w:date="2019-04-16T21:45:00Z"/>
        </w:trPr>
        <w:tc>
          <w:tcPr>
            <w:tcW w:w="817" w:type="dxa"/>
            <w:tcPrChange w:id="1040" w:author="pc_guang" w:date="2019-04-16T21:47:00Z">
              <w:tcPr>
                <w:tcW w:w="817" w:type="dxa"/>
              </w:tcPr>
            </w:tcPrChange>
          </w:tcPr>
          <w:p w:rsidR="00ED6C65" w:rsidRDefault="00ED6C65">
            <w:pPr>
              <w:rPr>
                <w:ins w:id="1041" w:author="pc_guang" w:date="2019-04-16T21:45:00Z"/>
              </w:rPr>
            </w:pPr>
            <w:ins w:id="1042" w:author="pc_guang" w:date="2019-04-16T21:45:00Z">
              <w:r>
                <w:rPr>
                  <w:rFonts w:hint="eastAsia"/>
                </w:rPr>
                <w:t>3</w:t>
              </w:r>
              <w:r>
                <w:t>7</w:t>
              </w:r>
            </w:ins>
          </w:p>
        </w:tc>
        <w:tc>
          <w:tcPr>
            <w:tcW w:w="2268" w:type="dxa"/>
            <w:tcPrChange w:id="1043" w:author="pc_guang" w:date="2019-04-16T21:47:00Z">
              <w:tcPr>
                <w:tcW w:w="2268" w:type="dxa"/>
              </w:tcPr>
            </w:tcPrChange>
          </w:tcPr>
          <w:p w:rsidR="00ED6C65" w:rsidRDefault="009E39B9">
            <w:pPr>
              <w:rPr>
                <w:ins w:id="1044" w:author="pc_guang" w:date="2019-04-16T21:45:00Z"/>
              </w:rPr>
            </w:pPr>
            <w:ins w:id="1045" w:author="pc_guang" w:date="2019-04-16T21:46:00Z">
              <w:r>
                <w:rPr>
                  <w:rFonts w:hint="eastAsia"/>
                </w:rPr>
                <w:t>试剂</w:t>
              </w:r>
              <w:proofErr w:type="gramStart"/>
              <w:r>
                <w:rPr>
                  <w:rFonts w:hint="eastAsia"/>
                </w:rPr>
                <w:t>针水平</w:t>
              </w:r>
              <w:proofErr w:type="gramEnd"/>
              <w:r>
                <w:rPr>
                  <w:rFonts w:hint="eastAsia"/>
                </w:rPr>
                <w:t>检查</w:t>
              </w:r>
            </w:ins>
          </w:p>
        </w:tc>
        <w:tc>
          <w:tcPr>
            <w:tcW w:w="1134" w:type="dxa"/>
            <w:tcPrChange w:id="1046" w:author="pc_guang" w:date="2019-04-16T21:47:00Z">
              <w:tcPr>
                <w:tcW w:w="1134" w:type="dxa"/>
              </w:tcPr>
            </w:tcPrChange>
          </w:tcPr>
          <w:p w:rsidR="00ED6C65" w:rsidRDefault="009E39B9">
            <w:pPr>
              <w:rPr>
                <w:ins w:id="1047" w:author="pc_guang" w:date="2019-04-16T21:45:00Z"/>
              </w:rPr>
            </w:pPr>
            <w:ins w:id="1048" w:author="pc_guang" w:date="2019-04-16T21:48:00Z">
              <w:r>
                <w:rPr>
                  <w:rFonts w:hint="eastAsia"/>
                </w:rPr>
                <w:t>0</w:t>
              </w:r>
              <w:r>
                <w:t>x0022</w:t>
              </w:r>
            </w:ins>
          </w:p>
        </w:tc>
        <w:tc>
          <w:tcPr>
            <w:tcW w:w="4303" w:type="dxa"/>
            <w:tcPrChange w:id="1049" w:author="pc_guang" w:date="2019-04-16T21:47:00Z">
              <w:tcPr>
                <w:tcW w:w="4303" w:type="dxa"/>
              </w:tcPr>
            </w:tcPrChange>
          </w:tcPr>
          <w:p w:rsidR="00ED6C65" w:rsidRDefault="00ED6C65">
            <w:pPr>
              <w:rPr>
                <w:ins w:id="1050" w:author="pc_guang" w:date="2019-04-16T21:45:00Z"/>
              </w:rPr>
            </w:pPr>
          </w:p>
        </w:tc>
      </w:tr>
      <w:tr w:rsidR="00ED6C65" w:rsidTr="00A67839">
        <w:trPr>
          <w:ins w:id="1051" w:author="pc_guang" w:date="2019-04-16T21:45:00Z"/>
        </w:trPr>
        <w:tc>
          <w:tcPr>
            <w:tcW w:w="817" w:type="dxa"/>
            <w:tcPrChange w:id="1052" w:author="pc_guang" w:date="2019-04-16T21:47:00Z">
              <w:tcPr>
                <w:tcW w:w="817" w:type="dxa"/>
              </w:tcPr>
            </w:tcPrChange>
          </w:tcPr>
          <w:p w:rsidR="00ED6C65" w:rsidRDefault="00ED6C65">
            <w:pPr>
              <w:rPr>
                <w:ins w:id="1053" w:author="pc_guang" w:date="2019-04-16T21:45:00Z"/>
              </w:rPr>
            </w:pPr>
            <w:ins w:id="1054" w:author="pc_guang" w:date="2019-04-16T21:45:00Z">
              <w:r>
                <w:rPr>
                  <w:rFonts w:hint="eastAsia"/>
                </w:rPr>
                <w:t>3</w:t>
              </w:r>
              <w:r>
                <w:t>8</w:t>
              </w:r>
            </w:ins>
          </w:p>
        </w:tc>
        <w:tc>
          <w:tcPr>
            <w:tcW w:w="2268" w:type="dxa"/>
            <w:tcPrChange w:id="1055" w:author="pc_guang" w:date="2019-04-16T21:47:00Z">
              <w:tcPr>
                <w:tcW w:w="2268" w:type="dxa"/>
              </w:tcPr>
            </w:tcPrChange>
          </w:tcPr>
          <w:p w:rsidR="00ED6C65" w:rsidRDefault="009E39B9">
            <w:pPr>
              <w:rPr>
                <w:ins w:id="1056" w:author="pc_guang" w:date="2019-04-16T21:45:00Z"/>
              </w:rPr>
            </w:pPr>
            <w:ins w:id="1057" w:author="pc_guang" w:date="2019-04-16T21:47:00Z">
              <w:r w:rsidRPr="009E39B9">
                <w:rPr>
                  <w:rFonts w:hint="eastAsia"/>
                </w:rPr>
                <w:t>浓废液管路排气</w:t>
              </w:r>
            </w:ins>
          </w:p>
        </w:tc>
        <w:tc>
          <w:tcPr>
            <w:tcW w:w="1134" w:type="dxa"/>
            <w:tcPrChange w:id="1058" w:author="pc_guang" w:date="2019-04-16T21:47:00Z">
              <w:tcPr>
                <w:tcW w:w="1134" w:type="dxa"/>
              </w:tcPr>
            </w:tcPrChange>
          </w:tcPr>
          <w:p w:rsidR="00ED6C65" w:rsidRDefault="009E39B9">
            <w:pPr>
              <w:rPr>
                <w:ins w:id="1059" w:author="pc_guang" w:date="2019-04-16T21:45:00Z"/>
              </w:rPr>
            </w:pPr>
            <w:ins w:id="1060" w:author="pc_guang" w:date="2019-04-16T21:48:00Z">
              <w:r>
                <w:rPr>
                  <w:rFonts w:hint="eastAsia"/>
                </w:rPr>
                <w:t>0</w:t>
              </w:r>
              <w:r>
                <w:t>x0023</w:t>
              </w:r>
            </w:ins>
          </w:p>
        </w:tc>
        <w:tc>
          <w:tcPr>
            <w:tcW w:w="4303" w:type="dxa"/>
            <w:tcPrChange w:id="1061" w:author="pc_guang" w:date="2019-04-16T21:47:00Z">
              <w:tcPr>
                <w:tcW w:w="4303" w:type="dxa"/>
              </w:tcPr>
            </w:tcPrChange>
          </w:tcPr>
          <w:p w:rsidR="00ED6C65" w:rsidRDefault="00ED6C65">
            <w:pPr>
              <w:rPr>
                <w:ins w:id="1062" w:author="pc_guang" w:date="2019-04-16T21:45:00Z"/>
              </w:rPr>
            </w:pPr>
          </w:p>
        </w:tc>
      </w:tr>
      <w:tr w:rsidR="009E39B9" w:rsidTr="00A67839">
        <w:trPr>
          <w:ins w:id="1063" w:author="pc_guang" w:date="2019-04-16T21:47:00Z"/>
        </w:trPr>
        <w:tc>
          <w:tcPr>
            <w:tcW w:w="817" w:type="dxa"/>
            <w:tcPrChange w:id="1064" w:author="pc_guang" w:date="2019-04-16T21:47:00Z">
              <w:tcPr>
                <w:tcW w:w="817" w:type="dxa"/>
              </w:tcPr>
            </w:tcPrChange>
          </w:tcPr>
          <w:p w:rsidR="009E39B9" w:rsidRDefault="009E39B9">
            <w:pPr>
              <w:rPr>
                <w:ins w:id="1065" w:author="pc_guang" w:date="2019-04-16T21:47:00Z"/>
              </w:rPr>
            </w:pPr>
            <w:ins w:id="1066" w:author="pc_guang" w:date="2019-04-16T21:47:00Z">
              <w:r>
                <w:rPr>
                  <w:rFonts w:hint="eastAsia"/>
                </w:rPr>
                <w:t>3</w:t>
              </w:r>
              <w:r>
                <w:t>9</w:t>
              </w:r>
            </w:ins>
          </w:p>
        </w:tc>
        <w:tc>
          <w:tcPr>
            <w:tcW w:w="2268" w:type="dxa"/>
            <w:tcPrChange w:id="1067" w:author="pc_guang" w:date="2019-04-16T21:47:00Z">
              <w:tcPr>
                <w:tcW w:w="2268" w:type="dxa"/>
              </w:tcPr>
            </w:tcPrChange>
          </w:tcPr>
          <w:p w:rsidR="009E39B9" w:rsidRPr="009E39B9" w:rsidRDefault="009E39B9">
            <w:pPr>
              <w:rPr>
                <w:ins w:id="1068" w:author="pc_guang" w:date="2019-04-16T21:47:00Z"/>
              </w:rPr>
            </w:pPr>
            <w:ins w:id="1069" w:author="pc_guang" w:date="2019-04-16T21:47:00Z">
              <w:r w:rsidRPr="009E39B9">
                <w:rPr>
                  <w:rFonts w:hint="eastAsia"/>
                </w:rPr>
                <w:t>清洗液管路排气</w:t>
              </w:r>
            </w:ins>
          </w:p>
        </w:tc>
        <w:tc>
          <w:tcPr>
            <w:tcW w:w="1134" w:type="dxa"/>
            <w:tcPrChange w:id="1070" w:author="pc_guang" w:date="2019-04-16T21:47:00Z">
              <w:tcPr>
                <w:tcW w:w="1134" w:type="dxa"/>
              </w:tcPr>
            </w:tcPrChange>
          </w:tcPr>
          <w:p w:rsidR="009E39B9" w:rsidRDefault="009E39B9">
            <w:pPr>
              <w:rPr>
                <w:ins w:id="1071" w:author="pc_guang" w:date="2019-04-16T21:47:00Z"/>
              </w:rPr>
            </w:pPr>
            <w:ins w:id="1072" w:author="pc_guang" w:date="2019-04-16T21:48:00Z">
              <w:r>
                <w:rPr>
                  <w:rFonts w:hint="eastAsia"/>
                </w:rPr>
                <w:t>0</w:t>
              </w:r>
              <w:r>
                <w:t>x0024</w:t>
              </w:r>
            </w:ins>
          </w:p>
        </w:tc>
        <w:tc>
          <w:tcPr>
            <w:tcW w:w="4303" w:type="dxa"/>
            <w:tcPrChange w:id="1073" w:author="pc_guang" w:date="2019-04-16T21:47:00Z">
              <w:tcPr>
                <w:tcW w:w="4303" w:type="dxa"/>
              </w:tcPr>
            </w:tcPrChange>
          </w:tcPr>
          <w:p w:rsidR="009E39B9" w:rsidRDefault="009E39B9">
            <w:pPr>
              <w:rPr>
                <w:ins w:id="1074" w:author="pc_guang" w:date="2019-04-16T21:47:00Z"/>
              </w:rPr>
            </w:pPr>
          </w:p>
        </w:tc>
      </w:tr>
      <w:tr w:rsidR="00A67839" w:rsidTr="00A67839">
        <w:tc>
          <w:tcPr>
            <w:tcW w:w="817" w:type="dxa"/>
          </w:tcPr>
          <w:p w:rsidR="00A67839" w:rsidRDefault="00A67839">
            <w:pPr>
              <w:rPr>
                <w:rFonts w:hint="eastAsia"/>
              </w:rPr>
            </w:pPr>
            <w:ins w:id="1075" w:author="pc_guang" w:date="2019-04-16T21:47:00Z">
              <w:r>
                <w:rPr>
                  <w:rFonts w:hint="eastAsia"/>
                </w:rPr>
                <w:t>4</w:t>
              </w:r>
              <w:r>
                <w:t>0</w:t>
              </w:r>
            </w:ins>
            <w:del w:id="1076" w:author="pc_guang" w:date="2019-02-12T21:29:00Z">
              <w:r>
                <w:rPr>
                  <w:rFonts w:hint="eastAsia"/>
                </w:rPr>
                <w:delText>3</w:delText>
              </w:r>
              <w:r>
                <w:delText>2</w:delText>
              </w:r>
            </w:del>
          </w:p>
        </w:tc>
        <w:tc>
          <w:tcPr>
            <w:tcW w:w="2268" w:type="dxa"/>
          </w:tcPr>
          <w:p w:rsidR="00A67839" w:rsidRPr="009E39B9" w:rsidRDefault="00593F7B">
            <w:pPr>
              <w:rPr>
                <w:rFonts w:hint="eastAsia"/>
              </w:rPr>
            </w:pPr>
            <w:r>
              <w:rPr>
                <w:rFonts w:hint="eastAsia"/>
              </w:rPr>
              <w:t>清洗恒温槽</w:t>
            </w:r>
          </w:p>
        </w:tc>
        <w:tc>
          <w:tcPr>
            <w:tcW w:w="1134" w:type="dxa"/>
          </w:tcPr>
          <w:p w:rsidR="00A67839" w:rsidRDefault="00593F7B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0025</w:t>
            </w:r>
          </w:p>
        </w:tc>
        <w:tc>
          <w:tcPr>
            <w:tcW w:w="4303" w:type="dxa"/>
          </w:tcPr>
          <w:p w:rsidR="00A67839" w:rsidRDefault="00A67839"/>
        </w:tc>
      </w:tr>
      <w:tr w:rsidR="00A67839" w:rsidTr="00A67839">
        <w:tc>
          <w:tcPr>
            <w:tcW w:w="817" w:type="dxa"/>
          </w:tcPr>
          <w:p w:rsidR="00A67839" w:rsidRDefault="00A67839">
            <w:pPr>
              <w:rPr>
                <w:rFonts w:hint="eastAsia"/>
              </w:rPr>
            </w:pPr>
            <w:ins w:id="1077" w:author="pc_guang" w:date="2019-04-16T21:47:00Z">
              <w:r>
                <w:rPr>
                  <w:rFonts w:hint="eastAsia"/>
                </w:rPr>
                <w:t>4</w:t>
              </w:r>
              <w:r>
                <w:t>1</w:t>
              </w:r>
            </w:ins>
            <w:del w:id="1078" w:author="pc_guang" w:date="2019-02-12T21:29:00Z">
              <w:r>
                <w:rPr>
                  <w:rFonts w:hint="eastAsia"/>
                </w:rPr>
                <w:delText>3</w:delText>
              </w:r>
              <w:r>
                <w:delText>3</w:delText>
              </w:r>
            </w:del>
          </w:p>
        </w:tc>
        <w:tc>
          <w:tcPr>
            <w:tcW w:w="2268" w:type="dxa"/>
          </w:tcPr>
          <w:p w:rsidR="00A67839" w:rsidRPr="009E39B9" w:rsidRDefault="00593F7B">
            <w:pPr>
              <w:rPr>
                <w:rFonts w:hint="eastAsia"/>
              </w:rPr>
            </w:pPr>
            <w:r>
              <w:rPr>
                <w:rFonts w:hint="eastAsia"/>
              </w:rPr>
              <w:t>清洗样本针</w:t>
            </w:r>
          </w:p>
        </w:tc>
        <w:tc>
          <w:tcPr>
            <w:tcW w:w="1134" w:type="dxa"/>
          </w:tcPr>
          <w:p w:rsidR="00A67839" w:rsidRDefault="00593F7B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0026</w:t>
            </w:r>
          </w:p>
        </w:tc>
        <w:tc>
          <w:tcPr>
            <w:tcW w:w="4303" w:type="dxa"/>
          </w:tcPr>
          <w:p w:rsidR="00A67839" w:rsidRDefault="00A67839"/>
        </w:tc>
      </w:tr>
      <w:tr w:rsidR="00A67839" w:rsidTr="00A67839">
        <w:tc>
          <w:tcPr>
            <w:tcW w:w="817" w:type="dxa"/>
            <w:tcPrChange w:id="1079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080" w:author="pc_guang" w:date="2019-04-16T21:47:00Z">
              <w:r>
                <w:rPr>
                  <w:rFonts w:hint="eastAsia"/>
                </w:rPr>
                <w:t>4</w:t>
              </w:r>
              <w:r>
                <w:t>2</w:t>
              </w:r>
            </w:ins>
            <w:del w:id="1081" w:author="pc_guang" w:date="2019-02-12T21:29:00Z">
              <w:r>
                <w:rPr>
                  <w:rFonts w:hint="eastAsia"/>
                </w:rPr>
                <w:delText>3</w:delText>
              </w:r>
              <w:r>
                <w:delText>4</w:delText>
              </w:r>
            </w:del>
          </w:p>
        </w:tc>
        <w:tc>
          <w:tcPr>
            <w:tcW w:w="2268" w:type="dxa"/>
            <w:tcPrChange w:id="1082" w:author="pc_guang" w:date="2019-04-16T21:47:00Z">
              <w:tcPr>
                <w:tcW w:w="2268" w:type="dxa"/>
              </w:tcPr>
            </w:tcPrChange>
          </w:tcPr>
          <w:p w:rsidR="00A67839" w:rsidRDefault="00A67839">
            <w:proofErr w:type="gramStart"/>
            <w:r>
              <w:rPr>
                <w:rFonts w:hint="eastAsia"/>
              </w:rPr>
              <w:t>进架仓进架</w:t>
            </w:r>
            <w:proofErr w:type="gramEnd"/>
          </w:p>
        </w:tc>
        <w:tc>
          <w:tcPr>
            <w:tcW w:w="1134" w:type="dxa"/>
            <w:tcPrChange w:id="1083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rPr>
                <w:rFonts w:hint="eastAsia"/>
              </w:rPr>
              <w:t>0x008</w:t>
            </w:r>
            <w:r>
              <w:t>1</w:t>
            </w:r>
          </w:p>
        </w:tc>
        <w:tc>
          <w:tcPr>
            <w:tcW w:w="4303" w:type="dxa"/>
            <w:vMerge w:val="restart"/>
            <w:tcPrChange w:id="1084" w:author="pc_guang" w:date="2019-04-16T21:47:00Z">
              <w:tcPr>
                <w:tcW w:w="4303" w:type="dxa"/>
                <w:vMerge w:val="restart"/>
              </w:tcPr>
            </w:tcPrChange>
          </w:tcPr>
          <w:p w:rsidR="00A67839" w:rsidRDefault="00A67839">
            <w:r>
              <w:rPr>
                <w:rFonts w:hint="eastAsia"/>
              </w:rPr>
              <w:t>命令号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80</w:t>
            </w:r>
            <w:r>
              <w:t xml:space="preserve"> ~ 0x009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为轨道</w:t>
            </w:r>
            <w:proofErr w:type="gramStart"/>
            <w:r>
              <w:rPr>
                <w:rFonts w:hint="eastAsia"/>
              </w:rPr>
              <w:t>板命令</w:t>
            </w:r>
            <w:proofErr w:type="gramEnd"/>
            <w:r>
              <w:rPr>
                <w:rFonts w:hint="eastAsia"/>
              </w:rPr>
              <w:t>字段。详情请参阅《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"http://39.104.50.30/svn/project/L800/04-EmbeddedSoftware/</w:instrText>
            </w:r>
            <w:r>
              <w:instrText>设计方案</w:instrText>
            </w:r>
            <w:r>
              <w:instrText>/</w:instrText>
            </w:r>
            <w:r>
              <w:instrText>通信协议</w:instrText>
            </w:r>
            <w:r>
              <w:instrText>/</w:instrText>
            </w:r>
            <w:r>
              <w:instrText>轨道板指令</w:instrText>
            </w:r>
            <w:r>
              <w:instrText>-CAN2</w:instrText>
            </w:r>
            <w:r>
              <w:instrText>中位机</w:instrText>
            </w:r>
            <w:r>
              <w:instrText xml:space="preserve">.docx"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f"/>
                <w:rFonts w:hint="eastAsia"/>
              </w:rPr>
              <w:t>轨道板指令</w:t>
            </w:r>
            <w:r>
              <w:rPr>
                <w:rStyle w:val="af"/>
                <w:rFonts w:hint="eastAsia"/>
              </w:rPr>
              <w:t>-CAN2</w:t>
            </w:r>
            <w:r>
              <w:rPr>
                <w:rStyle w:val="af"/>
                <w:rFonts w:hint="eastAsia"/>
              </w:rPr>
              <w:t>中位机</w:t>
            </w:r>
            <w:r>
              <w:rPr>
                <w:rStyle w:val="af"/>
                <w:rFonts w:hint="eastAsia"/>
              </w:rPr>
              <w:t>.docx</w:t>
            </w:r>
            <w:r>
              <w:rPr>
                <w:rStyle w:val="af"/>
                <w:rFonts w:hint="eastAsia"/>
              </w:rPr>
              <w:fldChar w:fldCharType="end"/>
            </w:r>
            <w:r>
              <w:rPr>
                <w:rFonts w:hint="eastAsia"/>
              </w:rPr>
              <w:t>》</w:t>
            </w:r>
          </w:p>
        </w:tc>
      </w:tr>
      <w:tr w:rsidR="00A67839" w:rsidTr="00A67839">
        <w:tc>
          <w:tcPr>
            <w:tcW w:w="817" w:type="dxa"/>
            <w:tcPrChange w:id="1085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086" w:author="pc_guang" w:date="2019-04-16T21:47:00Z">
              <w:r>
                <w:t>43</w:t>
              </w:r>
            </w:ins>
            <w:del w:id="1087" w:author="pc_guang" w:date="2019-02-12T21:29:00Z">
              <w:r>
                <w:rPr>
                  <w:rFonts w:hint="eastAsia"/>
                </w:rPr>
                <w:delText>3</w:delText>
              </w:r>
              <w:r>
                <w:delText>5</w:delText>
              </w:r>
            </w:del>
          </w:p>
        </w:tc>
        <w:tc>
          <w:tcPr>
            <w:tcW w:w="2268" w:type="dxa"/>
            <w:tcPrChange w:id="1088" w:author="pc_guang" w:date="2019-04-16T21:47:00Z">
              <w:tcPr>
                <w:tcW w:w="2268" w:type="dxa"/>
              </w:tcPr>
            </w:tcPrChange>
          </w:tcPr>
          <w:p w:rsidR="00A67839" w:rsidRDefault="00A67839">
            <w:proofErr w:type="gramStart"/>
            <w:r>
              <w:rPr>
                <w:rFonts w:hint="eastAsia"/>
              </w:rPr>
              <w:t>进架停止</w:t>
            </w:r>
            <w:proofErr w:type="gramEnd"/>
          </w:p>
        </w:tc>
        <w:tc>
          <w:tcPr>
            <w:tcW w:w="1134" w:type="dxa"/>
            <w:tcPrChange w:id="1089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rPr>
                <w:rFonts w:hint="eastAsia"/>
              </w:rPr>
              <w:t>0x00</w:t>
            </w:r>
            <w:r>
              <w:t>82</w:t>
            </w:r>
          </w:p>
        </w:tc>
        <w:tc>
          <w:tcPr>
            <w:tcW w:w="4303" w:type="dxa"/>
            <w:vMerge/>
            <w:tcPrChange w:id="1090" w:author="pc_guang" w:date="2019-04-16T21:47:00Z">
              <w:tcPr>
                <w:tcW w:w="4303" w:type="dxa"/>
                <w:vMerge/>
              </w:tcPr>
            </w:tcPrChange>
          </w:tcPr>
          <w:p w:rsidR="00A67839" w:rsidRDefault="00A67839"/>
        </w:tc>
      </w:tr>
      <w:tr w:rsidR="00A67839" w:rsidTr="00A67839">
        <w:tc>
          <w:tcPr>
            <w:tcW w:w="817" w:type="dxa"/>
            <w:tcPrChange w:id="1091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092" w:author="pc_guang" w:date="2019-04-16T21:47:00Z">
              <w:r>
                <w:t>44</w:t>
              </w:r>
            </w:ins>
            <w:del w:id="1093" w:author="pc_guang" w:date="2019-02-12T21:29:00Z">
              <w:r>
                <w:delText>36</w:delText>
              </w:r>
            </w:del>
          </w:p>
        </w:tc>
        <w:tc>
          <w:tcPr>
            <w:tcW w:w="2268" w:type="dxa"/>
            <w:tcPrChange w:id="1094" w:author="pc_guang" w:date="2019-04-16T21:47:00Z">
              <w:tcPr>
                <w:tcW w:w="2268" w:type="dxa"/>
              </w:tcPr>
            </w:tcPrChange>
          </w:tcPr>
          <w:p w:rsidR="00A67839" w:rsidRDefault="00A67839">
            <w:proofErr w:type="gramStart"/>
            <w:r>
              <w:rPr>
                <w:rFonts w:hint="eastAsia"/>
              </w:rPr>
              <w:t>扫码位</w:t>
            </w:r>
            <w:proofErr w:type="gramEnd"/>
            <w:r>
              <w:rPr>
                <w:rFonts w:hint="eastAsia"/>
              </w:rPr>
              <w:t>样本架放到指定位置</w:t>
            </w:r>
          </w:p>
        </w:tc>
        <w:tc>
          <w:tcPr>
            <w:tcW w:w="1134" w:type="dxa"/>
            <w:tcPrChange w:id="1095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rPr>
                <w:rFonts w:hint="eastAsia"/>
              </w:rPr>
              <w:t>0x00</w:t>
            </w:r>
            <w:r>
              <w:t>83</w:t>
            </w:r>
          </w:p>
        </w:tc>
        <w:tc>
          <w:tcPr>
            <w:tcW w:w="4303" w:type="dxa"/>
            <w:vMerge/>
            <w:tcPrChange w:id="1096" w:author="pc_guang" w:date="2019-04-16T21:47:00Z">
              <w:tcPr>
                <w:tcW w:w="4303" w:type="dxa"/>
                <w:vMerge/>
              </w:tcPr>
            </w:tcPrChange>
          </w:tcPr>
          <w:p w:rsidR="00A67839" w:rsidRDefault="00A67839"/>
        </w:tc>
      </w:tr>
      <w:tr w:rsidR="00A67839" w:rsidTr="00A67839">
        <w:tc>
          <w:tcPr>
            <w:tcW w:w="817" w:type="dxa"/>
            <w:tcPrChange w:id="1097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098" w:author="pc_guang" w:date="2019-04-16T21:47:00Z">
              <w:r>
                <w:t>45</w:t>
              </w:r>
            </w:ins>
            <w:del w:id="1099" w:author="pc_guang" w:date="2019-02-12T21:29:00Z">
              <w:r>
                <w:rPr>
                  <w:rFonts w:hint="eastAsia"/>
                </w:rPr>
                <w:delText>3</w:delText>
              </w:r>
              <w:r>
                <w:delText>7</w:delText>
              </w:r>
            </w:del>
          </w:p>
        </w:tc>
        <w:tc>
          <w:tcPr>
            <w:tcW w:w="2268" w:type="dxa"/>
            <w:tcPrChange w:id="1100" w:author="pc_guang" w:date="2019-04-16T21:47:00Z">
              <w:tcPr>
                <w:tcW w:w="2268" w:type="dxa"/>
              </w:tcPr>
            </w:tcPrChange>
          </w:tcPr>
          <w:p w:rsidR="00A67839" w:rsidRDefault="00A67839">
            <w:r>
              <w:rPr>
                <w:rFonts w:hint="eastAsia"/>
              </w:rPr>
              <w:t>从缓存区抓取样本架放到指定位置</w:t>
            </w:r>
          </w:p>
        </w:tc>
        <w:tc>
          <w:tcPr>
            <w:tcW w:w="1134" w:type="dxa"/>
            <w:tcPrChange w:id="1101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rPr>
                <w:rFonts w:hint="eastAsia"/>
              </w:rPr>
              <w:t>0x0084</w:t>
            </w:r>
          </w:p>
        </w:tc>
        <w:tc>
          <w:tcPr>
            <w:tcW w:w="4303" w:type="dxa"/>
            <w:vMerge/>
            <w:tcPrChange w:id="1102" w:author="pc_guang" w:date="2019-04-16T21:47:00Z">
              <w:tcPr>
                <w:tcW w:w="4303" w:type="dxa"/>
                <w:vMerge/>
              </w:tcPr>
            </w:tcPrChange>
          </w:tcPr>
          <w:p w:rsidR="00A67839" w:rsidRDefault="00A67839"/>
        </w:tc>
      </w:tr>
      <w:tr w:rsidR="00A67839" w:rsidTr="00A67839">
        <w:tc>
          <w:tcPr>
            <w:tcW w:w="817" w:type="dxa"/>
            <w:tcPrChange w:id="1103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104" w:author="pc_guang" w:date="2019-04-16T21:47:00Z">
              <w:r>
                <w:t>46</w:t>
              </w:r>
            </w:ins>
            <w:del w:id="1105" w:author="pc_guang" w:date="2019-02-12T21:29:00Z">
              <w:r>
                <w:rPr>
                  <w:rFonts w:hint="eastAsia"/>
                </w:rPr>
                <w:delText>3</w:delText>
              </w:r>
              <w:r>
                <w:delText>8</w:delText>
              </w:r>
            </w:del>
          </w:p>
        </w:tc>
        <w:tc>
          <w:tcPr>
            <w:tcW w:w="2268" w:type="dxa"/>
            <w:tcPrChange w:id="1106" w:author="pc_guang" w:date="2019-04-16T21:47:00Z">
              <w:tcPr>
                <w:tcW w:w="2268" w:type="dxa"/>
              </w:tcPr>
            </w:tcPrChange>
          </w:tcPr>
          <w:p w:rsidR="00A67839" w:rsidRDefault="00A67839">
            <w:r>
              <w:rPr>
                <w:rFonts w:hint="eastAsia"/>
              </w:rPr>
              <w:t>从重测区抓取样本架放到指定位置</w:t>
            </w:r>
          </w:p>
        </w:tc>
        <w:tc>
          <w:tcPr>
            <w:tcW w:w="1134" w:type="dxa"/>
            <w:tcPrChange w:id="1107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rPr>
                <w:rFonts w:hint="eastAsia"/>
              </w:rPr>
              <w:t>0x008</w:t>
            </w:r>
            <w:r>
              <w:t>5</w:t>
            </w:r>
          </w:p>
        </w:tc>
        <w:tc>
          <w:tcPr>
            <w:tcW w:w="4303" w:type="dxa"/>
            <w:vMerge/>
            <w:tcPrChange w:id="1108" w:author="pc_guang" w:date="2019-04-16T21:47:00Z">
              <w:tcPr>
                <w:tcW w:w="4303" w:type="dxa"/>
                <w:vMerge/>
              </w:tcPr>
            </w:tcPrChange>
          </w:tcPr>
          <w:p w:rsidR="00A67839" w:rsidRDefault="00A67839"/>
        </w:tc>
      </w:tr>
      <w:tr w:rsidR="00A67839" w:rsidTr="00A67839">
        <w:tc>
          <w:tcPr>
            <w:tcW w:w="817" w:type="dxa"/>
            <w:tcPrChange w:id="1109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110" w:author="pc_guang" w:date="2019-04-16T21:47:00Z">
              <w:r>
                <w:t>47</w:t>
              </w:r>
            </w:ins>
            <w:del w:id="1111" w:author="pc_guang" w:date="2019-02-12T21:29:00Z">
              <w:r>
                <w:rPr>
                  <w:rFonts w:hint="eastAsia"/>
                </w:rPr>
                <w:delText>3</w:delText>
              </w:r>
              <w:r>
                <w:delText>9</w:delText>
              </w:r>
            </w:del>
          </w:p>
        </w:tc>
        <w:tc>
          <w:tcPr>
            <w:tcW w:w="2268" w:type="dxa"/>
            <w:tcPrChange w:id="1112" w:author="pc_guang" w:date="2019-04-16T21:47:00Z">
              <w:tcPr>
                <w:tcW w:w="2268" w:type="dxa"/>
              </w:tcPr>
            </w:tcPrChange>
          </w:tcPr>
          <w:p w:rsidR="00A67839" w:rsidRDefault="00A67839">
            <w:r>
              <w:rPr>
                <w:rFonts w:hint="eastAsia"/>
              </w:rPr>
              <w:t>从测试区抓取样本架到指定位置</w:t>
            </w:r>
          </w:p>
        </w:tc>
        <w:tc>
          <w:tcPr>
            <w:tcW w:w="1134" w:type="dxa"/>
            <w:tcPrChange w:id="1113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t>0x0086</w:t>
            </w:r>
          </w:p>
        </w:tc>
        <w:tc>
          <w:tcPr>
            <w:tcW w:w="4303" w:type="dxa"/>
            <w:vMerge/>
            <w:tcPrChange w:id="1114" w:author="pc_guang" w:date="2019-04-16T21:47:00Z">
              <w:tcPr>
                <w:tcW w:w="4303" w:type="dxa"/>
                <w:vMerge/>
              </w:tcPr>
            </w:tcPrChange>
          </w:tcPr>
          <w:p w:rsidR="00A67839" w:rsidRDefault="00A67839"/>
        </w:tc>
      </w:tr>
      <w:tr w:rsidR="00A67839" w:rsidTr="00A67839">
        <w:tc>
          <w:tcPr>
            <w:tcW w:w="817" w:type="dxa"/>
            <w:tcPrChange w:id="1115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116" w:author="pc_guang" w:date="2019-04-16T21:47:00Z">
              <w:r>
                <w:lastRenderedPageBreak/>
                <w:t>48</w:t>
              </w:r>
            </w:ins>
            <w:del w:id="1117" w:author="pc_guang" w:date="2019-02-12T21:29:00Z">
              <w:r>
                <w:rPr>
                  <w:rFonts w:hint="eastAsia"/>
                </w:rPr>
                <w:delText>4</w:delText>
              </w:r>
              <w:r>
                <w:delText>0</w:delText>
              </w:r>
            </w:del>
          </w:p>
        </w:tc>
        <w:tc>
          <w:tcPr>
            <w:tcW w:w="2268" w:type="dxa"/>
            <w:tcPrChange w:id="1118" w:author="pc_guang" w:date="2019-04-16T21:47:00Z">
              <w:tcPr>
                <w:tcW w:w="2268" w:type="dxa"/>
              </w:tcPr>
            </w:tcPrChange>
          </w:tcPr>
          <w:p w:rsidR="00A67839" w:rsidRDefault="00A67839">
            <w:r>
              <w:rPr>
                <w:rFonts w:hint="eastAsia"/>
              </w:rPr>
              <w:t>样本架到位</w:t>
            </w:r>
          </w:p>
        </w:tc>
        <w:tc>
          <w:tcPr>
            <w:tcW w:w="1134" w:type="dxa"/>
            <w:tcPrChange w:id="1119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t>0x0087</w:t>
            </w:r>
          </w:p>
        </w:tc>
        <w:tc>
          <w:tcPr>
            <w:tcW w:w="4303" w:type="dxa"/>
            <w:vMerge/>
            <w:tcPrChange w:id="1120" w:author="pc_guang" w:date="2019-04-16T21:47:00Z">
              <w:tcPr>
                <w:tcW w:w="4303" w:type="dxa"/>
                <w:vMerge/>
              </w:tcPr>
            </w:tcPrChange>
          </w:tcPr>
          <w:p w:rsidR="00A67839" w:rsidRDefault="00A67839"/>
        </w:tc>
      </w:tr>
      <w:tr w:rsidR="00A67839" w:rsidTr="00A67839">
        <w:tc>
          <w:tcPr>
            <w:tcW w:w="817" w:type="dxa"/>
            <w:tcPrChange w:id="1121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122" w:author="pc_guang" w:date="2019-04-16T21:47:00Z">
              <w:r>
                <w:rPr>
                  <w:rFonts w:hint="eastAsia"/>
                </w:rPr>
                <w:t>4</w:t>
              </w:r>
              <w:r>
                <w:t>9</w:t>
              </w:r>
            </w:ins>
            <w:del w:id="1123" w:author="pc_guang" w:date="2019-02-12T21:29:00Z">
              <w:r>
                <w:rPr>
                  <w:rFonts w:hint="eastAsia"/>
                </w:rPr>
                <w:delText>4</w:delText>
              </w:r>
              <w:r>
                <w:delText>1</w:delText>
              </w:r>
            </w:del>
          </w:p>
        </w:tc>
        <w:tc>
          <w:tcPr>
            <w:tcW w:w="2268" w:type="dxa"/>
            <w:tcPrChange w:id="1124" w:author="pc_guang" w:date="2019-04-16T21:47:00Z">
              <w:tcPr>
                <w:tcW w:w="2268" w:type="dxa"/>
              </w:tcPr>
            </w:tcPrChange>
          </w:tcPr>
          <w:p w:rsidR="00A67839" w:rsidRDefault="00A67839">
            <w:r>
              <w:rPr>
                <w:rFonts w:hint="eastAsia"/>
              </w:rPr>
              <w:t>样本</w:t>
            </w:r>
            <w:proofErr w:type="gramStart"/>
            <w:r>
              <w:rPr>
                <w:rFonts w:hint="eastAsia"/>
              </w:rPr>
              <w:t>架扫码</w:t>
            </w:r>
            <w:proofErr w:type="gramEnd"/>
          </w:p>
        </w:tc>
        <w:tc>
          <w:tcPr>
            <w:tcW w:w="1134" w:type="dxa"/>
            <w:tcPrChange w:id="1125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t>0x0088</w:t>
            </w:r>
          </w:p>
        </w:tc>
        <w:tc>
          <w:tcPr>
            <w:tcW w:w="4303" w:type="dxa"/>
            <w:vMerge/>
            <w:tcPrChange w:id="1126" w:author="pc_guang" w:date="2019-04-16T21:47:00Z">
              <w:tcPr>
                <w:tcW w:w="4303" w:type="dxa"/>
                <w:vMerge/>
              </w:tcPr>
            </w:tcPrChange>
          </w:tcPr>
          <w:p w:rsidR="00A67839" w:rsidRDefault="00A67839"/>
        </w:tc>
      </w:tr>
      <w:tr w:rsidR="00A67839" w:rsidTr="00A67839">
        <w:tc>
          <w:tcPr>
            <w:tcW w:w="817" w:type="dxa"/>
            <w:tcPrChange w:id="1127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128" w:author="pc_guang" w:date="2019-04-16T21:47:00Z">
              <w:r>
                <w:rPr>
                  <w:rFonts w:hint="eastAsia"/>
                </w:rPr>
                <w:t>5</w:t>
              </w:r>
              <w:r>
                <w:t>0</w:t>
              </w:r>
            </w:ins>
            <w:del w:id="1129" w:author="pc_guang" w:date="2019-02-12T21:29:00Z">
              <w:r>
                <w:rPr>
                  <w:rFonts w:hint="eastAsia"/>
                </w:rPr>
                <w:delText>4</w:delText>
              </w:r>
              <w:r>
                <w:delText>2</w:delText>
              </w:r>
            </w:del>
          </w:p>
        </w:tc>
        <w:tc>
          <w:tcPr>
            <w:tcW w:w="2268" w:type="dxa"/>
            <w:tcPrChange w:id="1130" w:author="pc_guang" w:date="2019-04-16T21:47:00Z">
              <w:tcPr>
                <w:tcW w:w="2268" w:type="dxa"/>
              </w:tcPr>
            </w:tcPrChange>
          </w:tcPr>
          <w:p w:rsidR="00A67839" w:rsidRDefault="00A67839">
            <w:r>
              <w:rPr>
                <w:rFonts w:hint="eastAsia"/>
              </w:rPr>
              <w:t>样本</w:t>
            </w:r>
            <w:proofErr w:type="gramStart"/>
            <w:r>
              <w:rPr>
                <w:rFonts w:hint="eastAsia"/>
              </w:rPr>
              <w:t>架扫码结果</w:t>
            </w:r>
            <w:proofErr w:type="gramEnd"/>
          </w:p>
        </w:tc>
        <w:tc>
          <w:tcPr>
            <w:tcW w:w="1134" w:type="dxa"/>
            <w:tcPrChange w:id="1131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t>0x0089</w:t>
            </w:r>
          </w:p>
        </w:tc>
        <w:tc>
          <w:tcPr>
            <w:tcW w:w="4303" w:type="dxa"/>
            <w:vMerge/>
            <w:tcPrChange w:id="1132" w:author="pc_guang" w:date="2019-04-16T21:47:00Z">
              <w:tcPr>
                <w:tcW w:w="4303" w:type="dxa"/>
                <w:vMerge/>
              </w:tcPr>
            </w:tcPrChange>
          </w:tcPr>
          <w:p w:rsidR="00A67839" w:rsidRDefault="00A67839"/>
        </w:tc>
      </w:tr>
      <w:tr w:rsidR="00A67839" w:rsidTr="00A67839">
        <w:tc>
          <w:tcPr>
            <w:tcW w:w="817" w:type="dxa"/>
            <w:tcPrChange w:id="1133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134" w:author="pc_guang" w:date="2019-04-16T21:47:00Z">
              <w:r>
                <w:t>51</w:t>
              </w:r>
            </w:ins>
            <w:del w:id="1135" w:author="pc_guang" w:date="2019-02-12T21:29:00Z">
              <w:r>
                <w:delText>43</w:delText>
              </w:r>
            </w:del>
          </w:p>
        </w:tc>
        <w:tc>
          <w:tcPr>
            <w:tcW w:w="2268" w:type="dxa"/>
            <w:tcPrChange w:id="1136" w:author="pc_guang" w:date="2019-04-16T21:47:00Z">
              <w:tcPr>
                <w:tcW w:w="2268" w:type="dxa"/>
              </w:tcPr>
            </w:tcPrChange>
          </w:tcPr>
          <w:p w:rsidR="00A67839" w:rsidRDefault="00A67839">
            <w:proofErr w:type="gramStart"/>
            <w:r>
              <w:rPr>
                <w:rFonts w:hint="eastAsia"/>
              </w:rPr>
              <w:t>出架仓出架</w:t>
            </w:r>
            <w:proofErr w:type="gramEnd"/>
          </w:p>
        </w:tc>
        <w:tc>
          <w:tcPr>
            <w:tcW w:w="1134" w:type="dxa"/>
            <w:tcPrChange w:id="1137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t>0x008</w:t>
            </w:r>
            <w:r>
              <w:rPr>
                <w:rFonts w:hint="eastAsia"/>
              </w:rPr>
              <w:t>A</w:t>
            </w:r>
          </w:p>
        </w:tc>
        <w:tc>
          <w:tcPr>
            <w:tcW w:w="4303" w:type="dxa"/>
            <w:vMerge/>
            <w:tcPrChange w:id="1138" w:author="pc_guang" w:date="2019-04-16T21:47:00Z">
              <w:tcPr>
                <w:tcW w:w="4303" w:type="dxa"/>
                <w:vMerge/>
              </w:tcPr>
            </w:tcPrChange>
          </w:tcPr>
          <w:p w:rsidR="00A67839" w:rsidRDefault="00A67839"/>
        </w:tc>
      </w:tr>
      <w:tr w:rsidR="00A67839" w:rsidTr="00A67839">
        <w:tc>
          <w:tcPr>
            <w:tcW w:w="817" w:type="dxa"/>
            <w:tcPrChange w:id="1139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140" w:author="pc_guang" w:date="2019-04-16T21:47:00Z">
              <w:r>
                <w:t>52</w:t>
              </w:r>
            </w:ins>
            <w:del w:id="1141" w:author="pc_guang" w:date="2019-02-12T21:29:00Z">
              <w:r>
                <w:delText>44</w:delText>
              </w:r>
            </w:del>
          </w:p>
        </w:tc>
        <w:tc>
          <w:tcPr>
            <w:tcW w:w="2268" w:type="dxa"/>
            <w:tcPrChange w:id="1142" w:author="pc_guang" w:date="2019-04-16T21:47:00Z">
              <w:tcPr>
                <w:tcW w:w="2268" w:type="dxa"/>
              </w:tcPr>
            </w:tcPrChange>
          </w:tcPr>
          <w:p w:rsidR="00A67839" w:rsidRDefault="00A67839">
            <w:proofErr w:type="gramStart"/>
            <w:r>
              <w:rPr>
                <w:rFonts w:hint="eastAsia"/>
              </w:rPr>
              <w:t>出架仓完成</w:t>
            </w:r>
            <w:proofErr w:type="gramEnd"/>
          </w:p>
        </w:tc>
        <w:tc>
          <w:tcPr>
            <w:tcW w:w="1134" w:type="dxa"/>
            <w:tcPrChange w:id="1143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rPr>
                <w:rFonts w:hint="eastAsia"/>
              </w:rPr>
              <w:t>0x008</w:t>
            </w:r>
            <w:r>
              <w:t>B</w:t>
            </w:r>
          </w:p>
        </w:tc>
        <w:tc>
          <w:tcPr>
            <w:tcW w:w="4303" w:type="dxa"/>
            <w:vMerge/>
            <w:tcPrChange w:id="1144" w:author="pc_guang" w:date="2019-04-16T21:47:00Z">
              <w:tcPr>
                <w:tcW w:w="4303" w:type="dxa"/>
                <w:vMerge/>
              </w:tcPr>
            </w:tcPrChange>
          </w:tcPr>
          <w:p w:rsidR="00A67839" w:rsidRDefault="00A67839"/>
        </w:tc>
      </w:tr>
      <w:tr w:rsidR="00A67839" w:rsidTr="00A67839">
        <w:tc>
          <w:tcPr>
            <w:tcW w:w="817" w:type="dxa"/>
            <w:tcPrChange w:id="1145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146" w:author="pc_guang" w:date="2019-04-16T21:47:00Z">
              <w:r>
                <w:t>53</w:t>
              </w:r>
            </w:ins>
          </w:p>
        </w:tc>
        <w:tc>
          <w:tcPr>
            <w:tcW w:w="2268" w:type="dxa"/>
            <w:tcPrChange w:id="1147" w:author="pc_guang" w:date="2019-04-16T21:47:00Z">
              <w:tcPr>
                <w:tcW w:w="2268" w:type="dxa"/>
              </w:tcPr>
            </w:tcPrChange>
          </w:tcPr>
          <w:p w:rsidR="00A67839" w:rsidRDefault="00A67839">
            <w:r>
              <w:rPr>
                <w:rFonts w:hint="eastAsia"/>
              </w:rPr>
              <w:t>轨道与进出</w:t>
            </w:r>
            <w:proofErr w:type="gramStart"/>
            <w:r>
              <w:rPr>
                <w:rFonts w:hint="eastAsia"/>
              </w:rPr>
              <w:t>架整体</w:t>
            </w:r>
            <w:proofErr w:type="gramEnd"/>
            <w:r>
              <w:rPr>
                <w:rFonts w:hint="eastAsia"/>
              </w:rPr>
              <w:t>复位</w:t>
            </w:r>
          </w:p>
        </w:tc>
        <w:tc>
          <w:tcPr>
            <w:tcW w:w="1134" w:type="dxa"/>
            <w:tcPrChange w:id="1148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rPr>
                <w:rFonts w:hint="eastAsia"/>
              </w:rPr>
              <w:t>0x008</w:t>
            </w:r>
            <w:r>
              <w:t>C</w:t>
            </w:r>
          </w:p>
        </w:tc>
        <w:tc>
          <w:tcPr>
            <w:tcW w:w="4303" w:type="dxa"/>
            <w:vMerge/>
            <w:tcPrChange w:id="1149" w:author="pc_guang" w:date="2019-04-16T21:47:00Z">
              <w:tcPr>
                <w:tcW w:w="4303" w:type="dxa"/>
                <w:vMerge/>
              </w:tcPr>
            </w:tcPrChange>
          </w:tcPr>
          <w:p w:rsidR="00A67839" w:rsidRDefault="00A67839"/>
        </w:tc>
      </w:tr>
      <w:tr w:rsidR="00A67839" w:rsidTr="00A67839">
        <w:tc>
          <w:tcPr>
            <w:tcW w:w="817" w:type="dxa"/>
            <w:tcPrChange w:id="1150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151" w:author="pc_guang" w:date="2019-04-16T21:47:00Z">
              <w:r>
                <w:t>54</w:t>
              </w:r>
            </w:ins>
            <w:del w:id="1152" w:author="pc_guang" w:date="2019-02-12T21:29:00Z">
              <w:r>
                <w:delText>45</w:delText>
              </w:r>
            </w:del>
          </w:p>
        </w:tc>
        <w:tc>
          <w:tcPr>
            <w:tcW w:w="2268" w:type="dxa"/>
            <w:tcPrChange w:id="1153" w:author="pc_guang" w:date="2019-04-16T21:47:00Z">
              <w:tcPr>
                <w:tcW w:w="2268" w:type="dxa"/>
              </w:tcPr>
            </w:tcPrChange>
          </w:tcPr>
          <w:p w:rsidR="00A67839" w:rsidRDefault="00A67839">
            <w:r>
              <w:rPr>
                <w:rFonts w:hint="eastAsia"/>
              </w:rPr>
              <w:t>轨道与进出</w:t>
            </w:r>
            <w:proofErr w:type="gramStart"/>
            <w:r>
              <w:rPr>
                <w:rFonts w:hint="eastAsia"/>
              </w:rPr>
              <w:t>架整体</w:t>
            </w:r>
            <w:proofErr w:type="gramEnd"/>
            <w:r>
              <w:rPr>
                <w:rFonts w:hint="eastAsia"/>
              </w:rPr>
              <w:t>复位完成</w:t>
            </w:r>
          </w:p>
        </w:tc>
        <w:tc>
          <w:tcPr>
            <w:tcW w:w="1134" w:type="dxa"/>
            <w:tcPrChange w:id="1154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rPr>
                <w:rFonts w:hint="eastAsia"/>
              </w:rPr>
              <w:t>0x008</w:t>
            </w:r>
            <w:r>
              <w:t>D</w:t>
            </w:r>
          </w:p>
        </w:tc>
        <w:tc>
          <w:tcPr>
            <w:tcW w:w="4303" w:type="dxa"/>
            <w:vMerge/>
            <w:tcPrChange w:id="1155" w:author="pc_guang" w:date="2019-04-16T21:47:00Z">
              <w:tcPr>
                <w:tcW w:w="4303" w:type="dxa"/>
                <w:vMerge/>
              </w:tcPr>
            </w:tcPrChange>
          </w:tcPr>
          <w:p w:rsidR="00A67839" w:rsidRDefault="00A67839"/>
        </w:tc>
      </w:tr>
      <w:tr w:rsidR="00A67839" w:rsidTr="00A67839">
        <w:trPr>
          <w:ins w:id="1156" w:author="pc_guang" w:date="2019-02-12T21:31:00Z"/>
        </w:trPr>
        <w:tc>
          <w:tcPr>
            <w:tcW w:w="817" w:type="dxa"/>
            <w:tcPrChange w:id="1157" w:author="pc_guang" w:date="2019-04-16T21:47:00Z">
              <w:tcPr>
                <w:tcW w:w="817" w:type="dxa"/>
              </w:tcPr>
            </w:tcPrChange>
          </w:tcPr>
          <w:p w:rsidR="00A67839" w:rsidRDefault="00A67839">
            <w:pPr>
              <w:rPr>
                <w:ins w:id="1158" w:author="pc_guang" w:date="2019-02-12T21:31:00Z"/>
              </w:rPr>
            </w:pPr>
            <w:ins w:id="1159" w:author="pc_guang" w:date="2019-04-16T21:47:00Z">
              <w:r>
                <w:rPr>
                  <w:rFonts w:hint="eastAsia"/>
                </w:rPr>
                <w:t>5</w:t>
              </w:r>
              <w:r>
                <w:t>5</w:t>
              </w:r>
            </w:ins>
            <w:del w:id="1160" w:author="pc_guang" w:date="2019-02-12T21:29:00Z">
              <w:r>
                <w:delText>46</w:delText>
              </w:r>
            </w:del>
          </w:p>
        </w:tc>
        <w:tc>
          <w:tcPr>
            <w:tcW w:w="2268" w:type="dxa"/>
            <w:tcPrChange w:id="1161" w:author="pc_guang" w:date="2019-04-16T21:47:00Z">
              <w:tcPr>
                <w:tcW w:w="2268" w:type="dxa"/>
              </w:tcPr>
            </w:tcPrChange>
          </w:tcPr>
          <w:p w:rsidR="00A67839" w:rsidRDefault="00A67839">
            <w:pPr>
              <w:rPr>
                <w:ins w:id="1162" w:author="pc_guang" w:date="2019-02-12T21:31:00Z"/>
              </w:rPr>
            </w:pPr>
            <w:ins w:id="1163" w:author="pc_guang" w:date="2019-02-12T21:31:00Z">
              <w:r>
                <w:rPr>
                  <w:rFonts w:hint="eastAsia"/>
                </w:rPr>
                <w:t>机械手已经从测试</w:t>
              </w:r>
              <w:proofErr w:type="gramStart"/>
              <w:r>
                <w:rPr>
                  <w:rFonts w:hint="eastAsia"/>
                </w:rPr>
                <w:t>区取架位</w:t>
              </w:r>
              <w:proofErr w:type="gramEnd"/>
              <w:r>
                <w:rPr>
                  <w:rFonts w:hint="eastAsia"/>
                </w:rPr>
                <w:t>取到试管架</w:t>
              </w:r>
            </w:ins>
          </w:p>
        </w:tc>
        <w:tc>
          <w:tcPr>
            <w:tcW w:w="1134" w:type="dxa"/>
            <w:tcPrChange w:id="1164" w:author="pc_guang" w:date="2019-04-16T21:47:00Z">
              <w:tcPr>
                <w:tcW w:w="1134" w:type="dxa"/>
              </w:tcPr>
            </w:tcPrChange>
          </w:tcPr>
          <w:p w:rsidR="00A67839" w:rsidRDefault="00A67839">
            <w:pPr>
              <w:rPr>
                <w:ins w:id="1165" w:author="pc_guang" w:date="2019-02-12T21:31:00Z"/>
              </w:rPr>
            </w:pPr>
            <w:ins w:id="1166" w:author="pc_guang" w:date="2019-02-12T21:31:00Z">
              <w:r>
                <w:t>0x008E</w:t>
              </w:r>
            </w:ins>
          </w:p>
        </w:tc>
        <w:tc>
          <w:tcPr>
            <w:tcW w:w="4303" w:type="dxa"/>
            <w:vMerge/>
            <w:tcPrChange w:id="1167" w:author="pc_guang" w:date="2019-04-16T21:47:00Z">
              <w:tcPr>
                <w:tcW w:w="4303" w:type="dxa"/>
                <w:vMerge/>
              </w:tcPr>
            </w:tcPrChange>
          </w:tcPr>
          <w:p w:rsidR="00A67839" w:rsidRDefault="00A67839">
            <w:pPr>
              <w:rPr>
                <w:ins w:id="1168" w:author="pc_guang" w:date="2019-02-12T21:31:00Z"/>
              </w:rPr>
            </w:pPr>
          </w:p>
        </w:tc>
      </w:tr>
      <w:tr w:rsidR="00A67839" w:rsidTr="00A67839">
        <w:tc>
          <w:tcPr>
            <w:tcW w:w="817" w:type="dxa"/>
            <w:tcPrChange w:id="1169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170" w:author="pc_guang" w:date="2019-04-16T21:47:00Z">
              <w:r>
                <w:rPr>
                  <w:rFonts w:hint="eastAsia"/>
                </w:rPr>
                <w:t>5</w:t>
              </w:r>
              <w:r>
                <w:t>6</w:t>
              </w:r>
            </w:ins>
            <w:del w:id="1171" w:author="pc_guang" w:date="2019-02-12T21:29:00Z">
              <w:r>
                <w:delText>47</w:delText>
              </w:r>
            </w:del>
          </w:p>
        </w:tc>
        <w:tc>
          <w:tcPr>
            <w:tcW w:w="2268" w:type="dxa"/>
            <w:tcPrChange w:id="1172" w:author="pc_guang" w:date="2019-04-16T21:47:00Z">
              <w:tcPr>
                <w:tcW w:w="2268" w:type="dxa"/>
              </w:tcPr>
            </w:tcPrChange>
          </w:tcPr>
          <w:p w:rsidR="00A67839" w:rsidRDefault="00A67839">
            <w:r>
              <w:rPr>
                <w:rFonts w:hint="eastAsia"/>
              </w:rPr>
              <w:t>样本架到位</w:t>
            </w:r>
          </w:p>
        </w:tc>
        <w:tc>
          <w:tcPr>
            <w:tcW w:w="1134" w:type="dxa"/>
            <w:tcPrChange w:id="1173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rPr>
                <w:rFonts w:hint="eastAsia"/>
              </w:rPr>
              <w:t>0</w:t>
            </w:r>
            <w:r>
              <w:t>x00A0</w:t>
            </w:r>
          </w:p>
        </w:tc>
        <w:tc>
          <w:tcPr>
            <w:tcW w:w="4303" w:type="dxa"/>
            <w:tcPrChange w:id="1174" w:author="pc_guang" w:date="2019-04-16T21:47:00Z">
              <w:tcPr>
                <w:tcW w:w="4303" w:type="dxa"/>
              </w:tcPr>
            </w:tcPrChange>
          </w:tcPr>
          <w:p w:rsidR="00A67839" w:rsidRDefault="00A67839">
            <w:r>
              <w:rPr>
                <w:rFonts w:hint="eastAsia"/>
              </w:rPr>
              <w:t>样本架进入测试区</w:t>
            </w:r>
          </w:p>
        </w:tc>
      </w:tr>
      <w:tr w:rsidR="00A67839" w:rsidTr="00A67839">
        <w:tc>
          <w:tcPr>
            <w:tcW w:w="817" w:type="dxa"/>
            <w:tcPrChange w:id="1175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176" w:author="pc_guang" w:date="2019-04-16T21:47:00Z">
              <w:r w:rsidRPr="00D91D70">
                <w:rPr>
                  <w:rFonts w:hint="eastAsia"/>
                </w:rPr>
                <w:t>5</w:t>
              </w:r>
              <w:r>
                <w:t>7</w:t>
              </w:r>
            </w:ins>
            <w:del w:id="1177" w:author="pc_guang" w:date="2019-02-12T21:29:00Z">
              <w:r>
                <w:delText>48</w:delText>
              </w:r>
            </w:del>
          </w:p>
        </w:tc>
        <w:tc>
          <w:tcPr>
            <w:tcW w:w="2268" w:type="dxa"/>
            <w:tcPrChange w:id="1178" w:author="pc_guang" w:date="2019-04-16T21:47:00Z">
              <w:tcPr>
                <w:tcW w:w="2268" w:type="dxa"/>
              </w:tcPr>
            </w:tcPrChange>
          </w:tcPr>
          <w:p w:rsidR="00A67839" w:rsidRDefault="00A67839">
            <w:r>
              <w:rPr>
                <w:rFonts w:hint="eastAsia"/>
              </w:rPr>
              <w:t>切换样本架</w:t>
            </w:r>
          </w:p>
        </w:tc>
        <w:tc>
          <w:tcPr>
            <w:tcW w:w="1134" w:type="dxa"/>
            <w:tcPrChange w:id="1179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rPr>
                <w:rFonts w:hint="eastAsia"/>
              </w:rPr>
              <w:t>0</w:t>
            </w:r>
            <w:r>
              <w:t>x00A1</w:t>
            </w:r>
          </w:p>
        </w:tc>
        <w:tc>
          <w:tcPr>
            <w:tcW w:w="4303" w:type="dxa"/>
            <w:tcPrChange w:id="1180" w:author="pc_guang" w:date="2019-04-16T21:47:00Z">
              <w:tcPr>
                <w:tcW w:w="4303" w:type="dxa"/>
              </w:tcPr>
            </w:tcPrChange>
          </w:tcPr>
          <w:p w:rsidR="00A67839" w:rsidRDefault="00A67839">
            <w:r>
              <w:rPr>
                <w:rFonts w:hint="eastAsia"/>
              </w:rPr>
              <w:t>样本架测试项已全部加样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切换下一样本架</w:t>
            </w:r>
          </w:p>
        </w:tc>
      </w:tr>
      <w:tr w:rsidR="00A67839" w:rsidTr="00A67839">
        <w:tc>
          <w:tcPr>
            <w:tcW w:w="817" w:type="dxa"/>
            <w:tcPrChange w:id="1181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182" w:author="pc_guang" w:date="2019-04-16T21:47:00Z">
              <w:r>
                <w:t>58</w:t>
              </w:r>
            </w:ins>
            <w:del w:id="1183" w:author="pc_guang" w:date="2019-02-12T21:29:00Z">
              <w:r>
                <w:rPr>
                  <w:rFonts w:hint="eastAsia"/>
                </w:rPr>
                <w:delText>4</w:delText>
              </w:r>
              <w:r>
                <w:delText>9</w:delText>
              </w:r>
            </w:del>
          </w:p>
        </w:tc>
        <w:tc>
          <w:tcPr>
            <w:tcW w:w="2268" w:type="dxa"/>
            <w:tcPrChange w:id="1184" w:author="pc_guang" w:date="2019-04-16T21:47:00Z">
              <w:tcPr>
                <w:tcW w:w="2268" w:type="dxa"/>
              </w:tcPr>
            </w:tcPrChange>
          </w:tcPr>
          <w:p w:rsidR="00A67839" w:rsidRDefault="00A67839">
            <w:r>
              <w:rPr>
                <w:rFonts w:hint="eastAsia"/>
              </w:rPr>
              <w:t>请求测试数据</w:t>
            </w:r>
          </w:p>
        </w:tc>
        <w:tc>
          <w:tcPr>
            <w:tcW w:w="1134" w:type="dxa"/>
            <w:tcPrChange w:id="1185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rPr>
                <w:rFonts w:hint="eastAsia"/>
              </w:rPr>
              <w:t>0x00</w:t>
            </w:r>
            <w:r>
              <w:t>A2</w:t>
            </w:r>
          </w:p>
        </w:tc>
        <w:tc>
          <w:tcPr>
            <w:tcW w:w="4303" w:type="dxa"/>
            <w:tcPrChange w:id="1186" w:author="pc_guang" w:date="2019-04-16T21:47:00Z">
              <w:tcPr>
                <w:tcW w:w="4303" w:type="dxa"/>
              </w:tcPr>
            </w:tcPrChange>
          </w:tcPr>
          <w:p w:rsidR="00A67839" w:rsidRDefault="00A67839">
            <w:r>
              <w:rPr>
                <w:rFonts w:hint="eastAsia"/>
              </w:rPr>
              <w:t>主控板向</w:t>
            </w:r>
            <w:proofErr w:type="gramStart"/>
            <w:r>
              <w:rPr>
                <w:rFonts w:hint="eastAsia"/>
              </w:rPr>
              <w:t>中位机请求</w:t>
            </w:r>
            <w:proofErr w:type="gramEnd"/>
            <w:r>
              <w:rPr>
                <w:rFonts w:hint="eastAsia"/>
              </w:rPr>
              <w:t>测试数据</w:t>
            </w:r>
          </w:p>
        </w:tc>
      </w:tr>
      <w:tr w:rsidR="00A67839" w:rsidTr="00A67839">
        <w:tc>
          <w:tcPr>
            <w:tcW w:w="817" w:type="dxa"/>
            <w:tcPrChange w:id="1187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188" w:author="pc_guang" w:date="2019-04-16T21:47:00Z">
              <w:r>
                <w:rPr>
                  <w:rFonts w:hint="eastAsia"/>
                </w:rPr>
                <w:t>5</w:t>
              </w:r>
              <w:r>
                <w:t>9</w:t>
              </w:r>
            </w:ins>
            <w:del w:id="1189" w:author="pc_guang" w:date="2019-02-12T21:29:00Z">
              <w:r>
                <w:rPr>
                  <w:rFonts w:hint="eastAsia"/>
                </w:rPr>
                <w:delText>5</w:delText>
              </w:r>
              <w:r>
                <w:delText>0</w:delText>
              </w:r>
            </w:del>
          </w:p>
        </w:tc>
        <w:tc>
          <w:tcPr>
            <w:tcW w:w="2268" w:type="dxa"/>
            <w:tcPrChange w:id="1190" w:author="pc_guang" w:date="2019-04-16T21:47:00Z">
              <w:tcPr>
                <w:tcW w:w="2268" w:type="dxa"/>
              </w:tcPr>
            </w:tcPrChange>
          </w:tcPr>
          <w:p w:rsidR="00A67839" w:rsidRDefault="00A67839">
            <w:r>
              <w:rPr>
                <w:rFonts w:hint="eastAsia"/>
              </w:rPr>
              <w:t>测试结果</w:t>
            </w:r>
          </w:p>
        </w:tc>
        <w:tc>
          <w:tcPr>
            <w:tcW w:w="1134" w:type="dxa"/>
            <w:tcPrChange w:id="1191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rPr>
                <w:rFonts w:hint="eastAsia"/>
              </w:rPr>
              <w:t>0x00</w:t>
            </w:r>
            <w:r>
              <w:t>A3</w:t>
            </w:r>
          </w:p>
        </w:tc>
        <w:tc>
          <w:tcPr>
            <w:tcW w:w="4303" w:type="dxa"/>
            <w:tcPrChange w:id="1192" w:author="pc_guang" w:date="2019-04-16T21:47:00Z">
              <w:tcPr>
                <w:tcW w:w="4303" w:type="dxa"/>
              </w:tcPr>
            </w:tcPrChange>
          </w:tcPr>
          <w:p w:rsidR="00A67839" w:rsidRDefault="00A67839">
            <w:r>
              <w:rPr>
                <w:rFonts w:hint="eastAsia"/>
              </w:rPr>
              <w:t>测试</w:t>
            </w:r>
            <w:proofErr w:type="gramStart"/>
            <w:r>
              <w:rPr>
                <w:rFonts w:hint="eastAsia"/>
              </w:rPr>
              <w:t>结果位机</w:t>
            </w:r>
            <w:proofErr w:type="gramEnd"/>
          </w:p>
        </w:tc>
      </w:tr>
      <w:tr w:rsidR="00A67839" w:rsidTr="00A67839">
        <w:tc>
          <w:tcPr>
            <w:tcW w:w="817" w:type="dxa"/>
            <w:tcPrChange w:id="1193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194" w:author="pc_guang" w:date="2019-04-16T21:47:00Z">
              <w:r>
                <w:rPr>
                  <w:rFonts w:hint="eastAsia"/>
                </w:rPr>
                <w:t>6</w:t>
              </w:r>
              <w:r>
                <w:t>0</w:t>
              </w:r>
            </w:ins>
          </w:p>
        </w:tc>
        <w:tc>
          <w:tcPr>
            <w:tcW w:w="2268" w:type="dxa"/>
            <w:tcPrChange w:id="1195" w:author="pc_guang" w:date="2019-04-16T21:47:00Z">
              <w:tcPr>
                <w:tcW w:w="2268" w:type="dxa"/>
              </w:tcPr>
            </w:tcPrChange>
          </w:tcPr>
          <w:p w:rsidR="00A67839" w:rsidRDefault="00A67839">
            <w:r>
              <w:rPr>
                <w:rFonts w:hint="eastAsia"/>
              </w:rPr>
              <w:t>下发测试数据</w:t>
            </w:r>
          </w:p>
        </w:tc>
        <w:tc>
          <w:tcPr>
            <w:tcW w:w="1134" w:type="dxa"/>
            <w:tcPrChange w:id="1196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rPr>
                <w:rFonts w:hint="eastAsia"/>
              </w:rPr>
              <w:t>0x00</w:t>
            </w:r>
            <w:r>
              <w:t>A4</w:t>
            </w:r>
          </w:p>
        </w:tc>
        <w:tc>
          <w:tcPr>
            <w:tcW w:w="4303" w:type="dxa"/>
            <w:tcPrChange w:id="1197" w:author="pc_guang" w:date="2019-04-16T21:47:00Z">
              <w:tcPr>
                <w:tcW w:w="4303" w:type="dxa"/>
              </w:tcPr>
            </w:tcPrChange>
          </w:tcPr>
          <w:p w:rsidR="00A67839" w:rsidRDefault="00A67839"/>
        </w:tc>
      </w:tr>
      <w:tr w:rsidR="00A67839" w:rsidTr="00A67839">
        <w:tc>
          <w:tcPr>
            <w:tcW w:w="817" w:type="dxa"/>
            <w:tcPrChange w:id="1198" w:author="pc_guang" w:date="2019-04-16T21:47:00Z">
              <w:tcPr>
                <w:tcW w:w="817" w:type="dxa"/>
              </w:tcPr>
            </w:tcPrChange>
          </w:tcPr>
          <w:p w:rsidR="00A67839" w:rsidRDefault="00A67839">
            <w:ins w:id="1199" w:author="pc_guang" w:date="2019-04-16T21:47:00Z">
              <w:r>
                <w:rPr>
                  <w:rFonts w:hint="eastAsia"/>
                </w:rPr>
                <w:t>6</w:t>
              </w:r>
              <w:r>
                <w:t>1</w:t>
              </w:r>
            </w:ins>
          </w:p>
        </w:tc>
        <w:tc>
          <w:tcPr>
            <w:tcW w:w="2268" w:type="dxa"/>
            <w:tcPrChange w:id="1200" w:author="pc_guang" w:date="2019-04-16T21:47:00Z">
              <w:tcPr>
                <w:tcW w:w="2268" w:type="dxa"/>
              </w:tcPr>
            </w:tcPrChange>
          </w:tcPr>
          <w:p w:rsidR="00A67839" w:rsidRDefault="00A67839"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离线</w:t>
            </w:r>
          </w:p>
        </w:tc>
        <w:tc>
          <w:tcPr>
            <w:tcW w:w="1134" w:type="dxa"/>
            <w:tcPrChange w:id="1201" w:author="pc_guang" w:date="2019-04-16T21:47:00Z">
              <w:tcPr>
                <w:tcW w:w="1134" w:type="dxa"/>
              </w:tcPr>
            </w:tcPrChange>
          </w:tcPr>
          <w:p w:rsidR="00A67839" w:rsidRDefault="00A67839">
            <w:r>
              <w:rPr>
                <w:rFonts w:hint="eastAsia"/>
              </w:rPr>
              <w:t>0x00</w:t>
            </w:r>
            <w:r>
              <w:t>A5</w:t>
            </w:r>
          </w:p>
        </w:tc>
        <w:tc>
          <w:tcPr>
            <w:tcW w:w="4303" w:type="dxa"/>
            <w:tcPrChange w:id="1202" w:author="pc_guang" w:date="2019-04-16T21:47:00Z">
              <w:tcPr>
                <w:tcW w:w="4303" w:type="dxa"/>
              </w:tcPr>
            </w:tcPrChange>
          </w:tcPr>
          <w:p w:rsidR="00A67839" w:rsidRDefault="00A67839">
            <w:proofErr w:type="gramStart"/>
            <w:r>
              <w:rPr>
                <w:rFonts w:hint="eastAsia"/>
              </w:rPr>
              <w:t>中位机上线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离线</w:t>
            </w:r>
          </w:p>
        </w:tc>
      </w:tr>
      <w:tr w:rsidR="00A67839" w:rsidTr="00A67839">
        <w:trPr>
          <w:ins w:id="1203" w:author="pc_guang" w:date="2019-02-12T21:28:00Z"/>
        </w:trPr>
        <w:tc>
          <w:tcPr>
            <w:tcW w:w="817" w:type="dxa"/>
            <w:tcPrChange w:id="1204" w:author="pc_guang" w:date="2019-04-16T21:47:00Z">
              <w:tcPr>
                <w:tcW w:w="817" w:type="dxa"/>
              </w:tcPr>
            </w:tcPrChange>
          </w:tcPr>
          <w:p w:rsidR="00A67839" w:rsidRDefault="00A67839">
            <w:pPr>
              <w:rPr>
                <w:ins w:id="1205" w:author="pc_guang" w:date="2019-02-12T21:28:00Z"/>
              </w:rPr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2268" w:type="dxa"/>
            <w:tcPrChange w:id="1206" w:author="pc_guang" w:date="2019-04-16T21:47:00Z">
              <w:tcPr>
                <w:tcW w:w="2268" w:type="dxa"/>
              </w:tcPr>
            </w:tcPrChange>
          </w:tcPr>
          <w:p w:rsidR="00A67839" w:rsidRDefault="00A67839">
            <w:pPr>
              <w:rPr>
                <w:ins w:id="1207" w:author="pc_guang" w:date="2019-02-12T21:28:00Z"/>
              </w:rPr>
            </w:pPr>
            <w:ins w:id="1208" w:author="pc_guang" w:date="2019-02-12T21:28:00Z">
              <w:r>
                <w:rPr>
                  <w:rFonts w:hint="eastAsia"/>
                </w:rPr>
                <w:t>样本架抓取完成</w:t>
              </w:r>
            </w:ins>
          </w:p>
        </w:tc>
        <w:tc>
          <w:tcPr>
            <w:tcW w:w="1134" w:type="dxa"/>
            <w:tcPrChange w:id="1209" w:author="pc_guang" w:date="2019-04-16T21:47:00Z">
              <w:tcPr>
                <w:tcW w:w="1134" w:type="dxa"/>
              </w:tcPr>
            </w:tcPrChange>
          </w:tcPr>
          <w:p w:rsidR="00A67839" w:rsidRDefault="00A67839">
            <w:pPr>
              <w:rPr>
                <w:ins w:id="1210" w:author="pc_guang" w:date="2019-02-12T21:28:00Z"/>
              </w:rPr>
            </w:pPr>
            <w:ins w:id="1211" w:author="pc_guang" w:date="2019-02-12T21:28:00Z">
              <w:r>
                <w:rPr>
                  <w:rFonts w:hint="eastAsia"/>
                </w:rPr>
                <w:t>0x</w:t>
              </w:r>
              <w:r>
                <w:t>00</w:t>
              </w:r>
              <w:r>
                <w:rPr>
                  <w:rFonts w:hint="eastAsia"/>
                </w:rPr>
                <w:t>A6</w:t>
              </w:r>
            </w:ins>
          </w:p>
        </w:tc>
        <w:tc>
          <w:tcPr>
            <w:tcW w:w="4303" w:type="dxa"/>
            <w:tcPrChange w:id="1212" w:author="pc_guang" w:date="2019-04-16T21:47:00Z">
              <w:tcPr>
                <w:tcW w:w="4303" w:type="dxa"/>
              </w:tcPr>
            </w:tcPrChange>
          </w:tcPr>
          <w:p w:rsidR="00A67839" w:rsidRDefault="00A67839">
            <w:pPr>
              <w:rPr>
                <w:ins w:id="1213" w:author="pc_guang" w:date="2019-02-12T21:28:00Z"/>
              </w:rPr>
            </w:pPr>
          </w:p>
        </w:tc>
      </w:tr>
      <w:tr w:rsidR="00A67839" w:rsidTr="00A67839">
        <w:trPr>
          <w:ins w:id="1214" w:author="pc_guang" w:date="2019-02-14T18:31:00Z"/>
        </w:trPr>
        <w:tc>
          <w:tcPr>
            <w:tcW w:w="817" w:type="dxa"/>
            <w:tcPrChange w:id="1215" w:author="pc_guang" w:date="2019-04-16T21:47:00Z">
              <w:tcPr>
                <w:tcW w:w="817" w:type="dxa"/>
              </w:tcPr>
            </w:tcPrChange>
          </w:tcPr>
          <w:p w:rsidR="00A67839" w:rsidRDefault="00A67839" w:rsidP="005946C3">
            <w:pPr>
              <w:rPr>
                <w:ins w:id="1216" w:author="pc_guang" w:date="2019-02-14T18:31:00Z"/>
              </w:rPr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2268" w:type="dxa"/>
            <w:tcPrChange w:id="1217" w:author="pc_guang" w:date="2019-04-16T21:47:00Z">
              <w:tcPr>
                <w:tcW w:w="2268" w:type="dxa"/>
              </w:tcPr>
            </w:tcPrChange>
          </w:tcPr>
          <w:p w:rsidR="00A67839" w:rsidRDefault="00A67839" w:rsidP="005946C3">
            <w:pPr>
              <w:rPr>
                <w:ins w:id="1218" w:author="pc_guang" w:date="2019-02-14T18:31:00Z"/>
              </w:rPr>
            </w:pPr>
            <w:proofErr w:type="gramStart"/>
            <w:ins w:id="1219" w:author="pc_guang" w:date="2019-02-14T18:31:00Z">
              <w:r>
                <w:rPr>
                  <w:rFonts w:hint="eastAsia"/>
                </w:rPr>
                <w:t>通采数据</w:t>
              </w:r>
              <w:proofErr w:type="gramEnd"/>
            </w:ins>
          </w:p>
        </w:tc>
        <w:tc>
          <w:tcPr>
            <w:tcW w:w="1134" w:type="dxa"/>
            <w:tcPrChange w:id="1220" w:author="pc_guang" w:date="2019-04-16T21:47:00Z">
              <w:tcPr>
                <w:tcW w:w="1134" w:type="dxa"/>
              </w:tcPr>
            </w:tcPrChange>
          </w:tcPr>
          <w:p w:rsidR="00A67839" w:rsidRDefault="00A67839" w:rsidP="005946C3">
            <w:pPr>
              <w:rPr>
                <w:ins w:id="1221" w:author="pc_guang" w:date="2019-02-14T18:31:00Z"/>
              </w:rPr>
            </w:pPr>
            <w:ins w:id="1222" w:author="pc_guang" w:date="2019-02-14T18:31:00Z">
              <w:r w:rsidRPr="00D91D70">
                <w:rPr>
                  <w:rFonts w:hint="eastAsia"/>
                </w:rPr>
                <w:t>0x00A</w:t>
              </w:r>
              <w:r>
                <w:t>7</w:t>
              </w:r>
            </w:ins>
          </w:p>
        </w:tc>
        <w:tc>
          <w:tcPr>
            <w:tcW w:w="4303" w:type="dxa"/>
            <w:tcPrChange w:id="1223" w:author="pc_guang" w:date="2019-04-16T21:47:00Z">
              <w:tcPr>
                <w:tcW w:w="4303" w:type="dxa"/>
              </w:tcPr>
            </w:tcPrChange>
          </w:tcPr>
          <w:p w:rsidR="00A67839" w:rsidRDefault="00A67839" w:rsidP="005946C3">
            <w:pPr>
              <w:rPr>
                <w:ins w:id="1224" w:author="pc_guang" w:date="2019-02-14T18:31:00Z"/>
              </w:rPr>
            </w:pPr>
          </w:p>
        </w:tc>
      </w:tr>
    </w:tbl>
    <w:p w:rsidR="00645052" w:rsidRDefault="00645052"/>
    <w:p w:rsidR="00645052" w:rsidRDefault="00107609">
      <w:pPr>
        <w:pStyle w:val="2"/>
        <w:numPr>
          <w:ilvl w:val="1"/>
          <w:numId w:val="1"/>
        </w:numPr>
        <w:ind w:left="567"/>
      </w:pPr>
      <w:bookmarkStart w:id="1225" w:name="_Toc6344507"/>
      <w:r>
        <w:rPr>
          <w:rFonts w:asciiTheme="minorHAnsi" w:eastAsiaTheme="minorEastAsia" w:hAnsiTheme="minorHAnsi" w:cstheme="minorHAnsi" w:hint="eastAsia"/>
        </w:rPr>
        <w:t>模块命令</w:t>
      </w:r>
      <w:r>
        <w:rPr>
          <w:rFonts w:hint="eastAsia"/>
        </w:rPr>
        <w:t>解释</w:t>
      </w:r>
      <w:bookmarkEnd w:id="1225"/>
    </w:p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226" w:name="_Toc6344508"/>
      <w:r>
        <w:rPr>
          <w:rFonts w:hint="eastAsia"/>
        </w:rPr>
        <w:t>多包通信起始命令</w:t>
      </w:r>
      <w:r>
        <w:rPr>
          <w:rFonts w:hint="eastAsia"/>
        </w:rPr>
        <w:t>(0x7FD)</w:t>
      </w:r>
      <w:bookmarkEnd w:id="1226"/>
    </w:p>
    <w:p w:rsidR="00645052" w:rsidRDefault="00107609">
      <w:pPr>
        <w:tabs>
          <w:tab w:val="left" w:pos="1603"/>
        </w:tabs>
        <w:rPr>
          <w:rFonts w:cstheme="minorHAnsi"/>
        </w:rPr>
      </w:pPr>
      <w:r>
        <w:rPr>
          <w:rFonts w:cstheme="minorHAnsi" w:hint="eastAsia"/>
        </w:rPr>
        <w:t>命令：</w:t>
      </w:r>
      <w:r>
        <w:rPr>
          <w:rFonts w:cstheme="minorHAnsi" w:hint="eastAsia"/>
        </w:rPr>
        <w:t>0x</w:t>
      </w:r>
      <w:r>
        <w:rPr>
          <w:rFonts w:cstheme="minorHAnsi"/>
        </w:rPr>
        <w:t>7</w:t>
      </w:r>
      <w:r>
        <w:rPr>
          <w:rFonts w:cstheme="minorHAnsi" w:hint="eastAsia"/>
        </w:rPr>
        <w:t>FD</w:t>
      </w:r>
      <w:r>
        <w:rPr>
          <w:rFonts w:cstheme="minorHAnsi"/>
        </w:rPr>
        <w:tab/>
      </w:r>
    </w:p>
    <w:p w:rsidR="00645052" w:rsidRDefault="00107609">
      <w:pPr>
        <w:rPr>
          <w:rFonts w:cstheme="minorHAnsi"/>
        </w:rPr>
      </w:pPr>
      <w:r>
        <w:rPr>
          <w:rFonts w:cstheme="minorHAnsi" w:hint="eastAsia"/>
        </w:rPr>
        <w:t>通信规则参照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</w:instrText>
      </w:r>
      <w:r>
        <w:rPr>
          <w:rFonts w:cstheme="minorHAnsi" w:hint="eastAsia"/>
        </w:rPr>
        <w:instrText>REF _Ref513399559 \r \h</w:instrText>
      </w:r>
      <w:r>
        <w:rPr>
          <w:rFonts w:cstheme="minorHAnsi"/>
        </w:rPr>
        <w:instrText xml:space="preserve">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</w:rPr>
        <w:t>4.2</w: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_Ref513399559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hint="eastAsia"/>
        </w:rPr>
        <w:t>多包通信</w:t>
      </w:r>
      <w:r>
        <w:rPr>
          <w:rFonts w:cstheme="minorHAnsi"/>
        </w:rPr>
        <w:fldChar w:fldCharType="end"/>
      </w:r>
    </w:p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227" w:name="_Toc6344509"/>
      <w:r>
        <w:rPr>
          <w:rFonts w:hint="eastAsia"/>
        </w:rPr>
        <w:t>多包通信数据命令</w:t>
      </w:r>
      <w:r>
        <w:rPr>
          <w:rFonts w:hint="eastAsia"/>
        </w:rPr>
        <w:t>(0x7FE)</w:t>
      </w:r>
      <w:bookmarkEnd w:id="1227"/>
    </w:p>
    <w:p w:rsidR="00645052" w:rsidRDefault="00107609">
      <w:pPr>
        <w:rPr>
          <w:rFonts w:cstheme="minorHAnsi"/>
        </w:rPr>
      </w:pPr>
      <w:r>
        <w:rPr>
          <w:rFonts w:cstheme="minorHAnsi" w:hint="eastAsia"/>
        </w:rPr>
        <w:t>命令：</w:t>
      </w:r>
      <w:r>
        <w:rPr>
          <w:rFonts w:cstheme="minorHAnsi" w:hint="eastAsia"/>
        </w:rPr>
        <w:t>0x</w:t>
      </w:r>
      <w:r>
        <w:rPr>
          <w:rFonts w:cstheme="minorHAnsi"/>
        </w:rPr>
        <w:t>7</w:t>
      </w:r>
      <w:r>
        <w:rPr>
          <w:rFonts w:cstheme="minorHAnsi" w:hint="eastAsia"/>
        </w:rPr>
        <w:t>FE</w:t>
      </w:r>
    </w:p>
    <w:p w:rsidR="00645052" w:rsidRDefault="00107609">
      <w:pPr>
        <w:rPr>
          <w:rFonts w:cstheme="minorHAnsi"/>
        </w:rPr>
      </w:pPr>
      <w:r>
        <w:rPr>
          <w:rFonts w:cstheme="minorHAnsi" w:hint="eastAsia"/>
        </w:rPr>
        <w:t>通信规则参照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</w:instrText>
      </w:r>
      <w:r>
        <w:rPr>
          <w:rFonts w:cstheme="minorHAnsi" w:hint="eastAsia"/>
        </w:rPr>
        <w:instrText>REF _Ref513399559 \r \h</w:instrText>
      </w:r>
      <w:r>
        <w:rPr>
          <w:rFonts w:cstheme="minorHAnsi"/>
        </w:rPr>
        <w:instrText xml:space="preserve">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</w:rPr>
        <w:t>4.2</w: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_Ref513399559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hint="eastAsia"/>
        </w:rPr>
        <w:t>多包通信</w:t>
      </w:r>
      <w:r>
        <w:rPr>
          <w:rFonts w:cstheme="minorHAnsi"/>
        </w:rPr>
        <w:fldChar w:fldCharType="end"/>
      </w:r>
    </w:p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228" w:name="_Toc6344510"/>
      <w:r>
        <w:rPr>
          <w:rFonts w:hint="eastAsia"/>
        </w:rPr>
        <w:t>多包通信结束命令</w:t>
      </w:r>
      <w:r>
        <w:rPr>
          <w:rFonts w:hint="eastAsia"/>
        </w:rPr>
        <w:t>(0x7FF)</w:t>
      </w:r>
      <w:bookmarkEnd w:id="1228"/>
    </w:p>
    <w:p w:rsidR="00645052" w:rsidRDefault="00107609">
      <w:pPr>
        <w:rPr>
          <w:rFonts w:cstheme="minorHAnsi"/>
        </w:rPr>
      </w:pPr>
      <w:r>
        <w:rPr>
          <w:rFonts w:cstheme="minorHAnsi" w:hint="eastAsia"/>
        </w:rPr>
        <w:t>命令：</w:t>
      </w:r>
      <w:r>
        <w:rPr>
          <w:rFonts w:cstheme="minorHAnsi" w:hint="eastAsia"/>
        </w:rPr>
        <w:t>0x</w:t>
      </w:r>
      <w:r>
        <w:rPr>
          <w:rFonts w:cstheme="minorHAnsi"/>
        </w:rPr>
        <w:t>7</w:t>
      </w:r>
      <w:r>
        <w:rPr>
          <w:rFonts w:cstheme="minorHAnsi" w:hint="eastAsia"/>
        </w:rPr>
        <w:t>FF</w:t>
      </w:r>
    </w:p>
    <w:p w:rsidR="00645052" w:rsidRDefault="00107609">
      <w:pPr>
        <w:rPr>
          <w:rFonts w:cstheme="minorHAnsi"/>
        </w:rPr>
      </w:pPr>
      <w:r>
        <w:rPr>
          <w:rFonts w:cstheme="minorHAnsi" w:hint="eastAsia"/>
        </w:rPr>
        <w:t>通信规则参照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</w:instrText>
      </w:r>
      <w:r>
        <w:rPr>
          <w:rFonts w:cstheme="minorHAnsi" w:hint="eastAsia"/>
        </w:rPr>
        <w:instrText>REF _Ref513399559 \r \h</w:instrText>
      </w:r>
      <w:r>
        <w:rPr>
          <w:rFonts w:cstheme="minorHAnsi"/>
        </w:rPr>
        <w:instrText xml:space="preserve">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</w:rPr>
        <w:t>4.2</w: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_Ref513399559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hint="eastAsia"/>
        </w:rPr>
        <w:t>多包通信</w:t>
      </w:r>
      <w:r>
        <w:rPr>
          <w:rFonts w:cstheme="minorHAnsi"/>
        </w:rPr>
        <w:fldChar w:fldCharType="end"/>
      </w:r>
    </w:p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  <w:rPr>
          <w:rFonts w:cstheme="minorHAnsi"/>
        </w:rPr>
      </w:pPr>
      <w:bookmarkStart w:id="1229" w:name="_Toc6344511"/>
      <w:r>
        <w:rPr>
          <w:rFonts w:cstheme="minorHAnsi" w:hint="eastAsia"/>
        </w:rPr>
        <w:lastRenderedPageBreak/>
        <w:t>反应盘触发命令</w:t>
      </w:r>
      <w:r>
        <w:rPr>
          <w:rFonts w:cstheme="minorHAnsi" w:hint="eastAsia"/>
        </w:rPr>
        <w:t>(0x0001)</w:t>
      </w:r>
      <w:bookmarkEnd w:id="1229"/>
    </w:p>
    <w:p w:rsidR="00645052" w:rsidRDefault="00107609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0x0001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答：不应答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向：反应盘</w:t>
      </w:r>
      <w:r>
        <w:rPr>
          <w:rFonts w:hint="eastAsia"/>
        </w:rPr>
        <w:t xml:space="preserve"> -&gt; </w:t>
      </w:r>
      <w:r>
        <w:rPr>
          <w:rFonts w:hint="eastAsia"/>
        </w:rPr>
        <w:t>主控板</w:t>
      </w:r>
    </w:p>
    <w:p w:rsidR="00645052" w:rsidRDefault="00107609">
      <w:r>
        <w:rPr>
          <w:rFonts w:hint="eastAsia"/>
        </w:rPr>
        <w:t>命令体：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706"/>
        <w:gridCol w:w="1374"/>
        <w:gridCol w:w="942"/>
        <w:gridCol w:w="5500"/>
      </w:tblGrid>
      <w:tr w:rsidR="00645052">
        <w:tc>
          <w:tcPr>
            <w:tcW w:w="70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37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42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550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06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374" w:type="dxa"/>
          </w:tcPr>
          <w:p w:rsidR="00645052" w:rsidRDefault="0010760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4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500" w:type="dxa"/>
          </w:tcPr>
          <w:p w:rsidR="00645052" w:rsidRDefault="00107609">
            <w:r>
              <w:rPr>
                <w:rFonts w:hint="eastAsia"/>
              </w:rPr>
              <w:t>反应杯转动个数</w:t>
            </w:r>
          </w:p>
        </w:tc>
      </w:tr>
      <w:tr w:rsidR="00645052">
        <w:tc>
          <w:tcPr>
            <w:tcW w:w="706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645052" w:rsidRDefault="00107609">
            <w:r>
              <w:rPr>
                <w:rFonts w:hint="eastAsia"/>
              </w:rPr>
              <w:t>Count</w:t>
            </w:r>
          </w:p>
        </w:tc>
        <w:tc>
          <w:tcPr>
            <w:tcW w:w="942" w:type="dxa"/>
          </w:tcPr>
          <w:p w:rsidR="00645052" w:rsidRDefault="00107609">
            <w:r>
              <w:rPr>
                <w:rFonts w:hint="eastAsia"/>
              </w:rPr>
              <w:t>u</w:t>
            </w:r>
            <w:r>
              <w:t>int</w:t>
            </w:r>
            <w:r>
              <w:rPr>
                <w:rFonts w:hint="eastAsia"/>
              </w:rPr>
              <w:t>32_t</w:t>
            </w:r>
          </w:p>
        </w:tc>
        <w:tc>
          <w:tcPr>
            <w:tcW w:w="5500" w:type="dxa"/>
          </w:tcPr>
          <w:p w:rsidR="00645052" w:rsidRDefault="00107609">
            <w:r>
              <w:rPr>
                <w:rFonts w:hint="eastAsia"/>
              </w:rPr>
              <w:t>复位后的触发计数，处理机构用来核对是否有漏发</w:t>
            </w:r>
          </w:p>
        </w:tc>
      </w:tr>
    </w:tbl>
    <w:p w:rsidR="00645052" w:rsidRDefault="00107609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：反应板向主控板发送命令</w:t>
      </w:r>
    </w:p>
    <w:p w:rsidR="00645052" w:rsidRDefault="00107609">
      <w:pPr>
        <w:ind w:left="567" w:hangingChars="270" w:hanging="567"/>
        <w:jc w:val="left"/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：以</w:t>
      </w:r>
      <w:r>
        <w:rPr>
          <w:rFonts w:hint="eastAsia"/>
        </w:rPr>
        <w:t>800</w:t>
      </w:r>
      <w:r>
        <w:rPr>
          <w:rFonts w:hint="eastAsia"/>
        </w:rPr>
        <w:t>为例，反应盘转</w:t>
      </w:r>
      <w:r>
        <w:rPr>
          <w:rFonts w:hint="eastAsia"/>
        </w:rPr>
        <w:t>37</w:t>
      </w:r>
      <w:r>
        <w:rPr>
          <w:rFonts w:hint="eastAsia"/>
        </w:rPr>
        <w:t>停的时候</w:t>
      </w:r>
      <w:r>
        <w:rPr>
          <w:rFonts w:hint="eastAsia"/>
        </w:rPr>
        <w:t>Type</w:t>
      </w:r>
      <w:r>
        <w:rPr>
          <w:rFonts w:hint="eastAsia"/>
        </w:rPr>
        <w:t>参数是</w:t>
      </w:r>
      <w:r>
        <w:rPr>
          <w:rFonts w:hint="eastAsia"/>
        </w:rPr>
        <w:t>37</w:t>
      </w:r>
      <w:r>
        <w:rPr>
          <w:rFonts w:hint="eastAsia"/>
        </w:rPr>
        <w:t>，反应盘转</w:t>
      </w:r>
      <w:r>
        <w:rPr>
          <w:rFonts w:hint="eastAsia"/>
        </w:rPr>
        <w:t>4</w:t>
      </w:r>
      <w:r>
        <w:rPr>
          <w:rFonts w:hint="eastAsia"/>
        </w:rPr>
        <w:t>停的时候</w:t>
      </w:r>
      <w:r>
        <w:rPr>
          <w:rFonts w:hint="eastAsia"/>
        </w:rPr>
        <w:t>Type</w:t>
      </w:r>
      <w:r>
        <w:rPr>
          <w:rFonts w:hint="eastAsia"/>
        </w:rPr>
        <w:t>参数是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645052" w:rsidRDefault="00107609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：触发单独计数，原则上同意周期内，触发计数应该相等。</w:t>
      </w:r>
    </w:p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  <w:rPr>
          <w:rFonts w:cstheme="minorHAnsi"/>
        </w:rPr>
      </w:pPr>
      <w:bookmarkStart w:id="1230" w:name="_Toc6344512"/>
      <w:r>
        <w:rPr>
          <w:rFonts w:cstheme="minorHAnsi" w:hint="eastAsia"/>
        </w:rPr>
        <w:t>急停命令</w:t>
      </w:r>
      <w:r>
        <w:rPr>
          <w:rFonts w:cstheme="minorHAnsi" w:hint="eastAsia"/>
        </w:rPr>
        <w:t>(0x0002)</w:t>
      </w:r>
      <w:bookmarkEnd w:id="1230"/>
    </w:p>
    <w:p w:rsidR="00645052" w:rsidRDefault="00107609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0x0002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答：不应答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>/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-&gt; </w:t>
      </w:r>
      <w:r>
        <w:rPr>
          <w:rFonts w:hint="eastAsia"/>
        </w:rPr>
        <w:t>公共版号</w:t>
      </w:r>
      <w:r>
        <w:t>(</w:t>
      </w:r>
      <w:r>
        <w:rPr>
          <w:rFonts w:hint="eastAsia"/>
        </w:rPr>
        <w:t>0x3F</w:t>
      </w:r>
      <w:r>
        <w:t>)</w:t>
      </w:r>
    </w:p>
    <w:p w:rsidR="00645052" w:rsidRDefault="00107609">
      <w:r>
        <w:rPr>
          <w:rFonts w:hint="eastAsia"/>
        </w:rPr>
        <w:t>命令体：</w:t>
      </w:r>
    </w:p>
    <w:tbl>
      <w:tblPr>
        <w:tblStyle w:val="af0"/>
        <w:tblW w:w="8472" w:type="dxa"/>
        <w:tblLayout w:type="fixed"/>
        <w:tblLook w:val="04A0" w:firstRow="1" w:lastRow="0" w:firstColumn="1" w:lastColumn="0" w:noHBand="0" w:noVBand="1"/>
      </w:tblPr>
      <w:tblGrid>
        <w:gridCol w:w="710"/>
        <w:gridCol w:w="1383"/>
        <w:gridCol w:w="992"/>
        <w:gridCol w:w="5387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38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5387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Board ID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387" w:type="dxa"/>
          </w:tcPr>
          <w:p w:rsidR="00645052" w:rsidRDefault="00107609">
            <w:r>
              <w:rPr>
                <w:rFonts w:hint="eastAsia"/>
              </w:rPr>
              <w:t>0xFF,</w:t>
            </w:r>
            <w:r>
              <w:rPr>
                <w:rFonts w:hint="eastAsia"/>
              </w:rPr>
              <w:t>所有机构；其他</w:t>
            </w:r>
            <w:proofErr w:type="gramStart"/>
            <w:r>
              <w:rPr>
                <w:rFonts w:hint="eastAsia"/>
              </w:rPr>
              <w:t>值目标板号</w:t>
            </w:r>
            <w:proofErr w:type="gramEnd"/>
          </w:p>
        </w:tc>
      </w:tr>
    </w:tbl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231" w:name="_Toc6344513"/>
      <w:r>
        <w:rPr>
          <w:rFonts w:hint="eastAsia"/>
        </w:rPr>
        <w:t>报警命令</w:t>
      </w:r>
      <w:r>
        <w:rPr>
          <w:rFonts w:hint="eastAsia"/>
        </w:rPr>
        <w:t>(0x0003)</w:t>
      </w:r>
      <w:bookmarkEnd w:id="1231"/>
    </w:p>
    <w:p w:rsidR="00645052" w:rsidRDefault="00107609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0x0003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答：无应答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向：控制板</w:t>
      </w:r>
      <w:r>
        <w:rPr>
          <w:rFonts w:hint="eastAsia"/>
        </w:rPr>
        <w:t xml:space="preserve"> -&gt; </w:t>
      </w:r>
      <w:r>
        <w:rPr>
          <w:rFonts w:hint="eastAsia"/>
        </w:rPr>
        <w:t>主控板；主控板</w:t>
      </w:r>
      <w:r>
        <w:rPr>
          <w:rFonts w:hint="eastAsia"/>
        </w:rPr>
        <w:t xml:space="preserve"> -&gt; </w:t>
      </w:r>
      <w:r>
        <w:rPr>
          <w:rFonts w:hint="eastAsia"/>
        </w:rPr>
        <w:t>中位机</w:t>
      </w:r>
    </w:p>
    <w:p w:rsidR="00645052" w:rsidRDefault="00107609">
      <w:r>
        <w:t>命令体</w:t>
      </w:r>
      <w:r>
        <w:rPr>
          <w:rFonts w:hint="eastAsia"/>
        </w:rPr>
        <w:t>：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控制板</w:t>
      </w:r>
      <w:r>
        <w:rPr>
          <w:rFonts w:hint="eastAsia"/>
        </w:rPr>
        <w:t xml:space="preserve"> -&gt; </w:t>
      </w:r>
      <w:r>
        <w:rPr>
          <w:rFonts w:hint="eastAsia"/>
        </w:rPr>
        <w:t>主控板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992"/>
        <w:gridCol w:w="5245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5245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645052" w:rsidRDefault="00107609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报警级别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45052" w:rsidRDefault="00107609">
            <w:r>
              <w:t>C</w:t>
            </w:r>
            <w:r>
              <w:rPr>
                <w:rFonts w:hint="eastAsia"/>
              </w:rPr>
              <w:t>ode L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报警码低位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Code H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报警码高位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Param1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Param2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Param3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Param4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</w:tr>
    </w:tbl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主控板</w:t>
      </w:r>
      <w:r>
        <w:rPr>
          <w:rFonts w:hint="eastAsia"/>
        </w:rPr>
        <w:t xml:space="preserve"> -&gt; </w:t>
      </w:r>
      <w:r>
        <w:rPr>
          <w:rFonts w:hint="eastAsia"/>
        </w:rPr>
        <w:t>中位机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992"/>
        <w:gridCol w:w="5245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lastRenderedPageBreak/>
              <w:t>位置</w:t>
            </w:r>
          </w:p>
        </w:tc>
        <w:tc>
          <w:tcPr>
            <w:tcW w:w="127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5245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645052" w:rsidRDefault="00107609">
            <w:r>
              <w:t>Board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</w:tcPr>
          <w:p w:rsidR="00645052" w:rsidRDefault="00107609">
            <w:r>
              <w:t>uint8_t</w:t>
            </w:r>
          </w:p>
        </w:tc>
        <w:tc>
          <w:tcPr>
            <w:tcW w:w="5245" w:type="dxa"/>
          </w:tcPr>
          <w:p w:rsidR="00645052" w:rsidRDefault="00107609">
            <w:proofErr w:type="gramStart"/>
            <w:r>
              <w:t>板号</w:t>
            </w:r>
            <w:proofErr w:type="gramEnd"/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45052" w:rsidRDefault="00107609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报警级别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45052" w:rsidRDefault="00107609">
            <w:r>
              <w:t>C</w:t>
            </w:r>
            <w:r>
              <w:rPr>
                <w:rFonts w:hint="eastAsia"/>
              </w:rPr>
              <w:t>ode L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报警码低位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Code H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报警码高位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Param1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Param2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Param3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645052" w:rsidRDefault="00107609">
            <w:r>
              <w:rPr>
                <w:rFonts w:hint="eastAsia"/>
              </w:rPr>
              <w:t>Param4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</w:tr>
    </w:tbl>
    <w:p w:rsidR="00645052" w:rsidRDefault="00107609">
      <w:r>
        <w:rPr>
          <w:rFonts w:hint="eastAsia"/>
        </w:rPr>
        <w:t>报警级别：</w:t>
      </w:r>
      <w:r>
        <w:rPr>
          <w:rFonts w:hint="eastAsia"/>
        </w:rPr>
        <w:t>1,</w:t>
      </w:r>
      <w:r>
        <w:rPr>
          <w:rFonts w:hint="eastAsia"/>
        </w:rPr>
        <w:t>急停级报警</w:t>
      </w:r>
      <w:r>
        <w:rPr>
          <w:rFonts w:hint="eastAsia"/>
        </w:rPr>
        <w:t>; 2,</w:t>
      </w:r>
      <w:r>
        <w:rPr>
          <w:rFonts w:hint="eastAsia"/>
        </w:rPr>
        <w:t>停止级报警</w:t>
      </w:r>
      <w:r>
        <w:rPr>
          <w:rFonts w:hint="eastAsia"/>
        </w:rPr>
        <w:t>;3,</w:t>
      </w:r>
      <w:r>
        <w:rPr>
          <w:rFonts w:hint="eastAsia"/>
        </w:rPr>
        <w:t>注意级报警</w:t>
      </w:r>
      <w:r>
        <w:rPr>
          <w:rFonts w:hint="eastAsia"/>
        </w:rPr>
        <w:t>; 4,</w:t>
      </w:r>
      <w:r>
        <w:rPr>
          <w:rFonts w:hint="eastAsia"/>
        </w:rPr>
        <w:t>常规报警</w:t>
      </w:r>
      <w:r>
        <w:rPr>
          <w:rFonts w:hint="eastAsia"/>
        </w:rPr>
        <w:t>;</w:t>
      </w:r>
    </w:p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232" w:name="_Toc6344514"/>
      <w:r>
        <w:rPr>
          <w:rFonts w:hint="eastAsia"/>
        </w:rPr>
        <w:t>复位命令</w:t>
      </w:r>
      <w:r>
        <w:rPr>
          <w:rFonts w:hint="eastAsia"/>
        </w:rPr>
        <w:t>(0x0004)</w:t>
      </w:r>
      <w:bookmarkEnd w:id="1232"/>
    </w:p>
    <w:p w:rsidR="00645052" w:rsidRDefault="00107609">
      <w:r>
        <w:t>命</w:t>
      </w:r>
      <w:r>
        <w:rPr>
          <w:rFonts w:hint="eastAsia"/>
        </w:rPr>
        <w:t xml:space="preserve">  </w:t>
      </w:r>
      <w:r>
        <w:t>令</w:t>
      </w:r>
      <w:r>
        <w:rPr>
          <w:rFonts w:hint="eastAsia"/>
        </w:rPr>
        <w:t>：</w:t>
      </w:r>
      <w:r>
        <w:rPr>
          <w:rFonts w:hint="eastAsia"/>
        </w:rPr>
        <w:t>0x0004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 xml:space="preserve"> -&gt; </w:t>
      </w:r>
      <w:r>
        <w:rPr>
          <w:rFonts w:hint="eastAsia"/>
        </w:rPr>
        <w:t>控制板</w:t>
      </w:r>
    </w:p>
    <w:p w:rsidR="00645052" w:rsidRDefault="00107609">
      <w:r>
        <w:rPr>
          <w:rFonts w:hint="eastAsia"/>
        </w:rPr>
        <w:t>命令体：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主控板</w:t>
      </w:r>
      <w:r>
        <w:rPr>
          <w:rFonts w:hint="eastAsia"/>
        </w:rPr>
        <w:t xml:space="preserve"> -&gt; </w:t>
      </w:r>
      <w:r>
        <w:rPr>
          <w:rFonts w:hint="eastAsia"/>
        </w:rPr>
        <w:t>公共版号</w:t>
      </w:r>
      <w:r>
        <w:t>(</w:t>
      </w:r>
      <w:r>
        <w:rPr>
          <w:rFonts w:hint="eastAsia"/>
        </w:rPr>
        <w:t>0x3F</w:t>
      </w:r>
      <w:r>
        <w:t>)</w:t>
      </w:r>
    </w:p>
    <w:p w:rsidR="00645052" w:rsidRDefault="00107609">
      <w:r>
        <w:rPr>
          <w:rFonts w:hint="eastAsia"/>
        </w:rPr>
        <w:t>无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控制板</w:t>
      </w:r>
      <w:r>
        <w:rPr>
          <w:rFonts w:hint="eastAsia"/>
        </w:rPr>
        <w:t xml:space="preserve"> -&gt; </w:t>
      </w:r>
      <w:r>
        <w:rPr>
          <w:rFonts w:hint="eastAsia"/>
        </w:rPr>
        <w:t>主控板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383"/>
        <w:gridCol w:w="992"/>
        <w:gridCol w:w="5245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38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5245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result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1-&gt;</w:t>
            </w:r>
            <w:r>
              <w:rPr>
                <w:rFonts w:hint="eastAsia"/>
              </w:rPr>
              <w:t>复位成功；</w:t>
            </w:r>
            <w:r>
              <w:rPr>
                <w:rFonts w:hint="eastAsia"/>
              </w:rPr>
              <w:t>0-&gt;</w:t>
            </w:r>
            <w:r>
              <w:rPr>
                <w:rFonts w:hint="eastAsia"/>
              </w:rPr>
              <w:t>复位失败</w:t>
            </w:r>
          </w:p>
        </w:tc>
      </w:tr>
    </w:tbl>
    <w:p w:rsidR="00645052" w:rsidRDefault="00107609">
      <w:r>
        <w:t>注</w:t>
      </w:r>
      <w:r>
        <w:rPr>
          <w:rFonts w:hint="eastAsia"/>
        </w:rPr>
        <w:t>：主控板</w:t>
      </w:r>
      <w:r>
        <w:rPr>
          <w:rFonts w:hint="eastAsia"/>
        </w:rPr>
        <w:t>-&gt;</w:t>
      </w:r>
      <w:r>
        <w:rPr>
          <w:rFonts w:hint="eastAsia"/>
        </w:rPr>
        <w:t>机构控制板方向表示复位开始，命令体无意义</w:t>
      </w:r>
    </w:p>
    <w:p w:rsidR="00645052" w:rsidRDefault="00107609">
      <w:r>
        <w:rPr>
          <w:rFonts w:hint="eastAsia"/>
        </w:rPr>
        <w:t>机构控制板</w:t>
      </w:r>
      <w:r>
        <w:rPr>
          <w:rFonts w:hint="eastAsia"/>
        </w:rPr>
        <w:t>-&gt;</w:t>
      </w:r>
      <w:r>
        <w:rPr>
          <w:rFonts w:hint="eastAsia"/>
        </w:rPr>
        <w:t>主控板方向表示复位结果，命令体有意义</w:t>
      </w:r>
    </w:p>
    <w:p w:rsidR="00645052" w:rsidRDefault="0010760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-&gt; </w:t>
      </w:r>
      <w:r>
        <w:rPr>
          <w:rFonts w:hint="eastAsia"/>
        </w:rPr>
        <w:t>主控板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383"/>
        <w:gridCol w:w="992"/>
        <w:gridCol w:w="5245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38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5245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Board ID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proofErr w:type="gramStart"/>
            <w:r>
              <w:t>目标板号</w:t>
            </w:r>
            <w:proofErr w:type="gramEnd"/>
            <w:r>
              <w:rPr>
                <w:rFonts w:hint="eastAsia"/>
              </w:rPr>
              <w:t>,0x</w:t>
            </w:r>
            <w:r>
              <w:t>3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表示整个模块</w:t>
            </w:r>
          </w:p>
        </w:tc>
      </w:tr>
    </w:tbl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主控板</w:t>
      </w:r>
      <w:r>
        <w:rPr>
          <w:rFonts w:hint="eastAsia"/>
        </w:rPr>
        <w:t xml:space="preserve"> -&gt; </w:t>
      </w:r>
      <w:r>
        <w:rPr>
          <w:rFonts w:hint="eastAsia"/>
        </w:rPr>
        <w:t>中位机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383"/>
        <w:gridCol w:w="992"/>
        <w:gridCol w:w="5245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38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5245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result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1-&gt;</w:t>
            </w:r>
            <w:r>
              <w:rPr>
                <w:rFonts w:hint="eastAsia"/>
              </w:rPr>
              <w:t>复位成功；</w:t>
            </w:r>
            <w:r>
              <w:rPr>
                <w:rFonts w:hint="eastAsia"/>
              </w:rPr>
              <w:t>0-&gt;</w:t>
            </w:r>
            <w:r>
              <w:rPr>
                <w:rFonts w:hint="eastAsia"/>
              </w:rPr>
              <w:t>复位失败</w:t>
            </w:r>
          </w:p>
        </w:tc>
      </w:tr>
    </w:tbl>
    <w:p w:rsidR="00645052" w:rsidRDefault="00645052"/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233" w:name="_Toc6344515"/>
      <w:r>
        <w:rPr>
          <w:rFonts w:hint="eastAsia"/>
        </w:rPr>
        <w:t>状态命令</w:t>
      </w:r>
      <w:r>
        <w:rPr>
          <w:rFonts w:hint="eastAsia"/>
        </w:rPr>
        <w:t>(0x0005)</w:t>
      </w:r>
      <w:bookmarkEnd w:id="1233"/>
    </w:p>
    <w:p w:rsidR="00645052" w:rsidRDefault="00107609">
      <w:r>
        <w:t>命</w:t>
      </w:r>
      <w:r>
        <w:rPr>
          <w:rFonts w:hint="eastAsia"/>
        </w:rPr>
        <w:t xml:space="preserve">  </w:t>
      </w:r>
      <w:r>
        <w:t>令</w:t>
      </w:r>
      <w:r>
        <w:rPr>
          <w:rFonts w:hint="eastAsia"/>
        </w:rPr>
        <w:t>：</w:t>
      </w:r>
      <w:r>
        <w:rPr>
          <w:rFonts w:hint="eastAsia"/>
        </w:rPr>
        <w:t>0x0005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答：无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 xml:space="preserve"> -&gt; </w:t>
      </w:r>
      <w:r>
        <w:rPr>
          <w:rFonts w:hint="eastAsia"/>
        </w:rPr>
        <w:t>中位机</w:t>
      </w:r>
    </w:p>
    <w:p w:rsidR="00645052" w:rsidRDefault="00107609">
      <w:r>
        <w:rPr>
          <w:rFonts w:hint="eastAsia"/>
        </w:rPr>
        <w:t>命令体：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2233"/>
        <w:gridCol w:w="993"/>
        <w:gridCol w:w="4394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223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9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39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2233" w:type="dxa"/>
          </w:tcPr>
          <w:p w:rsidR="00645052" w:rsidRDefault="00107609">
            <w:r>
              <w:t>Work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993" w:type="dxa"/>
          </w:tcPr>
          <w:p w:rsidR="00645052" w:rsidRDefault="00107609">
            <w:r>
              <w:t>uint8_t</w:t>
            </w:r>
          </w:p>
        </w:tc>
        <w:tc>
          <w:tcPr>
            <w:tcW w:w="4394" w:type="dxa"/>
          </w:tcPr>
          <w:p w:rsidR="00645052" w:rsidRDefault="00107609">
            <w:r>
              <w:t>工作状态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2233" w:type="dxa"/>
          </w:tcPr>
          <w:p w:rsidR="00645052" w:rsidRDefault="00107609">
            <w:r>
              <w:rPr>
                <w:rFonts w:hint="eastAsia"/>
              </w:rPr>
              <w:t>React Temperature 1</w:t>
            </w:r>
          </w:p>
        </w:tc>
        <w:tc>
          <w:tcPr>
            <w:tcW w:w="993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394" w:type="dxa"/>
          </w:tcPr>
          <w:p w:rsidR="00645052" w:rsidRDefault="00107609">
            <w:r>
              <w:rPr>
                <w:rFonts w:hint="eastAsia"/>
              </w:rPr>
              <w:t>反应槽温度小数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2</w:t>
            </w:r>
          </w:p>
        </w:tc>
        <w:tc>
          <w:tcPr>
            <w:tcW w:w="2233" w:type="dxa"/>
          </w:tcPr>
          <w:p w:rsidR="00645052" w:rsidRDefault="00107609">
            <w:r>
              <w:rPr>
                <w:rFonts w:hint="eastAsia"/>
              </w:rPr>
              <w:t>React Temperature 2</w:t>
            </w:r>
          </w:p>
        </w:tc>
        <w:tc>
          <w:tcPr>
            <w:tcW w:w="993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394" w:type="dxa"/>
          </w:tcPr>
          <w:p w:rsidR="00645052" w:rsidRDefault="00107609">
            <w:r>
              <w:rPr>
                <w:rFonts w:hint="eastAsia"/>
              </w:rPr>
              <w:t>反应槽温度整数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3</w:t>
            </w:r>
          </w:p>
        </w:tc>
        <w:tc>
          <w:tcPr>
            <w:tcW w:w="2233" w:type="dxa"/>
          </w:tcPr>
          <w:p w:rsidR="00645052" w:rsidRDefault="00107609">
            <w:r>
              <w:rPr>
                <w:rFonts w:hint="eastAsia"/>
              </w:rPr>
              <w:t>Cool Temperature 1</w:t>
            </w:r>
          </w:p>
        </w:tc>
        <w:tc>
          <w:tcPr>
            <w:tcW w:w="993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394" w:type="dxa"/>
          </w:tcPr>
          <w:p w:rsidR="00645052" w:rsidRDefault="00107609">
            <w:r>
              <w:rPr>
                <w:rFonts w:hint="eastAsia"/>
              </w:rPr>
              <w:t>制冷温度小数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4</w:t>
            </w:r>
          </w:p>
        </w:tc>
        <w:tc>
          <w:tcPr>
            <w:tcW w:w="2233" w:type="dxa"/>
          </w:tcPr>
          <w:p w:rsidR="00645052" w:rsidRDefault="00107609">
            <w:r>
              <w:rPr>
                <w:rFonts w:hint="eastAsia"/>
              </w:rPr>
              <w:t>Cool Temperature 2</w:t>
            </w:r>
          </w:p>
        </w:tc>
        <w:tc>
          <w:tcPr>
            <w:tcW w:w="993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394" w:type="dxa"/>
          </w:tcPr>
          <w:p w:rsidR="00645052" w:rsidRDefault="00107609">
            <w:r>
              <w:rPr>
                <w:rFonts w:hint="eastAsia"/>
              </w:rPr>
              <w:t>制冷温度整数</w:t>
            </w:r>
          </w:p>
        </w:tc>
      </w:tr>
    </w:tbl>
    <w:p w:rsidR="00645052" w:rsidRDefault="00107609">
      <w:r>
        <w:t>注</w:t>
      </w:r>
      <w:r>
        <w:rPr>
          <w:rFonts w:hint="eastAsia"/>
        </w:rPr>
        <w:t>:</w:t>
      </w:r>
      <w:r>
        <w:rPr>
          <w:rFonts w:hint="eastAsia"/>
        </w:rPr>
        <w:t>模块没有制冷或反应槽的将</w:t>
      </w:r>
      <w:proofErr w:type="gramStart"/>
      <w:r>
        <w:rPr>
          <w:rFonts w:hint="eastAsia"/>
        </w:rPr>
        <w:t>对应位</w:t>
      </w:r>
      <w:proofErr w:type="gramEnd"/>
      <w:r>
        <w:rPr>
          <w:rFonts w:hint="eastAsia"/>
        </w:rPr>
        <w:t>空留即可</w:t>
      </w:r>
    </w:p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234" w:name="_Toc6344516"/>
      <w:r>
        <w:rPr>
          <w:rFonts w:hint="eastAsia"/>
        </w:rPr>
        <w:t>加</w:t>
      </w:r>
      <w:proofErr w:type="gramStart"/>
      <w:r>
        <w:rPr>
          <w:rFonts w:hint="eastAsia"/>
        </w:rPr>
        <w:t>样命令</w:t>
      </w:r>
      <w:proofErr w:type="gramEnd"/>
      <w:r>
        <w:rPr>
          <w:rFonts w:hint="eastAsia"/>
        </w:rPr>
        <w:t>(0x0006)</w:t>
      </w:r>
      <w:bookmarkEnd w:id="1234"/>
    </w:p>
    <w:p w:rsidR="00645052" w:rsidRDefault="00107609">
      <w:r>
        <w:t>命</w:t>
      </w:r>
      <w:r>
        <w:rPr>
          <w:rFonts w:hint="eastAsia"/>
        </w:rPr>
        <w:t xml:space="preserve">  </w:t>
      </w:r>
      <w:r>
        <w:t>令</w:t>
      </w:r>
      <w:r>
        <w:rPr>
          <w:rFonts w:hint="eastAsia"/>
        </w:rPr>
        <w:t>：</w:t>
      </w:r>
      <w:r>
        <w:rPr>
          <w:rFonts w:hint="eastAsia"/>
        </w:rPr>
        <w:t>0x0006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答：无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 xml:space="preserve"> -&gt; </w:t>
      </w:r>
      <w:r>
        <w:rPr>
          <w:rFonts w:hint="eastAsia"/>
        </w:rPr>
        <w:t>样本针</w:t>
      </w:r>
    </w:p>
    <w:p w:rsidR="00645052" w:rsidRDefault="00107609">
      <w:r>
        <w:rPr>
          <w:rFonts w:hint="eastAsia"/>
        </w:rPr>
        <w:t>命令体：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383"/>
        <w:gridCol w:w="992"/>
        <w:gridCol w:w="5245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38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5245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Position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proofErr w:type="gramStart"/>
            <w:r>
              <w:rPr>
                <w:rFonts w:hint="eastAsia"/>
              </w:rPr>
              <w:t>样本杯</w:t>
            </w:r>
            <w:proofErr w:type="gramEnd"/>
            <w:r>
              <w:rPr>
                <w:rFonts w:hint="eastAsia"/>
              </w:rPr>
              <w:t>在样本架的位置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645052" w:rsidRDefault="00107609">
            <w:proofErr w:type="spellStart"/>
            <w:r>
              <w:t>Q</w:t>
            </w:r>
            <w:r>
              <w:rPr>
                <w:rFonts w:hint="eastAsia"/>
              </w:rPr>
              <w:t>uantity_L</w:t>
            </w:r>
            <w:proofErr w:type="spellEnd"/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proofErr w:type="gramStart"/>
            <w:r>
              <w:rPr>
                <w:rFonts w:hint="eastAsia"/>
              </w:rPr>
              <w:t>加样量低</w:t>
            </w:r>
            <w:proofErr w:type="gramEnd"/>
            <w:r>
              <w:rPr>
                <w:rFonts w:hint="eastAsia"/>
              </w:rPr>
              <w:t>字节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645052" w:rsidRDefault="00107609">
            <w:proofErr w:type="spellStart"/>
            <w:r>
              <w:t>Quantity</w:t>
            </w:r>
            <w:r>
              <w:rPr>
                <w:rFonts w:hint="eastAsia"/>
              </w:rPr>
              <w:t>_H</w:t>
            </w:r>
            <w:proofErr w:type="spellEnd"/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proofErr w:type="gramStart"/>
            <w:r>
              <w:rPr>
                <w:rFonts w:hint="eastAsia"/>
              </w:rPr>
              <w:t>加样量高</w:t>
            </w:r>
            <w:proofErr w:type="gramEnd"/>
            <w:r>
              <w:rPr>
                <w:rFonts w:hint="eastAsia"/>
              </w:rPr>
              <w:t>字节</w:t>
            </w:r>
          </w:p>
        </w:tc>
      </w:tr>
    </w:tbl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235" w:name="_Toc6344517"/>
      <w:r>
        <w:rPr>
          <w:rFonts w:hint="eastAsia"/>
        </w:rPr>
        <w:t>加试剂命令</w:t>
      </w:r>
      <w:r>
        <w:rPr>
          <w:rFonts w:hint="eastAsia"/>
        </w:rPr>
        <w:t>(0x0007)</w:t>
      </w:r>
      <w:bookmarkEnd w:id="1235"/>
    </w:p>
    <w:p w:rsidR="00645052" w:rsidRDefault="00107609">
      <w:r>
        <w:t>命</w:t>
      </w:r>
      <w:r>
        <w:rPr>
          <w:rFonts w:hint="eastAsia"/>
        </w:rPr>
        <w:t xml:space="preserve">  </w:t>
      </w:r>
      <w:r>
        <w:t>令</w:t>
      </w:r>
      <w:r>
        <w:rPr>
          <w:rFonts w:hint="eastAsia"/>
        </w:rPr>
        <w:t>：</w:t>
      </w:r>
      <w:r>
        <w:rPr>
          <w:rFonts w:hint="eastAsia"/>
        </w:rPr>
        <w:t>0x0007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向：双向</w:t>
      </w:r>
    </w:p>
    <w:p w:rsidR="00645052" w:rsidRDefault="00107609">
      <w:r>
        <w:rPr>
          <w:rFonts w:hint="eastAsia"/>
        </w:rPr>
        <w:t>命令体：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主控板</w:t>
      </w:r>
      <w:r>
        <w:rPr>
          <w:rFonts w:hint="eastAsia"/>
        </w:rPr>
        <w:t xml:space="preserve"> -&gt; </w:t>
      </w:r>
      <w:r>
        <w:rPr>
          <w:rFonts w:hint="eastAsia"/>
        </w:rPr>
        <w:t>试剂板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383"/>
        <w:gridCol w:w="992"/>
        <w:gridCol w:w="5245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38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5245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t>0</w:t>
            </w:r>
          </w:p>
        </w:tc>
        <w:tc>
          <w:tcPr>
            <w:tcW w:w="1383" w:type="dxa"/>
          </w:tcPr>
          <w:p w:rsidR="00645052" w:rsidRDefault="00107609">
            <w:r>
              <w:t>Type</w:t>
            </w:r>
          </w:p>
        </w:tc>
        <w:tc>
          <w:tcPr>
            <w:tcW w:w="992" w:type="dxa"/>
          </w:tcPr>
          <w:p w:rsidR="00645052" w:rsidRDefault="00107609">
            <w: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1 - R1</w:t>
            </w:r>
            <w:r>
              <w:rPr>
                <w:rFonts w:hint="eastAsia"/>
              </w:rPr>
              <w:t>试剂盘</w:t>
            </w:r>
            <w:r>
              <w:rPr>
                <w:rFonts w:hint="eastAsia"/>
              </w:rPr>
              <w:t>; 2 - R2</w:t>
            </w:r>
            <w:r>
              <w:rPr>
                <w:rFonts w:hint="eastAsia"/>
              </w:rPr>
              <w:t>试剂盘</w:t>
            </w:r>
            <w:r>
              <w:rPr>
                <w:rFonts w:hint="eastAsia"/>
              </w:rPr>
              <w:t>; 3 - R3</w:t>
            </w:r>
            <w:r>
              <w:rPr>
                <w:rFonts w:hint="eastAsia"/>
              </w:rPr>
              <w:t>试剂盘</w:t>
            </w:r>
            <w:r>
              <w:rPr>
                <w:rFonts w:hint="eastAsia"/>
              </w:rPr>
              <w:t>; 4 - R4</w:t>
            </w:r>
            <w:r>
              <w:rPr>
                <w:rFonts w:hint="eastAsia"/>
              </w:rPr>
              <w:t>试剂盘</w:t>
            </w:r>
            <w:r>
              <w:rPr>
                <w:rFonts w:hint="eastAsia"/>
              </w:rPr>
              <w:t>;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ID_L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试剂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低字节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t>2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ID_H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试剂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高字节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t>3</w:t>
            </w:r>
          </w:p>
        </w:tc>
        <w:tc>
          <w:tcPr>
            <w:tcW w:w="1383" w:type="dxa"/>
          </w:tcPr>
          <w:p w:rsidR="00645052" w:rsidRDefault="00107609">
            <w:r>
              <w:t>Q</w:t>
            </w:r>
            <w:r>
              <w:rPr>
                <w:rFonts w:hint="eastAsia"/>
              </w:rPr>
              <w:t>uantity1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试剂量低字节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645052" w:rsidRDefault="00107609">
            <w:r>
              <w:t>Quantity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试剂量高字节</w:t>
            </w:r>
          </w:p>
        </w:tc>
      </w:tr>
    </w:tbl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试剂板</w:t>
      </w:r>
      <w:r>
        <w:rPr>
          <w:rFonts w:hint="eastAsia"/>
        </w:rPr>
        <w:t xml:space="preserve"> -&gt; </w:t>
      </w:r>
      <w:r>
        <w:rPr>
          <w:rFonts w:hint="eastAsia"/>
        </w:rPr>
        <w:t>主控板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383"/>
        <w:gridCol w:w="992"/>
        <w:gridCol w:w="5245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38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5245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</w:tcPr>
          <w:p w:rsidR="00645052" w:rsidRDefault="00107609">
            <w: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 xml:space="preserve">1 - </w:t>
            </w:r>
            <w:r>
              <w:t>R1</w:t>
            </w:r>
            <w:r>
              <w:t>试剂盘</w:t>
            </w:r>
            <w:r>
              <w:rPr>
                <w:rFonts w:hint="eastAsia"/>
              </w:rPr>
              <w:t xml:space="preserve">; 2 - </w:t>
            </w:r>
            <w:r>
              <w:t>R</w:t>
            </w:r>
            <w:r>
              <w:rPr>
                <w:rFonts w:hint="eastAsia"/>
              </w:rPr>
              <w:t>2</w:t>
            </w:r>
            <w:r>
              <w:t>试剂盘</w:t>
            </w:r>
            <w:r>
              <w:rPr>
                <w:rFonts w:hint="eastAsia"/>
              </w:rPr>
              <w:t xml:space="preserve">; 3 - </w:t>
            </w:r>
            <w:r>
              <w:t>R</w:t>
            </w:r>
            <w:r>
              <w:rPr>
                <w:rFonts w:hint="eastAsia"/>
              </w:rPr>
              <w:t>3</w:t>
            </w:r>
            <w:r>
              <w:t>试剂盘</w:t>
            </w:r>
            <w:r>
              <w:rPr>
                <w:rFonts w:hint="eastAsia"/>
              </w:rPr>
              <w:t xml:space="preserve">; 4 - </w:t>
            </w:r>
            <w:r>
              <w:t>R</w:t>
            </w:r>
            <w:r>
              <w:rPr>
                <w:rFonts w:hint="eastAsia"/>
              </w:rPr>
              <w:t>4</w:t>
            </w:r>
            <w:r>
              <w:t>试剂盘</w:t>
            </w:r>
            <w:r>
              <w:rPr>
                <w:rFonts w:hint="eastAsia"/>
              </w:rPr>
              <w:t>;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Position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试剂盘物理位置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645052" w:rsidRDefault="00107609">
            <w:r>
              <w:t>Level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液面高度</w:t>
            </w:r>
            <w:r>
              <w:rPr>
                <w:rFonts w:hint="eastAsia"/>
              </w:rPr>
              <w:t>1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Level2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液面高度</w:t>
            </w:r>
            <w:r>
              <w:rPr>
                <w:rFonts w:hint="eastAsia"/>
              </w:rPr>
              <w:t>2</w:t>
            </w:r>
          </w:p>
        </w:tc>
      </w:tr>
    </w:tbl>
    <w:p w:rsidR="00645052" w:rsidRDefault="00645052"/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236" w:name="_Toc6344518"/>
      <w:r>
        <w:rPr>
          <w:rFonts w:hint="eastAsia"/>
        </w:rPr>
        <w:lastRenderedPageBreak/>
        <w:t>加搅拌命令</w:t>
      </w:r>
      <w:r>
        <w:rPr>
          <w:rFonts w:hint="eastAsia"/>
        </w:rPr>
        <w:t>(0x0008)</w:t>
      </w:r>
      <w:bookmarkEnd w:id="1236"/>
    </w:p>
    <w:p w:rsidR="00645052" w:rsidRDefault="00107609">
      <w:r>
        <w:t>命</w:t>
      </w:r>
      <w:r>
        <w:rPr>
          <w:rFonts w:hint="eastAsia"/>
        </w:rPr>
        <w:t xml:space="preserve">  </w:t>
      </w:r>
      <w:r>
        <w:t>令</w:t>
      </w:r>
      <w:r>
        <w:rPr>
          <w:rFonts w:hint="eastAsia"/>
        </w:rPr>
        <w:t>：</w:t>
      </w:r>
      <w:r>
        <w:rPr>
          <w:rFonts w:hint="eastAsia"/>
        </w:rPr>
        <w:t>0x0008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答：不应答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 xml:space="preserve"> -&gt; </w:t>
      </w:r>
      <w:r>
        <w:rPr>
          <w:rFonts w:hint="eastAsia"/>
        </w:rPr>
        <w:t>搅拌板</w:t>
      </w:r>
    </w:p>
    <w:p w:rsidR="00645052" w:rsidRDefault="00107609">
      <w:r>
        <w:rPr>
          <w:rFonts w:hint="eastAsia"/>
        </w:rPr>
        <w:t>命令体：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主控板</w:t>
      </w:r>
      <w:r>
        <w:rPr>
          <w:rFonts w:hint="eastAsia"/>
        </w:rPr>
        <w:t xml:space="preserve"> -&gt; </w:t>
      </w:r>
      <w:r>
        <w:rPr>
          <w:rFonts w:hint="eastAsia"/>
        </w:rPr>
        <w:t>搅拌板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383"/>
        <w:gridCol w:w="992"/>
        <w:gridCol w:w="5245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38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5245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Mix1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搅拌</w:t>
            </w:r>
            <w:ins w:id="1237" w:author="Administrator" w:date="2019-01-04T11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工作</w:t>
              </w:r>
            </w:ins>
            <w:r>
              <w:rPr>
                <w:rFonts w:hint="eastAsia"/>
              </w:rPr>
              <w:t>；</w:t>
            </w:r>
            <w:del w:id="1238" w:author="Administrator" w:date="2019-01-04T11:51:00Z">
              <w:r>
                <w:rPr>
                  <w:rFonts w:hint="eastAsia"/>
                </w:rPr>
                <w:delText>0</w:delText>
              </w:r>
            </w:del>
            <w:ins w:id="1239" w:author="Administrator" w:date="2019-01-04T11:51:00Z">
              <w:r>
                <w:rPr>
                  <w:rFonts w:hint="eastAsia"/>
                </w:rPr>
                <w:t>2</w:t>
              </w:r>
            </w:ins>
            <w:r>
              <w:rPr>
                <w:rFonts w:hint="eastAsia"/>
              </w:rPr>
              <w:t xml:space="preserve"> - </w:t>
            </w:r>
            <w:ins w:id="1240" w:author="Administrator" w:date="2019-01-04T11:51:00Z">
              <w:r>
                <w:rPr>
                  <w:rFonts w:hint="eastAsia"/>
                </w:rPr>
                <w:t>搅拌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工作；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搅拌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工作；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搅拌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工作；</w:t>
              </w:r>
            </w:ins>
            <w:del w:id="1241" w:author="Administrator" w:date="2019-01-04T11:51:00Z">
              <w:r>
                <w:rPr>
                  <w:rFonts w:hint="eastAsia"/>
                </w:rPr>
                <w:delText>不搅拌</w:delText>
              </w:r>
            </w:del>
          </w:p>
        </w:tc>
      </w:tr>
      <w:tr w:rsidR="00645052">
        <w:tc>
          <w:tcPr>
            <w:tcW w:w="710" w:type="dxa"/>
          </w:tcPr>
          <w:p w:rsidR="00645052" w:rsidRDefault="00107609">
            <w:del w:id="1242" w:author="Administrator" w:date="2019-01-04T11:50:00Z">
              <w:r>
                <w:rPr>
                  <w:rFonts w:hint="eastAsia"/>
                </w:rPr>
                <w:delText>1</w:delText>
              </w:r>
            </w:del>
          </w:p>
        </w:tc>
        <w:tc>
          <w:tcPr>
            <w:tcW w:w="1383" w:type="dxa"/>
          </w:tcPr>
          <w:p w:rsidR="00645052" w:rsidRDefault="00107609">
            <w:del w:id="1243" w:author="Administrator" w:date="2019-01-04T11:50:00Z">
              <w:r>
                <w:rPr>
                  <w:rFonts w:hint="eastAsia"/>
                </w:rPr>
                <w:delText>Mix2</w:delText>
              </w:r>
            </w:del>
          </w:p>
        </w:tc>
        <w:tc>
          <w:tcPr>
            <w:tcW w:w="992" w:type="dxa"/>
          </w:tcPr>
          <w:p w:rsidR="00645052" w:rsidRDefault="00107609">
            <w:del w:id="1244" w:author="Administrator" w:date="2019-01-04T11:50:00Z">
              <w:r>
                <w:rPr>
                  <w:rFonts w:hint="eastAsia"/>
                </w:rPr>
                <w:delText>uint8_t</w:delText>
              </w:r>
            </w:del>
          </w:p>
        </w:tc>
        <w:tc>
          <w:tcPr>
            <w:tcW w:w="5245" w:type="dxa"/>
          </w:tcPr>
          <w:p w:rsidR="00645052" w:rsidRDefault="00107609">
            <w:del w:id="1245" w:author="Administrator" w:date="2019-01-04T11:50:00Z">
              <w:r>
                <w:rPr>
                  <w:rFonts w:hint="eastAsia"/>
                </w:rPr>
                <w:delText xml:space="preserve">1 - </w:delText>
              </w:r>
              <w:r>
                <w:rPr>
                  <w:rFonts w:hint="eastAsia"/>
                </w:rPr>
                <w:delText>搅拌；</w:delText>
              </w:r>
              <w:r>
                <w:rPr>
                  <w:rFonts w:hint="eastAsia"/>
                </w:rPr>
                <w:delText xml:space="preserve">0 - </w:delText>
              </w:r>
              <w:r>
                <w:rPr>
                  <w:rFonts w:hint="eastAsia"/>
                </w:rPr>
                <w:delText>不搅拌</w:delText>
              </w:r>
            </w:del>
          </w:p>
        </w:tc>
      </w:tr>
      <w:tr w:rsidR="00645052">
        <w:tc>
          <w:tcPr>
            <w:tcW w:w="710" w:type="dxa"/>
          </w:tcPr>
          <w:p w:rsidR="00645052" w:rsidRDefault="00107609">
            <w:del w:id="1246" w:author="Administrator" w:date="2019-01-04T11:50:00Z">
              <w:r>
                <w:rPr>
                  <w:rFonts w:hint="eastAsia"/>
                </w:rPr>
                <w:delText>2</w:delText>
              </w:r>
            </w:del>
          </w:p>
        </w:tc>
        <w:tc>
          <w:tcPr>
            <w:tcW w:w="1383" w:type="dxa"/>
          </w:tcPr>
          <w:p w:rsidR="00645052" w:rsidRDefault="00107609">
            <w:del w:id="1247" w:author="Administrator" w:date="2019-01-04T11:50:00Z">
              <w:r>
                <w:rPr>
                  <w:rFonts w:hint="eastAsia"/>
                </w:rPr>
                <w:delText>Mix3</w:delText>
              </w:r>
            </w:del>
          </w:p>
        </w:tc>
        <w:tc>
          <w:tcPr>
            <w:tcW w:w="992" w:type="dxa"/>
          </w:tcPr>
          <w:p w:rsidR="00645052" w:rsidRDefault="00107609">
            <w:del w:id="1248" w:author="Administrator" w:date="2019-01-04T11:50:00Z">
              <w:r>
                <w:rPr>
                  <w:rFonts w:hint="eastAsia"/>
                </w:rPr>
                <w:delText>uint8_t</w:delText>
              </w:r>
            </w:del>
          </w:p>
        </w:tc>
        <w:tc>
          <w:tcPr>
            <w:tcW w:w="5245" w:type="dxa"/>
          </w:tcPr>
          <w:p w:rsidR="00645052" w:rsidRDefault="00107609">
            <w:del w:id="1249" w:author="Administrator" w:date="2019-01-04T11:50:00Z">
              <w:r>
                <w:rPr>
                  <w:rFonts w:hint="eastAsia"/>
                </w:rPr>
                <w:delText xml:space="preserve">1 - </w:delText>
              </w:r>
              <w:r>
                <w:rPr>
                  <w:rFonts w:hint="eastAsia"/>
                </w:rPr>
                <w:delText>搅拌；</w:delText>
              </w:r>
              <w:r>
                <w:rPr>
                  <w:rFonts w:hint="eastAsia"/>
                </w:rPr>
                <w:delText xml:space="preserve">0 - </w:delText>
              </w:r>
              <w:r>
                <w:rPr>
                  <w:rFonts w:hint="eastAsia"/>
                </w:rPr>
                <w:delText>不搅拌</w:delText>
              </w:r>
            </w:del>
          </w:p>
        </w:tc>
      </w:tr>
      <w:tr w:rsidR="00645052">
        <w:tc>
          <w:tcPr>
            <w:tcW w:w="710" w:type="dxa"/>
          </w:tcPr>
          <w:p w:rsidR="00645052" w:rsidRDefault="00107609">
            <w:del w:id="1250" w:author="Administrator" w:date="2019-01-04T11:50:00Z">
              <w:r>
                <w:rPr>
                  <w:rFonts w:hint="eastAsia"/>
                </w:rPr>
                <w:delText>3</w:delText>
              </w:r>
            </w:del>
          </w:p>
        </w:tc>
        <w:tc>
          <w:tcPr>
            <w:tcW w:w="1383" w:type="dxa"/>
          </w:tcPr>
          <w:p w:rsidR="00645052" w:rsidRDefault="00107609">
            <w:del w:id="1251" w:author="Administrator" w:date="2019-01-04T11:50:00Z">
              <w:r>
                <w:rPr>
                  <w:rFonts w:hint="eastAsia"/>
                </w:rPr>
                <w:delText>Mix4</w:delText>
              </w:r>
            </w:del>
          </w:p>
        </w:tc>
        <w:tc>
          <w:tcPr>
            <w:tcW w:w="992" w:type="dxa"/>
          </w:tcPr>
          <w:p w:rsidR="00645052" w:rsidRDefault="00107609">
            <w:del w:id="1252" w:author="Administrator" w:date="2019-01-04T11:50:00Z">
              <w:r>
                <w:rPr>
                  <w:rFonts w:hint="eastAsia"/>
                </w:rPr>
                <w:delText>uint8_t</w:delText>
              </w:r>
            </w:del>
          </w:p>
        </w:tc>
        <w:tc>
          <w:tcPr>
            <w:tcW w:w="5245" w:type="dxa"/>
          </w:tcPr>
          <w:p w:rsidR="00645052" w:rsidRDefault="00107609">
            <w:del w:id="1253" w:author="Administrator" w:date="2019-01-04T11:50:00Z">
              <w:r>
                <w:rPr>
                  <w:rFonts w:hint="eastAsia"/>
                </w:rPr>
                <w:delText xml:space="preserve">1 - </w:delText>
              </w:r>
              <w:r>
                <w:rPr>
                  <w:rFonts w:hint="eastAsia"/>
                </w:rPr>
                <w:delText>搅拌；</w:delText>
              </w:r>
              <w:r>
                <w:rPr>
                  <w:rFonts w:hint="eastAsia"/>
                </w:rPr>
                <w:delText xml:space="preserve">0 - </w:delText>
              </w:r>
              <w:r>
                <w:rPr>
                  <w:rFonts w:hint="eastAsia"/>
                </w:rPr>
                <w:delText>不搅拌</w:delText>
              </w:r>
            </w:del>
          </w:p>
        </w:tc>
      </w:tr>
    </w:tbl>
    <w:p w:rsidR="00645052" w:rsidRDefault="00107609">
      <w:pPr>
        <w:ind w:firstLine="420"/>
      </w:pPr>
      <w:r>
        <w:rPr>
          <w:rFonts w:hint="eastAsia"/>
        </w:rPr>
        <w:t>搅拌板</w:t>
      </w:r>
      <w:r>
        <w:rPr>
          <w:rFonts w:hint="eastAsia"/>
        </w:rPr>
        <w:t xml:space="preserve"> -&gt;</w:t>
      </w:r>
      <w:r>
        <w:rPr>
          <w:rFonts w:hint="eastAsia"/>
        </w:rPr>
        <w:t>主控板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383"/>
        <w:gridCol w:w="992"/>
        <w:gridCol w:w="5245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38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5245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Mix1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搅拌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完成；</w:t>
            </w:r>
            <w:r>
              <w:rPr>
                <w:rFonts w:hint="eastAsia"/>
              </w:rPr>
              <w:t xml:space="preserve">2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搅拌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完成；</w:t>
            </w:r>
            <w:r>
              <w:rPr>
                <w:rFonts w:hint="eastAsia"/>
              </w:rPr>
              <w:t xml:space="preserve">3 </w:t>
            </w:r>
            <w:r>
              <w:t>–</w:t>
            </w:r>
            <w:r>
              <w:rPr>
                <w:rFonts w:hint="eastAsia"/>
              </w:rPr>
              <w:t>搅拌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完成；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搅拌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完成；</w:t>
            </w:r>
          </w:p>
        </w:tc>
      </w:tr>
    </w:tbl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254" w:name="_Toc6344519"/>
      <w:r>
        <w:rPr>
          <w:rFonts w:hint="eastAsia"/>
        </w:rPr>
        <w:t>加稀释命令</w:t>
      </w:r>
      <w:r>
        <w:rPr>
          <w:rFonts w:hint="eastAsia"/>
        </w:rPr>
        <w:t>(0x0009)</w:t>
      </w:r>
      <w:bookmarkEnd w:id="1254"/>
    </w:p>
    <w:p w:rsidR="00645052" w:rsidRDefault="00107609">
      <w:r>
        <w:t>命</w:t>
      </w:r>
      <w:r>
        <w:rPr>
          <w:rFonts w:hint="eastAsia"/>
        </w:rPr>
        <w:t xml:space="preserve">  </w:t>
      </w:r>
      <w:r>
        <w:t>令</w:t>
      </w:r>
      <w:r>
        <w:rPr>
          <w:rFonts w:hint="eastAsia"/>
        </w:rPr>
        <w:t>：</w:t>
      </w:r>
      <w:r>
        <w:rPr>
          <w:rFonts w:hint="eastAsia"/>
        </w:rPr>
        <w:t>0x0009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向：双向</w:t>
      </w:r>
    </w:p>
    <w:p w:rsidR="00645052" w:rsidRDefault="00107609">
      <w:r>
        <w:rPr>
          <w:rFonts w:hint="eastAsia"/>
        </w:rPr>
        <w:t>命令体：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主控板</w:t>
      </w:r>
      <w:r>
        <w:rPr>
          <w:rFonts w:hint="eastAsia"/>
        </w:rPr>
        <w:t xml:space="preserve"> -&gt; </w:t>
      </w:r>
      <w:r>
        <w:rPr>
          <w:rFonts w:hint="eastAsia"/>
        </w:rPr>
        <w:t>控制板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383"/>
        <w:gridCol w:w="992"/>
        <w:gridCol w:w="5245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38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5245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ID_L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试剂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低字节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ID_H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试剂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高字节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645052" w:rsidRDefault="00107609">
            <w:r>
              <w:t>Q</w:t>
            </w:r>
            <w:r>
              <w:rPr>
                <w:rFonts w:hint="eastAsia"/>
              </w:rPr>
              <w:t>uantity1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稀释量整数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ml)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645052" w:rsidRDefault="00107609">
            <w:r>
              <w:t>Quantity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稀释量小数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ml)</w:t>
            </w:r>
          </w:p>
        </w:tc>
      </w:tr>
    </w:tbl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控制板</w:t>
      </w:r>
      <w:r>
        <w:rPr>
          <w:rFonts w:hint="eastAsia"/>
        </w:rPr>
        <w:t xml:space="preserve"> -&gt; </w:t>
      </w:r>
      <w:r>
        <w:rPr>
          <w:rFonts w:hint="eastAsia"/>
        </w:rPr>
        <w:t>主控板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383"/>
        <w:gridCol w:w="992"/>
        <w:gridCol w:w="5245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38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5245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1 - R1</w:t>
            </w:r>
            <w:r>
              <w:rPr>
                <w:rFonts w:hint="eastAsia"/>
              </w:rPr>
              <w:t>试剂盘</w:t>
            </w:r>
            <w:r>
              <w:rPr>
                <w:rFonts w:hint="eastAsia"/>
              </w:rPr>
              <w:t>; 2 - R2</w:t>
            </w:r>
            <w:r>
              <w:rPr>
                <w:rFonts w:hint="eastAsia"/>
              </w:rPr>
              <w:t>试剂盘</w:t>
            </w:r>
            <w:r>
              <w:rPr>
                <w:rFonts w:hint="eastAsia"/>
              </w:rPr>
              <w:t>; 3 - R3</w:t>
            </w:r>
            <w:r>
              <w:rPr>
                <w:rFonts w:hint="eastAsia"/>
              </w:rPr>
              <w:t>试剂盘</w:t>
            </w:r>
            <w:r>
              <w:rPr>
                <w:rFonts w:hint="eastAsia"/>
              </w:rPr>
              <w:t>; 4 - R4</w:t>
            </w:r>
            <w:r>
              <w:rPr>
                <w:rFonts w:hint="eastAsia"/>
              </w:rPr>
              <w:t>试剂盘</w:t>
            </w:r>
            <w:r>
              <w:rPr>
                <w:rFonts w:hint="eastAsia"/>
              </w:rPr>
              <w:t>;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Position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试剂盘物理位置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645052" w:rsidRDefault="00107609">
            <w:r>
              <w:t>Level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液面高度</w:t>
            </w:r>
            <w:r>
              <w:rPr>
                <w:rFonts w:hint="eastAsia"/>
              </w:rPr>
              <w:t>1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645052" w:rsidRDefault="00107609">
            <w:r>
              <w:rPr>
                <w:rFonts w:hint="eastAsia"/>
              </w:rPr>
              <w:t>Level2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5245" w:type="dxa"/>
          </w:tcPr>
          <w:p w:rsidR="00645052" w:rsidRDefault="00107609">
            <w:r>
              <w:rPr>
                <w:rFonts w:hint="eastAsia"/>
              </w:rPr>
              <w:t>液面高度</w:t>
            </w:r>
            <w:r>
              <w:rPr>
                <w:rFonts w:hint="eastAsia"/>
              </w:rPr>
              <w:t>2</w:t>
            </w:r>
          </w:p>
        </w:tc>
      </w:tr>
    </w:tbl>
    <w:p w:rsidR="00645052" w:rsidRDefault="00645052"/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255" w:name="_Toc6344520"/>
      <w:r>
        <w:rPr>
          <w:rFonts w:hint="eastAsia"/>
        </w:rPr>
        <w:lastRenderedPageBreak/>
        <w:t>机械动作检查命令</w:t>
      </w:r>
      <w:r>
        <w:rPr>
          <w:rFonts w:hint="eastAsia"/>
        </w:rPr>
        <w:t>(0x000A)</w:t>
      </w:r>
      <w:bookmarkEnd w:id="1255"/>
    </w:p>
    <w:p w:rsidR="00645052" w:rsidRDefault="00107609">
      <w:r>
        <w:t>命</w:t>
      </w:r>
      <w:r>
        <w:rPr>
          <w:rFonts w:hint="eastAsia"/>
        </w:rPr>
        <w:t xml:space="preserve">  </w:t>
      </w:r>
      <w:r>
        <w:t>令</w:t>
      </w:r>
      <w:r>
        <w:rPr>
          <w:rFonts w:hint="eastAsia"/>
        </w:rPr>
        <w:t>：</w:t>
      </w:r>
      <w:r>
        <w:rPr>
          <w:rFonts w:hint="eastAsia"/>
        </w:rPr>
        <w:t>0x000A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答：不应答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向：单向</w:t>
      </w:r>
    </w:p>
    <w:p w:rsidR="00645052" w:rsidRDefault="00107609">
      <w:r>
        <w:rPr>
          <w:rFonts w:hint="eastAsia"/>
        </w:rPr>
        <w:t>命令体：无</w:t>
      </w:r>
    </w:p>
    <w:p w:rsidR="00645052" w:rsidRDefault="0010760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&gt; </w:t>
      </w:r>
      <w:r>
        <w:rPr>
          <w:rFonts w:hint="eastAsia"/>
        </w:rPr>
        <w:t>主控板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808" w:type="dxa"/>
          </w:tcPr>
          <w:p w:rsidR="00645052" w:rsidRDefault="00107609">
            <w:r>
              <w:rPr>
                <w:rFonts w:hint="eastAsia"/>
              </w:rPr>
              <w:t>Count</w:t>
            </w:r>
          </w:p>
        </w:tc>
        <w:tc>
          <w:tcPr>
            <w:tcW w:w="1559" w:type="dxa"/>
          </w:tcPr>
          <w:p w:rsidR="00645052" w:rsidRDefault="00107609">
            <w:r>
              <w:rPr>
                <w:rFonts w:hint="eastAsia"/>
              </w:rPr>
              <w:t>uint</w:t>
            </w:r>
            <w:r>
              <w:t>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机械动作检查次数</w:t>
            </w:r>
          </w:p>
        </w:tc>
      </w:tr>
    </w:tbl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256" w:name="_Toc6344521"/>
      <w:r>
        <w:rPr>
          <w:rFonts w:hint="eastAsia"/>
        </w:rPr>
        <w:t>正常停止命令</w:t>
      </w:r>
      <w:r>
        <w:rPr>
          <w:rFonts w:hint="eastAsia"/>
        </w:rPr>
        <w:t>(0x000B)</w:t>
      </w:r>
      <w:bookmarkEnd w:id="1256"/>
    </w:p>
    <w:p w:rsidR="00645052" w:rsidRDefault="00107609">
      <w:r>
        <w:t>命</w:t>
      </w:r>
      <w:r>
        <w:rPr>
          <w:rFonts w:hint="eastAsia"/>
        </w:rPr>
        <w:t xml:space="preserve">  </w:t>
      </w:r>
      <w:r>
        <w:t>令</w:t>
      </w:r>
      <w:r>
        <w:rPr>
          <w:rFonts w:hint="eastAsia"/>
        </w:rPr>
        <w:t>：</w:t>
      </w:r>
      <w:r>
        <w:rPr>
          <w:rFonts w:hint="eastAsia"/>
        </w:rPr>
        <w:t>0x000</w:t>
      </w:r>
      <w:r>
        <w:t>B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答：不应答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 xml:space="preserve"> &gt; </w:t>
      </w:r>
      <w:r>
        <w:rPr>
          <w:rFonts w:hint="eastAsia"/>
        </w:rPr>
        <w:t>公共版号；主控板</w:t>
      </w:r>
      <w:r>
        <w:t xml:space="preserve"> &gt; </w:t>
      </w:r>
      <w:r>
        <w:rPr>
          <w:rFonts w:hint="eastAsia"/>
        </w:rPr>
        <w:t>中位机</w:t>
      </w:r>
    </w:p>
    <w:p w:rsidR="00645052" w:rsidRDefault="00107609">
      <w:r>
        <w:rPr>
          <w:rFonts w:hint="eastAsia"/>
        </w:rPr>
        <w:t>命令体：无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主控板</w:t>
      </w:r>
      <w:r>
        <w:rPr>
          <w:rFonts w:hint="eastAsia"/>
        </w:rPr>
        <w:t xml:space="preserve"> &gt; </w:t>
      </w:r>
      <w:r>
        <w:rPr>
          <w:rFonts w:hint="eastAsia"/>
        </w:rPr>
        <w:t>公共版号</w:t>
      </w:r>
      <w:r>
        <w:t>(</w:t>
      </w:r>
      <w:r>
        <w:rPr>
          <w:rFonts w:hint="eastAsia"/>
        </w:rPr>
        <w:t>0x3F</w:t>
      </w:r>
      <w:r>
        <w:t>)</w:t>
      </w:r>
    </w:p>
    <w:p w:rsidR="00645052" w:rsidRDefault="00107609">
      <w:r>
        <w:rPr>
          <w:rFonts w:hint="eastAsia"/>
        </w:rPr>
        <w:t>命令解释：测试状态、机械动作检查状态下，主控板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命令表示任务结束</w:t>
      </w:r>
    </w:p>
    <w:p w:rsidR="00645052" w:rsidRDefault="00107609">
      <w:r>
        <w:tab/>
      </w:r>
      <w:r>
        <w:rPr>
          <w:rFonts w:hint="eastAsia"/>
        </w:rPr>
        <w:t>主控板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中位机</w:t>
      </w:r>
    </w:p>
    <w:p w:rsidR="00645052" w:rsidRDefault="00107609">
      <w:pPr>
        <w:rPr>
          <w:ins w:id="1257" w:author="pc_guang" w:date="2019-03-20T14:01:00Z"/>
        </w:rPr>
      </w:pPr>
      <w:r>
        <w:rPr>
          <w:rFonts w:hint="eastAsia"/>
        </w:rPr>
        <w:t>命令解释：告知</w:t>
      </w:r>
      <w:del w:id="1258" w:author="pc_guang" w:date="2019-03-20T14:02:00Z">
        <w:r w:rsidDel="00146E78">
          <w:rPr>
            <w:rFonts w:hint="eastAsia"/>
          </w:rPr>
          <w:delText>主控板</w:delText>
        </w:r>
      </w:del>
      <w:proofErr w:type="gramStart"/>
      <w:ins w:id="1259" w:author="pc_guang" w:date="2019-03-20T14:02:00Z">
        <w:r w:rsidR="00146E78">
          <w:rPr>
            <w:rFonts w:hint="eastAsia"/>
          </w:rPr>
          <w:t>中位机</w:t>
        </w:r>
      </w:ins>
      <w:r>
        <w:rPr>
          <w:rFonts w:hint="eastAsia"/>
        </w:rPr>
        <w:t>已经</w:t>
      </w:r>
      <w:proofErr w:type="gramEnd"/>
      <w:r>
        <w:rPr>
          <w:rFonts w:hint="eastAsia"/>
        </w:rPr>
        <w:t>结束工作，进入待机状态</w:t>
      </w:r>
    </w:p>
    <w:p w:rsidR="001C0EE3" w:rsidRDefault="001C0EE3">
      <w:pPr>
        <w:ind w:firstLine="420"/>
        <w:rPr>
          <w:ins w:id="1260" w:author="pc_guang" w:date="2019-03-20T14:01:00Z"/>
        </w:rPr>
        <w:pPrChange w:id="1261" w:author="pc_guang" w:date="2019-03-20T14:02:00Z">
          <w:pPr/>
        </w:pPrChange>
      </w:pPr>
      <w:proofErr w:type="gramStart"/>
      <w:ins w:id="1262" w:author="pc_guang" w:date="2019-03-20T14:01:00Z">
        <w:r>
          <w:rPr>
            <w:rFonts w:hint="eastAsia"/>
          </w:rPr>
          <w:t>中位机</w:t>
        </w:r>
      </w:ins>
      <w:proofErr w:type="gramEnd"/>
      <w:ins w:id="1263" w:author="pc_guang" w:date="2019-03-20T14:02:00Z">
        <w:r>
          <w:rPr>
            <w:rFonts w:hint="eastAsia"/>
          </w:rPr>
          <w:t xml:space="preserve"> &gt;</w:t>
        </w:r>
        <w:r>
          <w:t xml:space="preserve"> </w:t>
        </w:r>
        <w:r>
          <w:rPr>
            <w:rFonts w:hint="eastAsia"/>
          </w:rPr>
          <w:t>主控板</w:t>
        </w:r>
      </w:ins>
    </w:p>
    <w:p w:rsidR="001C0EE3" w:rsidRDefault="001C0EE3" w:rsidP="001C0EE3">
      <w:pPr>
        <w:rPr>
          <w:ins w:id="1264" w:author="pc_guang" w:date="2019-03-20T14:01:00Z"/>
        </w:rPr>
      </w:pPr>
      <w:ins w:id="1265" w:author="pc_guang" w:date="2019-03-20T14:01:00Z">
        <w:r>
          <w:rPr>
            <w:rFonts w:hint="eastAsia"/>
          </w:rPr>
          <w:t>命令解释：告知主控板已经结束工作，进入待机状态</w:t>
        </w:r>
      </w:ins>
    </w:p>
    <w:p w:rsidR="001C0EE3" w:rsidRPr="001C0EE3" w:rsidRDefault="001C0EE3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266" w:name="_Toc6344522"/>
      <w:r>
        <w:rPr>
          <w:rFonts w:hint="eastAsia"/>
        </w:rPr>
        <w:t>加样使能命令</w:t>
      </w:r>
      <w:r>
        <w:rPr>
          <w:rFonts w:hint="eastAsia"/>
        </w:rPr>
        <w:t>(</w:t>
      </w:r>
      <w:r>
        <w:t>0x000C)</w:t>
      </w:r>
      <w:bookmarkEnd w:id="1266"/>
    </w:p>
    <w:p w:rsidR="00645052" w:rsidRDefault="00107609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0x000</w:t>
      </w:r>
      <w:r>
        <w:t>C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答：不应答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样本板</w:t>
      </w:r>
    </w:p>
    <w:p w:rsidR="00645052" w:rsidRDefault="00107609">
      <w:r>
        <w:rPr>
          <w:rFonts w:hint="eastAsia"/>
        </w:rPr>
        <w:t>命令体：无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主控板</w:t>
      </w:r>
      <w:r>
        <w:rPr>
          <w:rFonts w:hint="eastAsia"/>
        </w:rPr>
        <w:t xml:space="preserve"> &gt; </w:t>
      </w:r>
      <w:r>
        <w:rPr>
          <w:rFonts w:hint="eastAsia"/>
        </w:rPr>
        <w:t>样本板</w:t>
      </w:r>
    </w:p>
    <w:p w:rsidR="00645052" w:rsidRDefault="00107609">
      <w:r>
        <w:rPr>
          <w:rFonts w:hint="eastAsia"/>
        </w:rPr>
        <w:t>命令解释：通知样本针样本架已经进入测试区</w:t>
      </w:r>
    </w:p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267" w:name="_Toc6344523"/>
      <w:r>
        <w:rPr>
          <w:rFonts w:hint="eastAsia"/>
        </w:rPr>
        <w:t>加样暂停</w:t>
      </w:r>
      <w:r>
        <w:rPr>
          <w:rFonts w:hint="eastAsia"/>
        </w:rPr>
        <w:t>/</w:t>
      </w:r>
      <w:r>
        <w:rPr>
          <w:rFonts w:hint="eastAsia"/>
        </w:rPr>
        <w:t>继续命令</w:t>
      </w:r>
      <w:r>
        <w:rPr>
          <w:rFonts w:hint="eastAsia"/>
        </w:rPr>
        <w:t>(0x000D)</w:t>
      </w:r>
      <w:bookmarkEnd w:id="1267"/>
    </w:p>
    <w:p w:rsidR="00645052" w:rsidRDefault="00107609">
      <w:r>
        <w:t>命</w:t>
      </w:r>
      <w:r>
        <w:rPr>
          <w:rFonts w:hint="eastAsia"/>
        </w:rPr>
        <w:t xml:space="preserve">  </w:t>
      </w:r>
      <w:r>
        <w:t>令</w:t>
      </w:r>
      <w:r>
        <w:rPr>
          <w:rFonts w:hint="eastAsia"/>
        </w:rPr>
        <w:t>：</w:t>
      </w:r>
      <w:r>
        <w:rPr>
          <w:rFonts w:hint="eastAsia"/>
        </w:rPr>
        <w:t>0x000</w:t>
      </w:r>
      <w:r>
        <w:t>D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答：不应答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向：单向</w:t>
      </w:r>
    </w:p>
    <w:p w:rsidR="00645052" w:rsidRDefault="00107609">
      <w:r>
        <w:rPr>
          <w:rFonts w:hint="eastAsia"/>
        </w:rPr>
        <w:t>命令体：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主控板</w:t>
      </w:r>
      <w:r>
        <w:rPr>
          <w:rFonts w:hint="eastAsia"/>
        </w:rPr>
        <w:t xml:space="preserve"> -&gt; </w:t>
      </w:r>
      <w:r>
        <w:rPr>
          <w:rFonts w:hint="eastAsia"/>
        </w:rPr>
        <w:t>样本针</w:t>
      </w:r>
      <w:r>
        <w:rPr>
          <w:rFonts w:hint="eastAsia"/>
        </w:rPr>
        <w:t xml:space="preserve"> 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134"/>
        <w:gridCol w:w="4253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lastRenderedPageBreak/>
              <w:t>位置</w:t>
            </w:r>
          </w:p>
        </w:tc>
        <w:tc>
          <w:tcPr>
            <w:tcW w:w="212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Action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加样暂停；</w:t>
            </w:r>
            <w:r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加</w:t>
            </w:r>
            <w:proofErr w:type="gramStart"/>
            <w:r>
              <w:rPr>
                <w:rFonts w:hint="eastAsia"/>
              </w:rPr>
              <w:t>样继续</w:t>
            </w:r>
            <w:proofErr w:type="gramEnd"/>
          </w:p>
        </w:tc>
      </w:tr>
    </w:tbl>
    <w:p w:rsidR="00645052" w:rsidRDefault="00107609">
      <w:r>
        <w:rPr>
          <w:rFonts w:hint="eastAsia"/>
        </w:rPr>
        <w:t>命令解释：测试中，样本针暂停加样</w:t>
      </w:r>
    </w:p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268" w:name="_Toc6344524"/>
      <w:r>
        <w:rPr>
          <w:rFonts w:hint="eastAsia"/>
        </w:rPr>
        <w:t>开始工作命令</w:t>
      </w:r>
      <w:r>
        <w:rPr>
          <w:rFonts w:hint="eastAsia"/>
        </w:rPr>
        <w:t>(0x000E)</w:t>
      </w:r>
      <w:bookmarkEnd w:id="1268"/>
    </w:p>
    <w:p w:rsidR="00645052" w:rsidRDefault="00107609">
      <w:r>
        <w:t>命</w:t>
      </w:r>
      <w:r>
        <w:rPr>
          <w:rFonts w:hint="eastAsia"/>
        </w:rPr>
        <w:t xml:space="preserve">  </w:t>
      </w:r>
      <w:r>
        <w:t>令</w:t>
      </w:r>
      <w:r>
        <w:rPr>
          <w:rFonts w:hint="eastAsia"/>
        </w:rPr>
        <w:t>：</w:t>
      </w:r>
      <w:r>
        <w:rPr>
          <w:rFonts w:hint="eastAsia"/>
        </w:rPr>
        <w:t>0x000E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答：不应答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-&gt; </w:t>
      </w:r>
      <w:r>
        <w:rPr>
          <w:rFonts w:hint="eastAsia"/>
        </w:rPr>
        <w:t>主控板；主控板</w:t>
      </w:r>
      <w:r>
        <w:rPr>
          <w:rFonts w:hint="eastAsia"/>
        </w:rPr>
        <w:t xml:space="preserve"> -&gt; </w:t>
      </w:r>
      <w:r>
        <w:rPr>
          <w:rFonts w:hint="eastAsia"/>
        </w:rPr>
        <w:t>反应板</w:t>
      </w:r>
    </w:p>
    <w:p w:rsidR="00645052" w:rsidRDefault="00107609">
      <w:r>
        <w:rPr>
          <w:rFonts w:hint="eastAsia"/>
        </w:rPr>
        <w:t>命令体：</w:t>
      </w:r>
    </w:p>
    <w:p w:rsidR="00645052" w:rsidRDefault="00107609">
      <w:pPr>
        <w:ind w:firstLine="405"/>
      </w:pPr>
      <w:bookmarkStart w:id="1269" w:name="_Hlk533514559"/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-&gt; </w:t>
      </w:r>
      <w:r>
        <w:rPr>
          <w:rFonts w:hint="eastAsia"/>
        </w:rPr>
        <w:t>主控板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134"/>
        <w:gridCol w:w="4253"/>
      </w:tblGrid>
      <w:tr w:rsidR="00645052">
        <w:tc>
          <w:tcPr>
            <w:tcW w:w="709" w:type="dxa"/>
            <w:shd w:val="clear" w:color="auto" w:fill="0070C0"/>
          </w:tcPr>
          <w:bookmarkEnd w:id="1269"/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212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45052" w:rsidRDefault="00107609">
            <w:r>
              <w:t>Result</w:t>
            </w:r>
          </w:p>
        </w:tc>
        <w:tc>
          <w:tcPr>
            <w:tcW w:w="1134" w:type="dxa"/>
          </w:tcPr>
          <w:p w:rsidR="00645052" w:rsidRPr="00390608" w:rsidRDefault="00107609">
            <w:r w:rsidRPr="00390608">
              <w:t>uint8_t</w:t>
            </w:r>
          </w:p>
        </w:tc>
        <w:tc>
          <w:tcPr>
            <w:tcW w:w="4253" w:type="dxa"/>
          </w:tcPr>
          <w:p w:rsidR="00390608" w:rsidRPr="00390608" w:rsidRDefault="00390608">
            <w:pPr>
              <w:rPr>
                <w:ins w:id="1270" w:author="pc_guang" w:date="2019-03-18T09:05:00Z"/>
              </w:rPr>
            </w:pPr>
            <w:ins w:id="1271" w:author="pc_guang" w:date="2019-03-18T09:05:00Z">
              <w:r>
                <w:rPr>
                  <w:rFonts w:hint="eastAsia"/>
                </w:rPr>
                <w:t>0-</w:t>
              </w:r>
            </w:ins>
            <w:del w:id="1272" w:author="pc_guang" w:date="2019-03-18T09:05:00Z">
              <w:r w:rsidR="00107609" w:rsidRPr="00390608" w:rsidDel="00390608">
                <w:delText>0-</w:delText>
              </w:r>
            </w:del>
            <w:r w:rsidR="00107609" w:rsidRPr="00390608">
              <w:rPr>
                <w:rFonts w:hint="eastAsia"/>
              </w:rPr>
              <w:t>复位；</w:t>
            </w:r>
          </w:p>
          <w:p w:rsidR="00390608" w:rsidRDefault="00107609">
            <w:pPr>
              <w:rPr>
                <w:ins w:id="1273" w:author="pc_guang" w:date="2019-03-18T09:05:00Z"/>
              </w:rPr>
              <w:pPrChange w:id="1274" w:author="pc_guang" w:date="2019-03-18T09:05:00Z">
                <w:pPr>
                  <w:pStyle w:val="af1"/>
                  <w:numPr>
                    <w:numId w:val="2"/>
                  </w:numPr>
                  <w:ind w:left="360" w:firstLineChars="0" w:hanging="360"/>
                </w:pPr>
              </w:pPrChange>
            </w:pPr>
            <w:r w:rsidRPr="007D443C">
              <w:rPr>
                <w:rFonts w:cstheme="minorBidi"/>
              </w:rPr>
              <w:t>1-</w:t>
            </w:r>
            <w:r w:rsidRPr="007D443C">
              <w:rPr>
                <w:rFonts w:cstheme="minorBidi" w:hint="eastAsia"/>
              </w:rPr>
              <w:t>正常测试；</w:t>
            </w:r>
          </w:p>
          <w:p w:rsidR="00390608" w:rsidRDefault="00107609">
            <w:pPr>
              <w:rPr>
                <w:ins w:id="1275" w:author="pc_guang" w:date="2019-03-18T09:05:00Z"/>
              </w:rPr>
              <w:pPrChange w:id="1276" w:author="pc_guang" w:date="2019-03-18T09:05:00Z">
                <w:pPr>
                  <w:pStyle w:val="af1"/>
                  <w:numPr>
                    <w:numId w:val="2"/>
                  </w:numPr>
                  <w:ind w:left="360" w:firstLineChars="0" w:hanging="360"/>
                </w:pPr>
              </w:pPrChange>
            </w:pPr>
            <w:r w:rsidRPr="007D443C">
              <w:rPr>
                <w:rFonts w:cstheme="minorBidi"/>
              </w:rPr>
              <w:t>2-</w:t>
            </w:r>
            <w:r w:rsidRPr="007D443C">
              <w:rPr>
                <w:rFonts w:cstheme="minorBidi" w:hint="eastAsia"/>
              </w:rPr>
              <w:t>机械动作检查；</w:t>
            </w:r>
          </w:p>
          <w:p w:rsidR="00390608" w:rsidRDefault="00107609">
            <w:pPr>
              <w:rPr>
                <w:ins w:id="1277" w:author="pc_guang" w:date="2019-03-18T09:05:00Z"/>
              </w:rPr>
              <w:pPrChange w:id="1278" w:author="pc_guang" w:date="2019-03-18T09:05:00Z">
                <w:pPr>
                  <w:pStyle w:val="af1"/>
                  <w:numPr>
                    <w:numId w:val="2"/>
                  </w:numPr>
                  <w:ind w:left="360" w:firstLineChars="0" w:hanging="360"/>
                </w:pPr>
              </w:pPrChange>
            </w:pPr>
            <w:r w:rsidRPr="007D443C">
              <w:rPr>
                <w:rFonts w:cstheme="minorBidi"/>
              </w:rPr>
              <w:t>3-</w:t>
            </w:r>
            <w:r w:rsidRPr="007D443C">
              <w:rPr>
                <w:rFonts w:cstheme="minorBidi" w:hint="eastAsia"/>
              </w:rPr>
              <w:t>光量检查；</w:t>
            </w:r>
          </w:p>
          <w:p w:rsidR="00390608" w:rsidRDefault="00107609">
            <w:pPr>
              <w:rPr>
                <w:ins w:id="1279" w:author="pc_guang" w:date="2019-03-18T09:05:00Z"/>
              </w:rPr>
              <w:pPrChange w:id="1280" w:author="pc_guang" w:date="2019-03-18T09:05:00Z">
                <w:pPr>
                  <w:pStyle w:val="af1"/>
                  <w:numPr>
                    <w:numId w:val="2"/>
                  </w:numPr>
                  <w:ind w:left="360" w:firstLineChars="0" w:hanging="360"/>
                </w:pPr>
              </w:pPrChange>
            </w:pPr>
            <w:r w:rsidRPr="007D443C">
              <w:rPr>
                <w:rFonts w:cstheme="minorBidi"/>
              </w:rPr>
              <w:t>4-</w:t>
            </w:r>
            <w:r w:rsidRPr="007D443C">
              <w:rPr>
                <w:rFonts w:cstheme="minorBidi" w:hint="eastAsia"/>
              </w:rPr>
              <w:t>杯空白测试；</w:t>
            </w:r>
          </w:p>
          <w:p w:rsidR="00390608" w:rsidRDefault="00107609">
            <w:pPr>
              <w:rPr>
                <w:ins w:id="1281" w:author="pc_guang" w:date="2019-03-18T09:05:00Z"/>
              </w:rPr>
              <w:pPrChange w:id="1282" w:author="pc_guang" w:date="2019-03-18T09:05:00Z">
                <w:pPr>
                  <w:pStyle w:val="af1"/>
                  <w:numPr>
                    <w:numId w:val="2"/>
                  </w:numPr>
                  <w:ind w:left="360" w:firstLineChars="0" w:hanging="360"/>
                </w:pPr>
              </w:pPrChange>
            </w:pPr>
            <w:r w:rsidRPr="007D443C">
              <w:rPr>
                <w:rFonts w:cstheme="minorBidi"/>
              </w:rPr>
              <w:t>5-</w:t>
            </w:r>
            <w:r w:rsidRPr="007D443C">
              <w:rPr>
                <w:rFonts w:cstheme="minorBidi" w:hint="eastAsia"/>
              </w:rPr>
              <w:t>清洗反应板</w:t>
            </w:r>
            <w:ins w:id="1283" w:author="pc_guang" w:date="2019-02-14T17:54:00Z">
              <w:r w:rsidR="008222C7" w:rsidRPr="00985919">
                <w:rPr>
                  <w:rFonts w:cstheme="minorBidi" w:hint="eastAsia"/>
                </w:rPr>
                <w:t>；</w:t>
              </w:r>
            </w:ins>
          </w:p>
          <w:p w:rsidR="00645052" w:rsidRDefault="008222C7" w:rsidP="00390608">
            <w:pPr>
              <w:rPr>
                <w:ins w:id="1284" w:author="pc_guang" w:date="2019-03-18T09:06:00Z"/>
              </w:rPr>
            </w:pPr>
            <w:ins w:id="1285" w:author="pc_guang" w:date="2019-02-14T17:54:00Z">
              <w:r w:rsidRPr="00390608">
                <w:t>6-</w:t>
              </w:r>
              <w:r w:rsidRPr="00390608">
                <w:rPr>
                  <w:rFonts w:hint="eastAsia"/>
                </w:rPr>
                <w:t>通采</w:t>
              </w:r>
            </w:ins>
          </w:p>
          <w:p w:rsidR="00390608" w:rsidRDefault="00390608" w:rsidP="00390608">
            <w:pPr>
              <w:rPr>
                <w:ins w:id="1286" w:author="pc_guang" w:date="2019-03-18T19:11:00Z"/>
              </w:rPr>
            </w:pPr>
            <w:ins w:id="1287" w:author="pc_guang" w:date="2019-03-18T09:06:00Z">
              <w:r>
                <w:rPr>
                  <w:rFonts w:hint="eastAsia"/>
                </w:rPr>
                <w:t>7-</w:t>
              </w:r>
              <w:r>
                <w:rPr>
                  <w:rFonts w:hint="eastAsia"/>
                </w:rPr>
                <w:t>抛杯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免疫模块</w:t>
              </w:r>
              <w:r>
                <w:t>)</w:t>
              </w:r>
            </w:ins>
          </w:p>
          <w:p w:rsidR="00820AC3" w:rsidRDefault="00820AC3">
            <w:pPr>
              <w:rPr>
                <w:ins w:id="1288" w:author="pc_guang" w:date="2019-04-17T10:24:00Z"/>
              </w:rPr>
            </w:pPr>
            <w:ins w:id="1289" w:author="pc_guang" w:date="2019-03-18T19:11:00Z">
              <w:r>
                <w:rPr>
                  <w:rFonts w:hint="eastAsia"/>
                </w:rPr>
                <w:t>8</w:t>
              </w:r>
              <w:r>
                <w:t>-</w:t>
              </w:r>
              <w:r>
                <w:rPr>
                  <w:rFonts w:hint="eastAsia"/>
                </w:rPr>
                <w:t>回收样本架</w:t>
              </w:r>
            </w:ins>
          </w:p>
          <w:p w:rsidR="00D0680E" w:rsidRDefault="00D0680E">
            <w:pPr>
              <w:rPr>
                <w:ins w:id="1290" w:author="pc_guang" w:date="2019-04-17T10:24:00Z"/>
              </w:rPr>
            </w:pPr>
            <w:ins w:id="1291" w:author="pc_guang" w:date="2019-04-17T10:24:00Z">
              <w:r>
                <w:rPr>
                  <w:rFonts w:hint="eastAsia"/>
                </w:rPr>
                <w:t>9-</w:t>
              </w:r>
              <w:r>
                <w:rPr>
                  <w:rFonts w:hint="eastAsia"/>
                </w:rPr>
                <w:t>试剂条码</w:t>
              </w:r>
            </w:ins>
            <w:ins w:id="1292" w:author="pc_guang" w:date="2019-04-17T10:25:00Z">
              <w:r>
                <w:rPr>
                  <w:rFonts w:hint="eastAsia"/>
                </w:rPr>
                <w:t>扫描</w:t>
              </w:r>
            </w:ins>
          </w:p>
          <w:p w:rsidR="00D0680E" w:rsidRDefault="00D0680E">
            <w:pPr>
              <w:rPr>
                <w:ins w:id="1293" w:author="pc_guang" w:date="2019-04-17T10:25:00Z"/>
              </w:rPr>
            </w:pPr>
            <w:ins w:id="1294" w:author="pc_guang" w:date="2019-04-17T10:24:00Z">
              <w:r>
                <w:rPr>
                  <w:rFonts w:hint="eastAsia"/>
                </w:rPr>
                <w:t>1</w:t>
              </w:r>
              <w:r>
                <w:t>0</w:t>
              </w:r>
              <w:r>
                <w:rPr>
                  <w:rFonts w:hint="eastAsia"/>
                </w:rPr>
                <w:t>-</w:t>
              </w:r>
              <w:r>
                <w:rPr>
                  <w:rFonts w:hint="eastAsia"/>
                </w:rPr>
                <w:t>试剂余量扫描</w:t>
              </w:r>
            </w:ins>
          </w:p>
          <w:p w:rsidR="00D0680E" w:rsidRDefault="00D0680E">
            <w:pPr>
              <w:rPr>
                <w:ins w:id="1295" w:author="pc_guang" w:date="2019-04-17T10:25:00Z"/>
              </w:rPr>
            </w:pPr>
            <w:ins w:id="1296" w:author="pc_guang" w:date="2019-04-17T10:25:00Z">
              <w:r>
                <w:rPr>
                  <w:rFonts w:hint="eastAsia"/>
                </w:rPr>
                <w:t>1</w:t>
              </w:r>
              <w:r>
                <w:t>1</w:t>
              </w:r>
              <w:r>
                <w:rPr>
                  <w:rFonts w:hint="eastAsia"/>
                </w:rPr>
                <w:t>-</w:t>
              </w:r>
              <w:r>
                <w:rPr>
                  <w:rFonts w:hint="eastAsia"/>
                </w:rPr>
                <w:t>试剂针垂直检查</w:t>
              </w:r>
            </w:ins>
          </w:p>
          <w:p w:rsidR="00D0680E" w:rsidRDefault="00D0680E">
            <w:pPr>
              <w:rPr>
                <w:ins w:id="1297" w:author="pc_guang" w:date="2019-04-17T10:25:00Z"/>
              </w:rPr>
            </w:pPr>
            <w:ins w:id="1298" w:author="pc_guang" w:date="2019-04-17T10:25:00Z">
              <w:r>
                <w:rPr>
                  <w:rFonts w:hint="eastAsia"/>
                </w:rPr>
                <w:t>1</w:t>
              </w:r>
              <w:r>
                <w:t>2</w:t>
              </w:r>
              <w:r>
                <w:rPr>
                  <w:rFonts w:hint="eastAsia"/>
                </w:rPr>
                <w:t>-</w:t>
              </w:r>
              <w:r>
                <w:rPr>
                  <w:rFonts w:hint="eastAsia"/>
                </w:rPr>
                <w:t>浓废液管路排气</w:t>
              </w:r>
            </w:ins>
          </w:p>
          <w:p w:rsidR="00D0680E" w:rsidRDefault="00D0680E">
            <w:pPr>
              <w:rPr>
                <w:ins w:id="1299" w:author="pc_guang" w:date="2019-04-17T10:23:00Z"/>
              </w:rPr>
            </w:pPr>
            <w:ins w:id="1300" w:author="pc_guang" w:date="2019-04-17T10:25:00Z">
              <w:r>
                <w:rPr>
                  <w:rFonts w:hint="eastAsia"/>
                </w:rPr>
                <w:t>1</w:t>
              </w:r>
              <w:r>
                <w:t>3</w:t>
              </w:r>
              <w:r>
                <w:rPr>
                  <w:rFonts w:hint="eastAsia"/>
                </w:rPr>
                <w:t>-</w:t>
              </w:r>
              <w:r>
                <w:rPr>
                  <w:rFonts w:hint="eastAsia"/>
                </w:rPr>
                <w:t>清洗液管路排气</w:t>
              </w:r>
            </w:ins>
          </w:p>
          <w:p w:rsidR="00BA4706" w:rsidRPr="00390608" w:rsidRDefault="00BA4706">
            <w:ins w:id="1301" w:author="pc_guang" w:date="2019-04-17T10:23:00Z">
              <w:r>
                <w:rPr>
                  <w:rFonts w:hint="eastAsia"/>
                </w:rPr>
                <w:t>1</w:t>
              </w:r>
              <w:r>
                <w:t>4</w:t>
              </w:r>
              <w:r>
                <w:rPr>
                  <w:rFonts w:hint="eastAsia"/>
                </w:rPr>
                <w:t>-</w:t>
              </w:r>
              <w:r>
                <w:rPr>
                  <w:rFonts w:hint="eastAsia"/>
                </w:rPr>
                <w:t>清洗反应杯</w:t>
              </w:r>
            </w:ins>
          </w:p>
        </w:tc>
      </w:tr>
    </w:tbl>
    <w:p w:rsidR="00645052" w:rsidRDefault="00107609">
      <w:pPr>
        <w:ind w:firstLine="405"/>
      </w:pPr>
      <w:r>
        <w:rPr>
          <w:rFonts w:hint="eastAsia"/>
        </w:rPr>
        <w:t>主控板</w:t>
      </w:r>
      <w:r>
        <w:rPr>
          <w:rFonts w:hint="eastAsia"/>
        </w:rPr>
        <w:t xml:space="preserve"> -&gt; </w:t>
      </w:r>
      <w:r>
        <w:rPr>
          <w:rFonts w:hint="eastAsia"/>
        </w:rPr>
        <w:t>反应板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134"/>
        <w:gridCol w:w="4253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212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45052" w:rsidRDefault="00107609">
            <w:r>
              <w:t>Result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390608" w:rsidRPr="00AB70CC" w:rsidRDefault="00390608" w:rsidP="00390608">
            <w:pPr>
              <w:rPr>
                <w:ins w:id="1302" w:author="pc_guang" w:date="2019-03-18T09:05:00Z"/>
              </w:rPr>
            </w:pPr>
            <w:ins w:id="1303" w:author="pc_guang" w:date="2019-03-18T09:05:00Z">
              <w:r>
                <w:rPr>
                  <w:rFonts w:hint="eastAsia"/>
                </w:rPr>
                <w:t>0-</w:t>
              </w:r>
              <w:r w:rsidRPr="00AB70CC">
                <w:rPr>
                  <w:rFonts w:hint="eastAsia"/>
                </w:rPr>
                <w:t>复位；</w:t>
              </w:r>
            </w:ins>
          </w:p>
          <w:p w:rsidR="00390608" w:rsidRDefault="00390608" w:rsidP="00390608">
            <w:pPr>
              <w:rPr>
                <w:ins w:id="1304" w:author="pc_guang" w:date="2019-03-18T09:05:00Z"/>
              </w:rPr>
            </w:pPr>
            <w:ins w:id="1305" w:author="pc_guang" w:date="2019-03-18T09:05:00Z">
              <w:r w:rsidRPr="00AB70CC">
                <w:t>1-</w:t>
              </w:r>
              <w:r w:rsidRPr="00AB70CC">
                <w:rPr>
                  <w:rFonts w:hint="eastAsia"/>
                </w:rPr>
                <w:t>正常测试；</w:t>
              </w:r>
            </w:ins>
          </w:p>
          <w:p w:rsidR="00390608" w:rsidRDefault="00390608" w:rsidP="00390608">
            <w:pPr>
              <w:rPr>
                <w:ins w:id="1306" w:author="pc_guang" w:date="2019-03-18T09:05:00Z"/>
              </w:rPr>
            </w:pPr>
            <w:ins w:id="1307" w:author="pc_guang" w:date="2019-03-18T09:05:00Z">
              <w:r w:rsidRPr="00AB70CC">
                <w:rPr>
                  <w:rFonts w:hint="eastAsia"/>
                </w:rPr>
                <w:t>2-</w:t>
              </w:r>
              <w:r w:rsidRPr="00AB70CC">
                <w:rPr>
                  <w:rFonts w:hint="eastAsia"/>
                </w:rPr>
                <w:t>机械动作检查；</w:t>
              </w:r>
            </w:ins>
          </w:p>
          <w:p w:rsidR="00390608" w:rsidRDefault="00390608" w:rsidP="00390608">
            <w:pPr>
              <w:rPr>
                <w:ins w:id="1308" w:author="pc_guang" w:date="2019-03-18T09:05:00Z"/>
              </w:rPr>
            </w:pPr>
            <w:ins w:id="1309" w:author="pc_guang" w:date="2019-03-18T09:05:00Z">
              <w:r w:rsidRPr="00AB70CC">
                <w:rPr>
                  <w:rFonts w:hint="eastAsia"/>
                </w:rPr>
                <w:t>3-</w:t>
              </w:r>
              <w:r w:rsidRPr="00AB70CC">
                <w:rPr>
                  <w:rFonts w:hint="eastAsia"/>
                </w:rPr>
                <w:t>光量检查；</w:t>
              </w:r>
            </w:ins>
          </w:p>
          <w:p w:rsidR="00390608" w:rsidRDefault="00390608" w:rsidP="00390608">
            <w:pPr>
              <w:rPr>
                <w:ins w:id="1310" w:author="pc_guang" w:date="2019-03-18T09:05:00Z"/>
              </w:rPr>
            </w:pPr>
            <w:ins w:id="1311" w:author="pc_guang" w:date="2019-03-18T09:05:00Z">
              <w:r w:rsidRPr="00AB70CC">
                <w:rPr>
                  <w:rFonts w:hint="eastAsia"/>
                </w:rPr>
                <w:t>4</w:t>
              </w:r>
              <w:r w:rsidRPr="00AB70CC">
                <w:t>-</w:t>
              </w:r>
              <w:r w:rsidRPr="00AB70CC">
                <w:rPr>
                  <w:rFonts w:hint="eastAsia"/>
                </w:rPr>
                <w:t>杯空白测试；</w:t>
              </w:r>
            </w:ins>
          </w:p>
          <w:p w:rsidR="00390608" w:rsidRDefault="00390608" w:rsidP="00390608">
            <w:pPr>
              <w:rPr>
                <w:ins w:id="1312" w:author="pc_guang" w:date="2019-03-18T09:05:00Z"/>
              </w:rPr>
            </w:pPr>
            <w:ins w:id="1313" w:author="pc_guang" w:date="2019-03-18T09:05:00Z">
              <w:r w:rsidRPr="00AB70CC">
                <w:rPr>
                  <w:rFonts w:hint="eastAsia"/>
                </w:rPr>
                <w:t>5-</w:t>
              </w:r>
              <w:r w:rsidRPr="00AB70CC">
                <w:rPr>
                  <w:rFonts w:hint="eastAsia"/>
                </w:rPr>
                <w:t>清洗反应板；</w:t>
              </w:r>
            </w:ins>
          </w:p>
          <w:p w:rsidR="00645052" w:rsidRDefault="00390608" w:rsidP="00390608">
            <w:pPr>
              <w:rPr>
                <w:ins w:id="1314" w:author="pc_guang" w:date="2019-03-18T09:06:00Z"/>
              </w:rPr>
            </w:pPr>
            <w:ins w:id="1315" w:author="pc_guang" w:date="2019-03-18T09:05:00Z">
              <w:r w:rsidRPr="00AB70CC">
                <w:rPr>
                  <w:rFonts w:hint="eastAsia"/>
                </w:rPr>
                <w:t>6-</w:t>
              </w:r>
              <w:proofErr w:type="gramStart"/>
              <w:r w:rsidRPr="00AB70CC">
                <w:rPr>
                  <w:rFonts w:hint="eastAsia"/>
                </w:rPr>
                <w:t>通采</w:t>
              </w:r>
            </w:ins>
            <w:proofErr w:type="gramEnd"/>
            <w:del w:id="1316" w:author="pc_guang" w:date="2019-03-18T09:05:00Z">
              <w:r w:rsidR="00107609" w:rsidDel="00390608">
                <w:delText>1</w:delText>
              </w:r>
              <w:r w:rsidR="00107609" w:rsidDel="00390608">
                <w:rPr>
                  <w:rFonts w:hint="eastAsia"/>
                </w:rPr>
                <w:delText>-</w:delText>
              </w:r>
              <w:r w:rsidR="00107609" w:rsidDel="00390608">
                <w:rPr>
                  <w:rFonts w:hint="eastAsia"/>
                </w:rPr>
                <w:delText>正常测试；</w:delText>
              </w:r>
              <w:r w:rsidR="00107609" w:rsidDel="00390608">
                <w:rPr>
                  <w:rFonts w:hint="eastAsia"/>
                </w:rPr>
                <w:delText>2-</w:delText>
              </w:r>
              <w:r w:rsidR="00107609" w:rsidDel="00390608">
                <w:rPr>
                  <w:rFonts w:hint="eastAsia"/>
                </w:rPr>
                <w:delText>机械动作检查；</w:delText>
              </w:r>
              <w:r w:rsidR="00107609" w:rsidDel="00390608">
                <w:rPr>
                  <w:rFonts w:hint="eastAsia"/>
                </w:rPr>
                <w:delText>3-</w:delText>
              </w:r>
              <w:r w:rsidR="00107609" w:rsidDel="00390608">
                <w:rPr>
                  <w:rFonts w:hint="eastAsia"/>
                </w:rPr>
                <w:delText>光量检查；</w:delText>
              </w:r>
              <w:r w:rsidR="00107609" w:rsidDel="00390608">
                <w:delText>4</w:delText>
              </w:r>
              <w:r w:rsidR="00107609" w:rsidDel="00390608">
                <w:rPr>
                  <w:rFonts w:hint="eastAsia"/>
                </w:rPr>
                <w:delText>-</w:delText>
              </w:r>
              <w:r w:rsidR="00107609" w:rsidDel="00390608">
                <w:rPr>
                  <w:rFonts w:hint="eastAsia"/>
                </w:rPr>
                <w:delText>杯空白测试；</w:delText>
              </w:r>
              <w:r w:rsidR="00107609" w:rsidDel="00390608">
                <w:rPr>
                  <w:rFonts w:hint="eastAsia"/>
                </w:rPr>
                <w:delText>5-</w:delText>
              </w:r>
              <w:r w:rsidR="00107609" w:rsidDel="00390608">
                <w:rPr>
                  <w:rFonts w:hint="eastAsia"/>
                </w:rPr>
                <w:delText>清洗反应板</w:delText>
              </w:r>
            </w:del>
          </w:p>
          <w:p w:rsidR="00390608" w:rsidRDefault="00390608" w:rsidP="00390608">
            <w:pPr>
              <w:rPr>
                <w:ins w:id="1317" w:author="pc_guang" w:date="2019-03-18T19:11:00Z"/>
              </w:rPr>
            </w:pPr>
            <w:ins w:id="1318" w:author="pc_guang" w:date="2019-03-18T09:06:00Z">
              <w:r>
                <w:rPr>
                  <w:rFonts w:hint="eastAsia"/>
                </w:rPr>
                <w:t>7-</w:t>
              </w:r>
              <w:r>
                <w:rPr>
                  <w:rFonts w:hint="eastAsia"/>
                </w:rPr>
                <w:t>抛杯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免疫模块</w:t>
              </w:r>
              <w:r>
                <w:t>)</w:t>
              </w:r>
            </w:ins>
          </w:p>
          <w:p w:rsidR="00820AC3" w:rsidRDefault="00820AC3" w:rsidP="00390608">
            <w:pPr>
              <w:rPr>
                <w:ins w:id="1319" w:author="pc_guang" w:date="2019-04-17T10:23:00Z"/>
              </w:rPr>
            </w:pPr>
            <w:ins w:id="1320" w:author="pc_guang" w:date="2019-03-18T19:11:00Z">
              <w:r>
                <w:rPr>
                  <w:rFonts w:hint="eastAsia"/>
                </w:rPr>
                <w:t>8-</w:t>
              </w:r>
              <w:r>
                <w:rPr>
                  <w:rFonts w:hint="eastAsia"/>
                </w:rPr>
                <w:t>回收样本架</w:t>
              </w:r>
            </w:ins>
          </w:p>
          <w:p w:rsidR="00D0680E" w:rsidRDefault="00D0680E" w:rsidP="00D0680E">
            <w:pPr>
              <w:rPr>
                <w:ins w:id="1321" w:author="pc_guang" w:date="2019-04-17T10:25:00Z"/>
              </w:rPr>
            </w:pPr>
            <w:ins w:id="1322" w:author="pc_guang" w:date="2019-04-17T10:25:00Z">
              <w:r>
                <w:rPr>
                  <w:rFonts w:hint="eastAsia"/>
                </w:rPr>
                <w:t>9-</w:t>
              </w:r>
              <w:r>
                <w:rPr>
                  <w:rFonts w:hint="eastAsia"/>
                </w:rPr>
                <w:t>试剂条码扫描</w:t>
              </w:r>
            </w:ins>
          </w:p>
          <w:p w:rsidR="00D0680E" w:rsidRDefault="00D0680E" w:rsidP="00D0680E">
            <w:pPr>
              <w:rPr>
                <w:ins w:id="1323" w:author="pc_guang" w:date="2019-04-17T10:25:00Z"/>
              </w:rPr>
            </w:pPr>
            <w:ins w:id="1324" w:author="pc_guang" w:date="2019-04-17T10:25:00Z">
              <w:r>
                <w:rPr>
                  <w:rFonts w:hint="eastAsia"/>
                </w:rPr>
                <w:t>1</w:t>
              </w:r>
              <w:r>
                <w:t>0</w:t>
              </w:r>
              <w:r>
                <w:rPr>
                  <w:rFonts w:hint="eastAsia"/>
                </w:rPr>
                <w:t>-</w:t>
              </w:r>
              <w:r>
                <w:rPr>
                  <w:rFonts w:hint="eastAsia"/>
                </w:rPr>
                <w:t>试剂余量扫描</w:t>
              </w:r>
            </w:ins>
          </w:p>
          <w:p w:rsidR="00D0680E" w:rsidRDefault="00D0680E" w:rsidP="00D0680E">
            <w:pPr>
              <w:rPr>
                <w:ins w:id="1325" w:author="pc_guang" w:date="2019-04-17T10:25:00Z"/>
              </w:rPr>
            </w:pPr>
            <w:ins w:id="1326" w:author="pc_guang" w:date="2019-04-17T10:25:00Z">
              <w:r>
                <w:rPr>
                  <w:rFonts w:hint="eastAsia"/>
                </w:rPr>
                <w:t>1</w:t>
              </w:r>
              <w:r>
                <w:t>1</w:t>
              </w:r>
              <w:r>
                <w:rPr>
                  <w:rFonts w:hint="eastAsia"/>
                </w:rPr>
                <w:t>-</w:t>
              </w:r>
              <w:r>
                <w:rPr>
                  <w:rFonts w:hint="eastAsia"/>
                </w:rPr>
                <w:t>试剂针垂直检查</w:t>
              </w:r>
            </w:ins>
          </w:p>
          <w:p w:rsidR="00D0680E" w:rsidRDefault="00D0680E" w:rsidP="00D0680E">
            <w:pPr>
              <w:rPr>
                <w:ins w:id="1327" w:author="pc_guang" w:date="2019-04-17T10:25:00Z"/>
              </w:rPr>
            </w:pPr>
            <w:ins w:id="1328" w:author="pc_guang" w:date="2019-04-17T10:25:00Z">
              <w:r>
                <w:rPr>
                  <w:rFonts w:hint="eastAsia"/>
                </w:rPr>
                <w:lastRenderedPageBreak/>
                <w:t>1</w:t>
              </w:r>
              <w:r>
                <w:t>2</w:t>
              </w:r>
              <w:r>
                <w:rPr>
                  <w:rFonts w:hint="eastAsia"/>
                </w:rPr>
                <w:t>-</w:t>
              </w:r>
              <w:r>
                <w:rPr>
                  <w:rFonts w:hint="eastAsia"/>
                </w:rPr>
                <w:t>浓废液管路排气</w:t>
              </w:r>
            </w:ins>
          </w:p>
          <w:p w:rsidR="00D0680E" w:rsidRDefault="00D0680E" w:rsidP="00D0680E">
            <w:pPr>
              <w:rPr>
                <w:ins w:id="1329" w:author="pc_guang" w:date="2019-04-17T10:25:00Z"/>
              </w:rPr>
            </w:pPr>
            <w:ins w:id="1330" w:author="pc_guang" w:date="2019-04-17T10:25:00Z">
              <w:r>
                <w:rPr>
                  <w:rFonts w:hint="eastAsia"/>
                </w:rPr>
                <w:t>1</w:t>
              </w:r>
              <w:r>
                <w:t>3</w:t>
              </w:r>
              <w:r>
                <w:rPr>
                  <w:rFonts w:hint="eastAsia"/>
                </w:rPr>
                <w:t>-</w:t>
              </w:r>
              <w:r>
                <w:rPr>
                  <w:rFonts w:hint="eastAsia"/>
                </w:rPr>
                <w:t>清洗液管路排气</w:t>
              </w:r>
            </w:ins>
          </w:p>
          <w:p w:rsidR="00BA4706" w:rsidRDefault="00D0680E" w:rsidP="00D0680E">
            <w:ins w:id="1331" w:author="pc_guang" w:date="2019-04-17T10:25:00Z">
              <w:r>
                <w:rPr>
                  <w:rFonts w:hint="eastAsia"/>
                </w:rPr>
                <w:t>1</w:t>
              </w:r>
              <w:r>
                <w:t>4</w:t>
              </w:r>
              <w:r>
                <w:rPr>
                  <w:rFonts w:hint="eastAsia"/>
                </w:rPr>
                <w:t>-</w:t>
              </w:r>
              <w:r>
                <w:rPr>
                  <w:rFonts w:hint="eastAsia"/>
                </w:rPr>
                <w:t>清洗反应杯</w:t>
              </w:r>
            </w:ins>
          </w:p>
        </w:tc>
      </w:tr>
    </w:tbl>
    <w:p w:rsidR="00645052" w:rsidRDefault="00645052"/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332" w:name="_Toc6344525"/>
      <w:r>
        <w:rPr>
          <w:rFonts w:hint="eastAsia"/>
        </w:rPr>
        <w:t>升级开始命令</w:t>
      </w:r>
      <w:r>
        <w:rPr>
          <w:rFonts w:hint="eastAsia"/>
        </w:rPr>
        <w:t>(0x000F)</w:t>
      </w:r>
      <w:bookmarkEnd w:id="1332"/>
    </w:p>
    <w:p w:rsidR="00645052" w:rsidRDefault="00107609">
      <w:r>
        <w:t>命</w:t>
      </w:r>
      <w:r>
        <w:rPr>
          <w:rFonts w:hint="eastAsia"/>
        </w:rPr>
        <w:t xml:space="preserve">  </w:t>
      </w:r>
      <w:r>
        <w:t>令</w:t>
      </w:r>
      <w:r>
        <w:rPr>
          <w:rFonts w:hint="eastAsia"/>
        </w:rPr>
        <w:t>：</w:t>
      </w:r>
      <w:r>
        <w:rPr>
          <w:rFonts w:hint="eastAsia"/>
        </w:rPr>
        <w:t>0x000F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向：双向</w:t>
      </w:r>
    </w:p>
    <w:p w:rsidR="00645052" w:rsidRDefault="00107609">
      <w:r>
        <w:rPr>
          <w:rFonts w:hint="eastAsia"/>
        </w:rPr>
        <w:t>命令体：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主控板</w:t>
      </w:r>
      <w:r>
        <w:rPr>
          <w:rFonts w:hint="eastAsia"/>
        </w:rPr>
        <w:t xml:space="preserve"> &gt; </w:t>
      </w:r>
      <w:r>
        <w:rPr>
          <w:rFonts w:hint="eastAsia"/>
        </w:rPr>
        <w:t>控制板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134"/>
        <w:gridCol w:w="4253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212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45052" w:rsidRDefault="00107609">
            <w:r>
              <w:t>Program</w:t>
            </w:r>
            <w:r>
              <w:rPr>
                <w:rFonts w:hint="eastAsia"/>
              </w:rPr>
              <w:t xml:space="preserve"> Size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uint32_t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程序大小，单位</w:t>
            </w:r>
            <w:r>
              <w:rPr>
                <w:rFonts w:hint="eastAsia"/>
              </w:rPr>
              <w:t>Byte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Quantity</w:t>
            </w:r>
          </w:p>
        </w:tc>
        <w:tc>
          <w:tcPr>
            <w:tcW w:w="1134" w:type="dxa"/>
          </w:tcPr>
          <w:p w:rsidR="00645052" w:rsidRDefault="00107609">
            <w: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t>升级数据包的数量</w:t>
            </w:r>
            <w:r>
              <w:rPr>
                <w:rFonts w:hint="eastAsia"/>
              </w:rPr>
              <w:t>，</w:t>
            </w:r>
            <w:r>
              <w:t>即</w:t>
            </w:r>
            <w:r>
              <w:rPr>
                <w:rFonts w:hint="eastAsia"/>
              </w:rPr>
              <w:t>(0x0010)</w:t>
            </w:r>
            <w:r>
              <w:rPr>
                <w:rFonts w:hint="eastAsia"/>
              </w:rPr>
              <w:t>命令的次数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Package Size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u</w:t>
            </w:r>
            <w:r>
              <w:t>int</w:t>
            </w:r>
            <w:r>
              <w:rPr>
                <w:rFonts w:hint="eastAsia"/>
              </w:rPr>
              <w:t>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升级</w:t>
            </w:r>
            <w:proofErr w:type="gramStart"/>
            <w:r>
              <w:rPr>
                <w:rFonts w:hint="eastAsia"/>
              </w:rPr>
              <w:t>包大小</w:t>
            </w:r>
            <w:proofErr w:type="gramEnd"/>
          </w:p>
        </w:tc>
      </w:tr>
    </w:tbl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控制板</w:t>
      </w:r>
      <w:r>
        <w:rPr>
          <w:rFonts w:hint="eastAsia"/>
        </w:rPr>
        <w:t xml:space="preserve"> &gt; </w:t>
      </w:r>
      <w:r>
        <w:rPr>
          <w:rFonts w:hint="eastAsia"/>
        </w:rPr>
        <w:t>主控板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134"/>
        <w:gridCol w:w="4253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212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del w:id="1333" w:author="刘云" w:date="2019-01-11T20:02:00Z">
              <w:r>
                <w:rPr>
                  <w:rFonts w:hint="eastAsia"/>
                </w:rPr>
                <w:delText xml:space="preserve">0 </w:delText>
              </w:r>
            </w:del>
            <w:ins w:id="1334" w:author="刘云" w:date="2019-01-11T20:02:00Z">
              <w:r>
                <w:rPr>
                  <w:rFonts w:hint="eastAsia"/>
                </w:rPr>
                <w:t>1</w:t>
              </w:r>
            </w:ins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准备</w:t>
            </w:r>
            <w:r>
              <w:rPr>
                <w:rFonts w:hint="eastAsia"/>
              </w:rPr>
              <w:t xml:space="preserve">OK; </w:t>
            </w:r>
            <w:del w:id="1335" w:author="刘云" w:date="2019-01-11T20:02:00Z">
              <w:r>
                <w:rPr>
                  <w:rFonts w:hint="eastAsia"/>
                </w:rPr>
                <w:delText>1</w:delText>
              </w:r>
            </w:del>
            <w:ins w:id="1336" w:author="刘云" w:date="2019-01-11T20:02:00Z">
              <w:r>
                <w:rPr>
                  <w:rFonts w:hint="eastAsia"/>
                </w:rPr>
                <w:t>0</w:t>
              </w:r>
            </w:ins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准备</w:t>
            </w:r>
            <w:r>
              <w:rPr>
                <w:rFonts w:hint="eastAsia"/>
              </w:rPr>
              <w:t>NG</w:t>
            </w:r>
          </w:p>
        </w:tc>
      </w:tr>
    </w:tbl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337" w:name="_Toc6344526"/>
      <w:r>
        <w:rPr>
          <w:rFonts w:hint="eastAsia"/>
        </w:rPr>
        <w:t>升级数据命令</w:t>
      </w:r>
      <w:r>
        <w:rPr>
          <w:rFonts w:hint="eastAsia"/>
        </w:rPr>
        <w:t>(0x0010)</w:t>
      </w:r>
      <w:bookmarkEnd w:id="1337"/>
    </w:p>
    <w:p w:rsidR="00645052" w:rsidRDefault="00107609">
      <w:r>
        <w:t>命</w:t>
      </w:r>
      <w:r>
        <w:rPr>
          <w:rFonts w:hint="eastAsia"/>
        </w:rPr>
        <w:t xml:space="preserve">  </w:t>
      </w:r>
      <w:r>
        <w:t>令</w:t>
      </w:r>
      <w:r>
        <w:rPr>
          <w:rFonts w:hint="eastAsia"/>
        </w:rPr>
        <w:t>：</w:t>
      </w:r>
      <w:r>
        <w:rPr>
          <w:rFonts w:hint="eastAsia"/>
        </w:rPr>
        <w:t>0x0010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向：双向</w:t>
      </w:r>
    </w:p>
    <w:p w:rsidR="00645052" w:rsidRDefault="00107609">
      <w:r>
        <w:rPr>
          <w:rFonts w:hint="eastAsia"/>
        </w:rPr>
        <w:t>命令体：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主控板</w:t>
      </w:r>
      <w:r>
        <w:rPr>
          <w:rFonts w:hint="eastAsia"/>
        </w:rPr>
        <w:t xml:space="preserve"> &gt; </w:t>
      </w:r>
      <w:r>
        <w:rPr>
          <w:rFonts w:hint="eastAsia"/>
        </w:rPr>
        <w:t>控制板</w:t>
      </w:r>
    </w:p>
    <w:p w:rsidR="00645052" w:rsidRDefault="00107609">
      <w:r>
        <w:rPr>
          <w:rFonts w:hint="eastAsia"/>
        </w:rPr>
        <w:t>多包通信数据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134"/>
        <w:gridCol w:w="4253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212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Number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升级包的序号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645052" w:rsidRDefault="00107609">
            <w:r>
              <w:t>Data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t>升级包</w:t>
            </w:r>
            <w:r>
              <w:rPr>
                <w:rFonts w:hint="eastAsia"/>
              </w:rPr>
              <w:t>，长度</w:t>
            </w:r>
            <w:r>
              <w:t>为</w:t>
            </w:r>
            <w:r>
              <w:rPr>
                <w:rFonts w:hint="eastAsia"/>
              </w:rPr>
              <w:t>(0x000F)</w:t>
            </w:r>
            <w:r>
              <w:rPr>
                <w:rFonts w:hint="eastAsia"/>
              </w:rPr>
              <w:t>命令中的</w:t>
            </w:r>
            <w:r>
              <w:rPr>
                <w:rFonts w:hint="eastAsia"/>
              </w:rPr>
              <w:t>Package Size</w:t>
            </w:r>
          </w:p>
        </w:tc>
      </w:tr>
    </w:tbl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控制板</w:t>
      </w:r>
      <w:r>
        <w:rPr>
          <w:rFonts w:hint="eastAsia"/>
        </w:rPr>
        <w:t xml:space="preserve"> &gt; </w:t>
      </w:r>
      <w:r>
        <w:rPr>
          <w:rFonts w:hint="eastAsia"/>
        </w:rPr>
        <w:t>主控板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134"/>
        <w:gridCol w:w="4253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212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ins w:id="1338" w:author="刘云" w:date="2019-01-11T20:06:00Z">
              <w:r>
                <w:rPr>
                  <w:rFonts w:hint="eastAsia"/>
                </w:rPr>
                <w:t>1</w:t>
              </w:r>
            </w:ins>
            <w:del w:id="1339" w:author="刘云" w:date="2019-01-11T20:06:00Z">
              <w:r>
                <w:rPr>
                  <w:rFonts w:hint="eastAsia"/>
                </w:rPr>
                <w:delText>0</w:delText>
              </w:r>
            </w:del>
            <w:r>
              <w:rPr>
                <w:rFonts w:hint="eastAsia"/>
              </w:rPr>
              <w:t xml:space="preserve"> - OK; </w:t>
            </w:r>
            <w:del w:id="1340" w:author="刘云" w:date="2019-01-11T20:06:00Z">
              <w:r>
                <w:rPr>
                  <w:rFonts w:hint="eastAsia"/>
                </w:rPr>
                <w:delText>1</w:delText>
              </w:r>
            </w:del>
            <w:ins w:id="1341" w:author="刘云" w:date="2019-01-11T20:06:00Z">
              <w:r>
                <w:rPr>
                  <w:rFonts w:hint="eastAsia"/>
                </w:rPr>
                <w:t>0</w:t>
              </w:r>
            </w:ins>
            <w:del w:id="1342" w:author="刘云" w:date="2019-01-11T20:06:00Z">
              <w:r>
                <w:rPr>
                  <w:rFonts w:hint="eastAsia"/>
                </w:rPr>
                <w:delText xml:space="preserve"> </w:delText>
              </w:r>
            </w:del>
            <w:r>
              <w:rPr>
                <w:rFonts w:hint="eastAsia"/>
              </w:rPr>
              <w:t>- NG</w:t>
            </w:r>
          </w:p>
        </w:tc>
      </w:tr>
    </w:tbl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343" w:name="_Toc6344527"/>
      <w:r>
        <w:rPr>
          <w:rFonts w:hint="eastAsia"/>
        </w:rPr>
        <w:t>升级结束命令</w:t>
      </w:r>
      <w:r>
        <w:rPr>
          <w:rFonts w:hint="eastAsia"/>
        </w:rPr>
        <w:t>(0x0011)</w:t>
      </w:r>
      <w:bookmarkEnd w:id="1343"/>
    </w:p>
    <w:p w:rsidR="00645052" w:rsidRDefault="00107609">
      <w:r>
        <w:t>命</w:t>
      </w:r>
      <w:r>
        <w:rPr>
          <w:rFonts w:hint="eastAsia"/>
        </w:rPr>
        <w:t xml:space="preserve">  </w:t>
      </w:r>
      <w:r>
        <w:t>令</w:t>
      </w:r>
      <w:r>
        <w:rPr>
          <w:rFonts w:hint="eastAsia"/>
        </w:rPr>
        <w:t>：</w:t>
      </w:r>
      <w:r>
        <w:rPr>
          <w:rFonts w:hint="eastAsia"/>
        </w:rPr>
        <w:t>0x0011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lastRenderedPageBreak/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向：双向</w:t>
      </w:r>
    </w:p>
    <w:p w:rsidR="00645052" w:rsidRDefault="00107609">
      <w:r>
        <w:rPr>
          <w:rFonts w:hint="eastAsia"/>
        </w:rPr>
        <w:t>命令体：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主控板</w:t>
      </w:r>
      <w:r>
        <w:rPr>
          <w:rFonts w:hint="eastAsia"/>
        </w:rPr>
        <w:t xml:space="preserve"> &gt; </w:t>
      </w:r>
      <w:r>
        <w:rPr>
          <w:rFonts w:hint="eastAsia"/>
        </w:rPr>
        <w:t>控制板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134"/>
        <w:gridCol w:w="4253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212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CRC</w:t>
            </w:r>
          </w:p>
        </w:tc>
        <w:tc>
          <w:tcPr>
            <w:tcW w:w="1134" w:type="dxa"/>
          </w:tcPr>
          <w:p w:rsidR="00645052" w:rsidRDefault="00107609">
            <w:r>
              <w:t>u</w:t>
            </w:r>
            <w:r>
              <w:rPr>
                <w:rFonts w:hint="eastAsia"/>
              </w:rPr>
              <w:t>int32_t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程序包的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>(CRC32)</w:t>
            </w:r>
          </w:p>
        </w:tc>
      </w:tr>
    </w:tbl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控制板</w:t>
      </w:r>
      <w:r>
        <w:rPr>
          <w:rFonts w:hint="eastAsia"/>
        </w:rPr>
        <w:t xml:space="preserve"> &gt; </w:t>
      </w:r>
      <w:r>
        <w:rPr>
          <w:rFonts w:hint="eastAsia"/>
        </w:rPr>
        <w:t>主控板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134"/>
        <w:gridCol w:w="4253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212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ins w:id="1344" w:author="刘云" w:date="2019-01-11T20:07:00Z">
              <w:r>
                <w:rPr>
                  <w:rFonts w:hint="eastAsia"/>
                </w:rPr>
                <w:t>1</w:t>
              </w:r>
            </w:ins>
            <w:del w:id="1345" w:author="刘云" w:date="2019-01-11T20:07:00Z">
              <w:r>
                <w:rPr>
                  <w:rFonts w:hint="eastAsia"/>
                </w:rPr>
                <w:delText>0</w:delText>
              </w:r>
            </w:del>
            <w:r>
              <w:rPr>
                <w:rFonts w:hint="eastAsia"/>
              </w:rPr>
              <w:t xml:space="preserve"> - OK; </w:t>
            </w:r>
            <w:ins w:id="1346" w:author="刘云" w:date="2019-01-11T20:07:00Z">
              <w:r>
                <w:rPr>
                  <w:rFonts w:hint="eastAsia"/>
                </w:rPr>
                <w:t>0</w:t>
              </w:r>
            </w:ins>
            <w:del w:id="1347" w:author="刘云" w:date="2019-01-11T20:07:00Z">
              <w:r>
                <w:rPr>
                  <w:rFonts w:hint="eastAsia"/>
                </w:rPr>
                <w:delText>1</w:delText>
              </w:r>
            </w:del>
            <w:r>
              <w:rPr>
                <w:rFonts w:hint="eastAsia"/>
              </w:rPr>
              <w:t xml:space="preserve"> - NG</w:t>
            </w:r>
          </w:p>
        </w:tc>
      </w:tr>
    </w:tbl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348" w:name="_Toc6344528"/>
      <w:r>
        <w:rPr>
          <w:rFonts w:hint="eastAsia"/>
        </w:rPr>
        <w:t>准备升级命令</w:t>
      </w:r>
      <w:r>
        <w:rPr>
          <w:rFonts w:hint="eastAsia"/>
        </w:rPr>
        <w:t>(0x0012)</w:t>
      </w:r>
      <w:bookmarkEnd w:id="1348"/>
    </w:p>
    <w:p w:rsidR="00645052" w:rsidRDefault="00107609">
      <w:r>
        <w:t>命</w:t>
      </w:r>
      <w:r>
        <w:rPr>
          <w:rFonts w:hint="eastAsia"/>
        </w:rPr>
        <w:t xml:space="preserve">  </w:t>
      </w:r>
      <w:r>
        <w:t>令</w:t>
      </w:r>
      <w:r>
        <w:rPr>
          <w:rFonts w:hint="eastAsia"/>
        </w:rPr>
        <w:t>：</w:t>
      </w:r>
      <w:r>
        <w:rPr>
          <w:rFonts w:hint="eastAsia"/>
        </w:rPr>
        <w:t>0x0012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 xml:space="preserve"> &gt; </w:t>
      </w:r>
      <w:r>
        <w:rPr>
          <w:rFonts w:hint="eastAsia"/>
        </w:rPr>
        <w:t>控制板；控制板</w:t>
      </w:r>
      <w:r>
        <w:rPr>
          <w:rFonts w:hint="eastAsia"/>
        </w:rPr>
        <w:t xml:space="preserve"> &gt; </w:t>
      </w:r>
      <w:r>
        <w:rPr>
          <w:rFonts w:hint="eastAsia"/>
        </w:rPr>
        <w:t>主控板</w:t>
      </w:r>
    </w:p>
    <w:p w:rsidR="00645052" w:rsidRDefault="00107609">
      <w:r>
        <w:rPr>
          <w:rFonts w:hint="eastAsia"/>
        </w:rPr>
        <w:t>命令体：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主控板</w:t>
      </w:r>
      <w:r>
        <w:rPr>
          <w:rFonts w:hint="eastAsia"/>
        </w:rPr>
        <w:t xml:space="preserve"> &gt; </w:t>
      </w:r>
      <w:r>
        <w:rPr>
          <w:rFonts w:hint="eastAsia"/>
        </w:rPr>
        <w:t>控制板</w:t>
      </w:r>
    </w:p>
    <w:p w:rsidR="00645052" w:rsidRDefault="00107609">
      <w:r>
        <w:rPr>
          <w:rFonts w:hint="eastAsia"/>
        </w:rPr>
        <w:t>无</w:t>
      </w:r>
    </w:p>
    <w:p w:rsidR="00645052" w:rsidRDefault="00107609">
      <w:r>
        <w:rPr>
          <w:rFonts w:hint="eastAsia"/>
        </w:rPr>
        <w:t xml:space="preserve">    </w:t>
      </w:r>
      <w:bookmarkStart w:id="1349" w:name="_Hlk533430294"/>
      <w:r>
        <w:rPr>
          <w:rFonts w:hint="eastAsia"/>
        </w:rPr>
        <w:t>控制板</w:t>
      </w:r>
      <w:r>
        <w:rPr>
          <w:rFonts w:hint="eastAsia"/>
        </w:rPr>
        <w:t xml:space="preserve"> &gt; </w:t>
      </w:r>
      <w:r>
        <w:rPr>
          <w:rFonts w:hint="eastAsia"/>
        </w:rPr>
        <w:t>主控板</w:t>
      </w:r>
      <w:bookmarkEnd w:id="1349"/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134"/>
        <w:gridCol w:w="4253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212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ins w:id="1350" w:author="刘云" w:date="2019-01-11T19:56:00Z">
              <w:r>
                <w:rPr>
                  <w:rFonts w:hint="eastAsia"/>
                </w:rPr>
                <w:t>1</w:t>
              </w:r>
            </w:ins>
            <w:del w:id="1351" w:author="刘云" w:date="2019-01-11T19:57:00Z">
              <w:r>
                <w:rPr>
                  <w:rFonts w:hint="eastAsia"/>
                </w:rPr>
                <w:delText>0</w:delText>
              </w:r>
            </w:del>
            <w:r>
              <w:rPr>
                <w:rFonts w:hint="eastAsia"/>
              </w:rPr>
              <w:t xml:space="preserve"> - OK; </w:t>
            </w:r>
            <w:ins w:id="1352" w:author="刘云" w:date="2019-01-11T19:57:00Z">
              <w:r>
                <w:rPr>
                  <w:rFonts w:hint="eastAsia"/>
                </w:rPr>
                <w:t>0</w:t>
              </w:r>
            </w:ins>
            <w:del w:id="1353" w:author="刘云" w:date="2019-01-11T19:57:00Z">
              <w:r>
                <w:rPr>
                  <w:rFonts w:hint="eastAsia"/>
                </w:rPr>
                <w:delText>1</w:delText>
              </w:r>
            </w:del>
            <w:r>
              <w:rPr>
                <w:rFonts w:hint="eastAsia"/>
              </w:rPr>
              <w:t xml:space="preserve"> - NG</w:t>
            </w:r>
          </w:p>
        </w:tc>
      </w:tr>
    </w:tbl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354" w:name="_Toc6344529"/>
      <w:r>
        <w:rPr>
          <w:rFonts w:hint="eastAsia"/>
        </w:rPr>
        <w:t>插入急诊</w:t>
      </w:r>
      <w:proofErr w:type="gramStart"/>
      <w:r>
        <w:rPr>
          <w:rFonts w:hint="eastAsia"/>
        </w:rPr>
        <w:t>架命令</w:t>
      </w:r>
      <w:proofErr w:type="gramEnd"/>
      <w:r>
        <w:rPr>
          <w:rFonts w:hint="eastAsia"/>
        </w:rPr>
        <w:t>(</w:t>
      </w:r>
      <w:r>
        <w:t>0x0013)</w:t>
      </w:r>
      <w:bookmarkEnd w:id="1354"/>
    </w:p>
    <w:p w:rsidR="00645052" w:rsidRDefault="00107609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0x001</w:t>
      </w:r>
      <w:r>
        <w:t>3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 xml:space="preserve"> &gt; </w:t>
      </w:r>
      <w:r>
        <w:rPr>
          <w:rFonts w:hint="eastAsia"/>
        </w:rPr>
        <w:t>样本板；样本板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主控板；主控板</w:t>
      </w:r>
      <w:r>
        <w:rPr>
          <w:rFonts w:hint="eastAsia"/>
        </w:rPr>
        <w:t xml:space="preserve"> &gt; 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; </w:t>
      </w:r>
      <w:bookmarkStart w:id="1355" w:name="_Hlk533434743"/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主控板</w:t>
      </w:r>
      <w:bookmarkEnd w:id="1355"/>
    </w:p>
    <w:p w:rsidR="00645052" w:rsidRDefault="00107609">
      <w:r>
        <w:rPr>
          <w:rFonts w:hint="eastAsia"/>
        </w:rPr>
        <w:t>命令体：</w:t>
      </w:r>
    </w:p>
    <w:p w:rsidR="00645052" w:rsidRDefault="00107609">
      <w:pPr>
        <w:ind w:firstLine="420"/>
      </w:pP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&gt; </w:t>
      </w:r>
      <w:r>
        <w:rPr>
          <w:rFonts w:hint="eastAsia"/>
        </w:rPr>
        <w:t>主控板；主控板</w:t>
      </w:r>
      <w:r>
        <w:rPr>
          <w:rFonts w:hint="eastAsia"/>
        </w:rPr>
        <w:t xml:space="preserve"> &gt; </w:t>
      </w:r>
      <w:r>
        <w:rPr>
          <w:rFonts w:hint="eastAsia"/>
        </w:rPr>
        <w:t>样本板</w:t>
      </w:r>
    </w:p>
    <w:p w:rsidR="00645052" w:rsidRDefault="00107609">
      <w:r>
        <w:rPr>
          <w:rFonts w:hint="eastAsia"/>
        </w:rPr>
        <w:t>无</w:t>
      </w:r>
    </w:p>
    <w:p w:rsidR="00645052" w:rsidRDefault="00107609">
      <w:r>
        <w:tab/>
      </w:r>
      <w:r>
        <w:rPr>
          <w:rFonts w:hint="eastAsia"/>
        </w:rPr>
        <w:t>样本板</w:t>
      </w:r>
      <w:r>
        <w:rPr>
          <w:rFonts w:hint="eastAsia"/>
        </w:rPr>
        <w:t xml:space="preserve"> &gt; </w:t>
      </w:r>
      <w:r>
        <w:rPr>
          <w:rFonts w:hint="eastAsia"/>
        </w:rPr>
        <w:t>主控板；主控板</w:t>
      </w:r>
      <w:r>
        <w:rPr>
          <w:rFonts w:hint="eastAsia"/>
        </w:rPr>
        <w:t xml:space="preserve"> &gt; </w:t>
      </w:r>
      <w:r>
        <w:rPr>
          <w:rFonts w:hint="eastAsia"/>
        </w:rPr>
        <w:t>中位机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134"/>
        <w:gridCol w:w="4253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位置</w:t>
            </w:r>
          </w:p>
        </w:tc>
        <w:tc>
          <w:tcPr>
            <w:tcW w:w="2126" w:type="dxa"/>
            <w:shd w:val="clear" w:color="auto" w:fill="0070C0"/>
          </w:tcPr>
          <w:p w:rsidR="00645052" w:rsidRDefault="00107609">
            <w:pPr>
              <w:spacing w:line="420" w:lineRule="exact"/>
              <w:ind w:left="-20" w:firstLine="422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 w:firstLine="422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 w:firstLine="422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45052" w:rsidRDefault="00107609">
            <w:proofErr w:type="spellStart"/>
            <w:r>
              <w:rPr>
                <w:rFonts w:hint="eastAsia"/>
              </w:rPr>
              <w:t>Reasult</w:t>
            </w:r>
            <w:proofErr w:type="spellEnd"/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:rsidR="00645052" w:rsidRDefault="00107609">
      <w:r>
        <w:rPr>
          <w:rFonts w:hint="eastAsia"/>
        </w:rPr>
        <w:t>主控板</w:t>
      </w:r>
      <w:r>
        <w:rPr>
          <w:rFonts w:hint="eastAsia"/>
        </w:rPr>
        <w:t>/</w:t>
      </w:r>
      <w:r>
        <w:rPr>
          <w:rFonts w:hint="eastAsia"/>
        </w:rPr>
        <w:t>中</w:t>
      </w:r>
      <w:proofErr w:type="gramStart"/>
      <w:r>
        <w:rPr>
          <w:rFonts w:hint="eastAsia"/>
        </w:rPr>
        <w:t>位机接到</w:t>
      </w:r>
      <w:proofErr w:type="gramEnd"/>
      <w:r>
        <w:rPr>
          <w:rFonts w:hint="eastAsia"/>
        </w:rPr>
        <w:t>成功标志后，即会安排加样</w:t>
      </w:r>
    </w:p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356" w:name="_Toc6344530"/>
      <w:r>
        <w:rPr>
          <w:rFonts w:hint="eastAsia"/>
        </w:rPr>
        <w:t>试剂盘多</w:t>
      </w:r>
      <w:proofErr w:type="gramStart"/>
      <w:r>
        <w:rPr>
          <w:rFonts w:hint="eastAsia"/>
        </w:rPr>
        <w:t>试剂位命令</w:t>
      </w:r>
      <w:proofErr w:type="gramEnd"/>
      <w:r>
        <w:rPr>
          <w:rFonts w:hint="eastAsia"/>
        </w:rPr>
        <w:t>(0x001</w:t>
      </w:r>
      <w:r>
        <w:t>4</w:t>
      </w:r>
      <w:r>
        <w:rPr>
          <w:rFonts w:hint="eastAsia"/>
        </w:rPr>
        <w:t>)</w:t>
      </w:r>
      <w:bookmarkEnd w:id="1356"/>
    </w:p>
    <w:p w:rsidR="00645052" w:rsidRDefault="00107609">
      <w:r>
        <w:t>命</w:t>
      </w:r>
      <w:r>
        <w:rPr>
          <w:rFonts w:hint="eastAsia"/>
        </w:rPr>
        <w:t xml:space="preserve">  </w:t>
      </w:r>
      <w:r>
        <w:t>令</w:t>
      </w:r>
      <w:r>
        <w:rPr>
          <w:rFonts w:hint="eastAsia"/>
        </w:rPr>
        <w:t>：</w:t>
      </w:r>
      <w:r>
        <w:rPr>
          <w:rFonts w:hint="eastAsia"/>
        </w:rPr>
        <w:t>0x001</w:t>
      </w:r>
      <w:r>
        <w:t>4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向：双向</w:t>
      </w:r>
    </w:p>
    <w:p w:rsidR="00645052" w:rsidRDefault="00107609">
      <w:r>
        <w:rPr>
          <w:rFonts w:hint="eastAsia"/>
        </w:rPr>
        <w:lastRenderedPageBreak/>
        <w:t>命令体：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主控板</w:t>
      </w:r>
      <w:r>
        <w:rPr>
          <w:rFonts w:hint="eastAsia"/>
        </w:rPr>
        <w:t xml:space="preserve"> &gt; </w:t>
      </w:r>
      <w:r>
        <w:rPr>
          <w:rFonts w:hint="eastAsia"/>
        </w:rPr>
        <w:t>试剂板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134"/>
        <w:gridCol w:w="4253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位置</w:t>
            </w:r>
          </w:p>
        </w:tc>
        <w:tc>
          <w:tcPr>
            <w:tcW w:w="2126" w:type="dxa"/>
            <w:shd w:val="clear" w:color="auto" w:fill="0070C0"/>
          </w:tcPr>
          <w:p w:rsidR="00645052" w:rsidRDefault="00107609">
            <w:pPr>
              <w:spacing w:line="420" w:lineRule="exact"/>
              <w:ind w:left="-20" w:firstLine="422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 w:firstLine="422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 w:firstLine="422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Reagent</w:t>
            </w:r>
            <w:r>
              <w:t xml:space="preserve"> </w:t>
            </w:r>
            <w:r>
              <w:rPr>
                <w:rFonts w:hint="eastAsia"/>
              </w:rPr>
              <w:t>Information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struct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试剂盘多</w:t>
            </w:r>
            <w:proofErr w:type="gramStart"/>
            <w:r>
              <w:rPr>
                <w:rFonts w:hint="eastAsia"/>
              </w:rPr>
              <w:t>试剂位</w:t>
            </w:r>
            <w:proofErr w:type="gramEnd"/>
            <w:r>
              <w:rPr>
                <w:rFonts w:hint="eastAsia"/>
              </w:rPr>
              <w:t>信息，</w:t>
            </w:r>
          </w:p>
        </w:tc>
      </w:tr>
    </w:tbl>
    <w:p w:rsidR="00645052" w:rsidRDefault="00107609">
      <w:r>
        <w:rPr>
          <w:rFonts w:hint="eastAsia"/>
        </w:rPr>
        <w:t>Reagent</w:t>
      </w:r>
      <w:r>
        <w:t xml:space="preserve"> </w:t>
      </w:r>
      <w:r>
        <w:rPr>
          <w:rFonts w:hint="eastAsia"/>
        </w:rPr>
        <w:t>Information</w:t>
      </w:r>
      <w:r>
        <w:rPr>
          <w:rFonts w:hint="eastAsia"/>
        </w:rPr>
        <w:t>结构：</w:t>
      </w:r>
    </w:p>
    <w:p w:rsidR="00645052" w:rsidRDefault="00107609">
      <w:r>
        <w:rPr>
          <w:rFonts w:hint="eastAsia"/>
        </w:rPr>
        <w:t>{</w:t>
      </w:r>
    </w:p>
    <w:p w:rsidR="00645052" w:rsidRDefault="00107609">
      <w:pPr>
        <w:ind w:firstLine="420"/>
      </w:pPr>
      <w:r>
        <w:t>u</w:t>
      </w:r>
      <w:r>
        <w:rPr>
          <w:rFonts w:hint="eastAsia"/>
        </w:rPr>
        <w:t>int</w:t>
      </w:r>
      <w:r>
        <w:t>8</w:t>
      </w:r>
      <w:r>
        <w:rPr>
          <w:rFonts w:hint="eastAsia"/>
        </w:rPr>
        <w:t>_t</w:t>
      </w:r>
      <w:r>
        <w:tab/>
      </w:r>
      <w:r>
        <w:rPr>
          <w:rFonts w:hint="eastAsia"/>
        </w:rPr>
        <w:t>u</w:t>
      </w:r>
      <w:r>
        <w:t>8ReagentQuality</w:t>
      </w:r>
      <w:r>
        <w:rPr>
          <w:rFonts w:hint="eastAsia"/>
        </w:rPr>
        <w:t>;</w:t>
      </w:r>
    </w:p>
    <w:p w:rsidR="00645052" w:rsidRDefault="00107609">
      <w:pPr>
        <w:ind w:firstLine="420"/>
      </w:pPr>
      <w:r>
        <w:t>u</w:t>
      </w:r>
      <w:r>
        <w:rPr>
          <w:rFonts w:hint="eastAsia"/>
        </w:rPr>
        <w:t>int</w:t>
      </w:r>
      <w:r>
        <w:t>1</w:t>
      </w:r>
      <w:r>
        <w:rPr>
          <w:rFonts w:hint="eastAsia"/>
        </w:rPr>
        <w:t>6_t</w:t>
      </w:r>
      <w:r>
        <w:tab/>
      </w:r>
      <w:r>
        <w:rPr>
          <w:rFonts w:hint="eastAsia"/>
        </w:rPr>
        <w:t>u</w:t>
      </w:r>
      <w:r>
        <w:t>16</w:t>
      </w:r>
      <w:proofErr w:type="gramStart"/>
      <w:r>
        <w:t>ReagentID[</w:t>
      </w:r>
      <w:proofErr w:type="gramEnd"/>
      <w:r>
        <w:t>80]</w:t>
      </w:r>
      <w:r>
        <w:rPr>
          <w:rFonts w:hint="eastAsia"/>
        </w:rPr>
        <w:t>;</w:t>
      </w:r>
    </w:p>
    <w:p w:rsidR="00645052" w:rsidRDefault="00107609">
      <w:pPr>
        <w:ind w:firstLine="420"/>
      </w:pPr>
      <w:r>
        <w:rPr>
          <w:rFonts w:hint="eastAsia"/>
        </w:rPr>
        <w:t>u</w:t>
      </w:r>
      <w:r>
        <w:t>int8_t</w:t>
      </w:r>
      <w:r>
        <w:tab/>
        <w:t>u8</w:t>
      </w:r>
      <w:proofErr w:type="gramStart"/>
      <w:r>
        <w:t>ReagentPrio[</w:t>
      </w:r>
      <w:proofErr w:type="gramEnd"/>
      <w:r>
        <w:t>80];</w:t>
      </w:r>
    </w:p>
    <w:p w:rsidR="00645052" w:rsidRDefault="00107609">
      <w:r>
        <w:rPr>
          <w:rFonts w:hint="eastAsia"/>
        </w:rPr>
        <w:t>}</w:t>
      </w:r>
    </w:p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357" w:name="_Toc6344531"/>
      <w:r>
        <w:rPr>
          <w:rFonts w:hint="eastAsia"/>
        </w:rPr>
        <w:t>注射泵排气命令</w:t>
      </w:r>
      <w:r>
        <w:rPr>
          <w:rFonts w:hint="eastAsia"/>
        </w:rPr>
        <w:t>(0x0015)</w:t>
      </w:r>
      <w:bookmarkEnd w:id="1357"/>
    </w:p>
    <w:p w:rsidR="00645052" w:rsidRDefault="00107609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0x0014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向：双向</w:t>
      </w:r>
    </w:p>
    <w:p w:rsidR="00645052" w:rsidRDefault="00645052"/>
    <w:p w:rsidR="00645052" w:rsidRDefault="00107609">
      <w:r>
        <w:rPr>
          <w:rFonts w:hint="eastAsia"/>
        </w:rPr>
        <w:t>命令体：无</w:t>
      </w:r>
    </w:p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358" w:name="_Toc531775818"/>
      <w:bookmarkStart w:id="1359" w:name="_Toc6344532"/>
      <w:r>
        <w:rPr>
          <w:rFonts w:hint="eastAsia"/>
        </w:rPr>
        <w:t>制冷温度命令</w:t>
      </w:r>
      <w:r>
        <w:rPr>
          <w:rFonts w:hint="eastAsia"/>
        </w:rPr>
        <w:t>(0x0016)</w:t>
      </w:r>
      <w:bookmarkEnd w:id="1358"/>
      <w:bookmarkEnd w:id="1359"/>
    </w:p>
    <w:p w:rsidR="00645052" w:rsidRDefault="00107609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0x0016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答：不应答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向：制冷板</w:t>
      </w:r>
      <w:r>
        <w:rPr>
          <w:rFonts w:hint="eastAsia"/>
        </w:rPr>
        <w:t xml:space="preserve"> &gt; </w:t>
      </w:r>
      <w:r>
        <w:rPr>
          <w:rFonts w:hint="eastAsia"/>
        </w:rPr>
        <w:t>主控板</w:t>
      </w:r>
    </w:p>
    <w:p w:rsidR="00645052" w:rsidRDefault="00107609">
      <w:r>
        <w:t>命令体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制冷板</w:t>
      </w:r>
      <w:r>
        <w:rPr>
          <w:rFonts w:hint="eastAsia"/>
        </w:rPr>
        <w:t xml:space="preserve"> &gt; </w:t>
      </w:r>
      <w:r>
        <w:rPr>
          <w:rFonts w:hint="eastAsia"/>
        </w:rPr>
        <w:t>主控板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992"/>
        <w:gridCol w:w="4253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226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645052" w:rsidRDefault="00107609">
            <w:r>
              <w:rPr>
                <w:rFonts w:hint="eastAsia"/>
              </w:rPr>
              <w:t>Cooler Temperature 1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制冷温度小数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645052" w:rsidRDefault="00107609">
            <w:r>
              <w:rPr>
                <w:rFonts w:hint="eastAsia"/>
              </w:rPr>
              <w:t>Cooler Temperature 2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t>制冷温度整数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645052" w:rsidRDefault="00107609">
            <w:r>
              <w:rPr>
                <w:rFonts w:hint="eastAsia"/>
              </w:rPr>
              <w:t>Ambient Temperature 1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环境温度小数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645052" w:rsidRDefault="00107609">
            <w:r>
              <w:rPr>
                <w:rFonts w:hint="eastAsia"/>
              </w:rPr>
              <w:t>Ambient Temperature 2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环境</w:t>
            </w:r>
            <w:r>
              <w:t>温度整数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645052" w:rsidRDefault="00107609">
            <w:proofErr w:type="spellStart"/>
            <w:r>
              <w:rPr>
                <w:rFonts w:hint="eastAsia"/>
              </w:rPr>
              <w:t>Parp</w:t>
            </w:r>
            <w:proofErr w:type="spellEnd"/>
            <w:r>
              <w:rPr>
                <w:rFonts w:hint="eastAsia"/>
              </w:rPr>
              <w:t xml:space="preserve"> current 1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路帕</w:t>
            </w:r>
            <w:proofErr w:type="gramStart"/>
            <w:r>
              <w:rPr>
                <w:rFonts w:hint="eastAsia"/>
              </w:rPr>
              <w:t>尔贴号</w:t>
            </w:r>
            <w:proofErr w:type="gramEnd"/>
            <w:r>
              <w:rPr>
                <w:rFonts w:hint="eastAsia"/>
              </w:rPr>
              <w:t>电流小数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645052" w:rsidRDefault="00107609">
            <w:proofErr w:type="spellStart"/>
            <w:r>
              <w:rPr>
                <w:rFonts w:hint="eastAsia"/>
              </w:rPr>
              <w:t>Parp</w:t>
            </w:r>
            <w:proofErr w:type="spellEnd"/>
            <w:r>
              <w:rPr>
                <w:rFonts w:hint="eastAsia"/>
              </w:rPr>
              <w:t xml:space="preserve"> current 1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路帕</w:t>
            </w:r>
            <w:proofErr w:type="gramStart"/>
            <w:r>
              <w:rPr>
                <w:rFonts w:hint="eastAsia"/>
              </w:rPr>
              <w:t>尔贴号</w:t>
            </w:r>
            <w:proofErr w:type="gramEnd"/>
            <w:r>
              <w:rPr>
                <w:rFonts w:hint="eastAsia"/>
              </w:rPr>
              <w:t>电流整数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645052" w:rsidRDefault="00107609">
            <w:proofErr w:type="spellStart"/>
            <w:r>
              <w:rPr>
                <w:rFonts w:hint="eastAsia"/>
              </w:rPr>
              <w:t>Parp</w:t>
            </w:r>
            <w:proofErr w:type="spellEnd"/>
            <w:r>
              <w:rPr>
                <w:rFonts w:hint="eastAsia"/>
              </w:rPr>
              <w:t xml:space="preserve"> current2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路帕尔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电流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645052" w:rsidRDefault="00107609">
            <w:proofErr w:type="spellStart"/>
            <w:r>
              <w:rPr>
                <w:rFonts w:hint="eastAsia"/>
              </w:rPr>
              <w:t>Parp</w:t>
            </w:r>
            <w:proofErr w:type="spellEnd"/>
            <w:r>
              <w:rPr>
                <w:rFonts w:hint="eastAsia"/>
              </w:rPr>
              <w:t xml:space="preserve"> current 2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路帕</w:t>
            </w:r>
            <w:proofErr w:type="gramStart"/>
            <w:r>
              <w:rPr>
                <w:rFonts w:hint="eastAsia"/>
              </w:rPr>
              <w:t>尔贴号</w:t>
            </w:r>
            <w:proofErr w:type="gramEnd"/>
            <w:r>
              <w:rPr>
                <w:rFonts w:hint="eastAsia"/>
              </w:rPr>
              <w:t>电流整数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645052" w:rsidRDefault="00107609">
            <w:proofErr w:type="spellStart"/>
            <w:r>
              <w:rPr>
                <w:rFonts w:hint="eastAsia"/>
              </w:rPr>
              <w:t>Parp</w:t>
            </w:r>
            <w:proofErr w:type="spellEnd"/>
            <w:r>
              <w:rPr>
                <w:rFonts w:hint="eastAsia"/>
              </w:rPr>
              <w:t xml:space="preserve"> current 3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路帕尔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电流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645052" w:rsidRDefault="00107609">
            <w:proofErr w:type="spellStart"/>
            <w:r>
              <w:rPr>
                <w:rFonts w:hint="eastAsia"/>
              </w:rPr>
              <w:t>Parp</w:t>
            </w:r>
            <w:proofErr w:type="spellEnd"/>
            <w:r>
              <w:rPr>
                <w:rFonts w:hint="eastAsia"/>
              </w:rPr>
              <w:t xml:space="preserve"> current 3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路帕</w:t>
            </w:r>
            <w:proofErr w:type="gramStart"/>
            <w:r>
              <w:rPr>
                <w:rFonts w:hint="eastAsia"/>
              </w:rPr>
              <w:t>尔贴号</w:t>
            </w:r>
            <w:proofErr w:type="gramEnd"/>
            <w:r>
              <w:rPr>
                <w:rFonts w:hint="eastAsia"/>
              </w:rPr>
              <w:t>电流整数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645052" w:rsidRDefault="00107609">
            <w:proofErr w:type="spellStart"/>
            <w:r>
              <w:rPr>
                <w:rFonts w:hint="eastAsia"/>
              </w:rPr>
              <w:t>Parp</w:t>
            </w:r>
            <w:proofErr w:type="spellEnd"/>
            <w:r>
              <w:rPr>
                <w:rFonts w:hint="eastAsia"/>
              </w:rPr>
              <w:t xml:space="preserve"> current 4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路帕尔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电流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645052" w:rsidRDefault="00107609">
            <w:proofErr w:type="spellStart"/>
            <w:r>
              <w:rPr>
                <w:rFonts w:hint="eastAsia"/>
              </w:rPr>
              <w:t>Parp</w:t>
            </w:r>
            <w:proofErr w:type="spellEnd"/>
            <w:r>
              <w:rPr>
                <w:rFonts w:hint="eastAsia"/>
              </w:rPr>
              <w:t xml:space="preserve"> current 4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路帕</w:t>
            </w:r>
            <w:proofErr w:type="gramStart"/>
            <w:r>
              <w:rPr>
                <w:rFonts w:hint="eastAsia"/>
              </w:rPr>
              <w:t>尔贴号</w:t>
            </w:r>
            <w:proofErr w:type="gramEnd"/>
            <w:r>
              <w:rPr>
                <w:rFonts w:hint="eastAsia"/>
              </w:rPr>
              <w:t>电流整数</w:t>
            </w:r>
          </w:p>
        </w:tc>
      </w:tr>
    </w:tbl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360" w:name="_Toc531775819"/>
      <w:bookmarkStart w:id="1361" w:name="_Toc6344533"/>
      <w:r>
        <w:rPr>
          <w:rFonts w:hint="eastAsia"/>
        </w:rPr>
        <w:lastRenderedPageBreak/>
        <w:t>反应槽温度命令</w:t>
      </w:r>
      <w:r>
        <w:rPr>
          <w:rFonts w:hint="eastAsia"/>
        </w:rPr>
        <w:t>(0x0017)</w:t>
      </w:r>
      <w:bookmarkEnd w:id="1360"/>
      <w:bookmarkEnd w:id="1361"/>
    </w:p>
    <w:p w:rsidR="00645052" w:rsidRDefault="00107609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0x0017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答：不应答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向：反应盘</w:t>
      </w:r>
      <w:r>
        <w:rPr>
          <w:rFonts w:hint="eastAsia"/>
        </w:rPr>
        <w:t xml:space="preserve"> &gt; </w:t>
      </w:r>
      <w:r>
        <w:rPr>
          <w:rFonts w:hint="eastAsia"/>
        </w:rPr>
        <w:t>主控板</w:t>
      </w:r>
    </w:p>
    <w:p w:rsidR="00645052" w:rsidRDefault="00107609">
      <w:r>
        <w:t>命令体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134"/>
        <w:gridCol w:w="4253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212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React Temperature 1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反应槽温度小数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React Temperature 2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t>反应槽温度整数</w:t>
            </w:r>
          </w:p>
        </w:tc>
      </w:tr>
    </w:tbl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362" w:name="_Toc6344534"/>
      <w:r>
        <w:rPr>
          <w:rFonts w:hint="eastAsia"/>
        </w:rPr>
        <w:t>机构调试命令</w:t>
      </w:r>
      <w:r>
        <w:rPr>
          <w:rFonts w:hint="eastAsia"/>
        </w:rPr>
        <w:t>(0x0018)</w:t>
      </w:r>
      <w:bookmarkEnd w:id="1362"/>
    </w:p>
    <w:p w:rsidR="00645052" w:rsidRDefault="00107609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0x0018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答：不应答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主控板</w:t>
      </w:r>
    </w:p>
    <w:p w:rsidR="00645052" w:rsidRDefault="00107609">
      <w:r>
        <w:t>命令体</w:t>
      </w:r>
      <w:r>
        <w:rPr>
          <w:rFonts w:hint="eastAsia"/>
        </w:rPr>
        <w:t>：</w:t>
      </w:r>
      <w:r>
        <w:t xml:space="preserve"> </w:t>
      </w:r>
    </w:p>
    <w:p w:rsidR="00645052" w:rsidRDefault="00107609">
      <w:r>
        <w:tab/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主控板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134"/>
        <w:gridCol w:w="4253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位置</w:t>
            </w:r>
          </w:p>
        </w:tc>
        <w:tc>
          <w:tcPr>
            <w:tcW w:w="212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Board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proofErr w:type="gramStart"/>
            <w:r>
              <w:rPr>
                <w:rFonts w:hint="eastAsia"/>
              </w:rPr>
              <w:t>机构板号</w:t>
            </w:r>
            <w:proofErr w:type="gramEnd"/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Command</w:t>
            </w:r>
          </w:p>
        </w:tc>
        <w:tc>
          <w:tcPr>
            <w:tcW w:w="1134" w:type="dxa"/>
          </w:tcPr>
          <w:p w:rsidR="00645052" w:rsidRDefault="00107609">
            <w:r>
              <w:t>u</w:t>
            </w:r>
            <w:r>
              <w:rPr>
                <w:rFonts w:hint="eastAsia"/>
              </w:rPr>
              <w:t>int16_</w:t>
            </w:r>
            <w:r>
              <w:t>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调试命令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Param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N*uint8_t</w:t>
            </w:r>
          </w:p>
        </w:tc>
        <w:tc>
          <w:tcPr>
            <w:tcW w:w="4253" w:type="dxa"/>
          </w:tcPr>
          <w:p w:rsidR="00645052" w:rsidRDefault="00107609">
            <w:proofErr w:type="gramStart"/>
            <w:r>
              <w:rPr>
                <w:rFonts w:hint="eastAsia"/>
              </w:rPr>
              <w:t>不定长</w:t>
            </w:r>
            <w:proofErr w:type="gramEnd"/>
            <w:r>
              <w:rPr>
                <w:rFonts w:hint="eastAsia"/>
              </w:rPr>
              <w:t>参数，参考具体命令</w:t>
            </w:r>
          </w:p>
        </w:tc>
      </w:tr>
    </w:tbl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363" w:name="_Toc6344535"/>
      <w:r>
        <w:rPr>
          <w:rFonts w:hint="eastAsia"/>
        </w:rPr>
        <w:t>AD</w:t>
      </w:r>
      <w:r>
        <w:rPr>
          <w:rFonts w:hint="eastAsia"/>
        </w:rPr>
        <w:t>板调试命令</w:t>
      </w:r>
      <w:r>
        <w:rPr>
          <w:rFonts w:hint="eastAsia"/>
        </w:rPr>
        <w:t>(0x0019)</w:t>
      </w:r>
      <w:bookmarkEnd w:id="1363"/>
    </w:p>
    <w:p w:rsidR="00645052" w:rsidRDefault="00107609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0x0019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答：不应答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主控板</w:t>
      </w:r>
    </w:p>
    <w:p w:rsidR="00645052" w:rsidRDefault="00107609">
      <w:r>
        <w:t>命令体</w:t>
      </w:r>
      <w:r>
        <w:rPr>
          <w:rFonts w:hint="eastAsia"/>
        </w:rPr>
        <w:t>：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134"/>
        <w:gridCol w:w="4253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位置</w:t>
            </w:r>
          </w:p>
        </w:tc>
        <w:tc>
          <w:tcPr>
            <w:tcW w:w="212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Board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proofErr w:type="gramStart"/>
            <w:r>
              <w:rPr>
                <w:rFonts w:hint="eastAsia"/>
              </w:rPr>
              <w:t>机构板号</w:t>
            </w:r>
            <w:proofErr w:type="gramEnd"/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Command</w:t>
            </w:r>
          </w:p>
        </w:tc>
        <w:tc>
          <w:tcPr>
            <w:tcW w:w="1134" w:type="dxa"/>
          </w:tcPr>
          <w:p w:rsidR="00645052" w:rsidRDefault="00107609">
            <w:r>
              <w:t>u</w:t>
            </w:r>
            <w:r>
              <w:rPr>
                <w:rFonts w:hint="eastAsia"/>
              </w:rPr>
              <w:t>int16_</w:t>
            </w:r>
            <w:r>
              <w:t>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调试命令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Param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N*uint8_t</w:t>
            </w:r>
          </w:p>
        </w:tc>
        <w:tc>
          <w:tcPr>
            <w:tcW w:w="4253" w:type="dxa"/>
          </w:tcPr>
          <w:p w:rsidR="00645052" w:rsidRDefault="00107609">
            <w:proofErr w:type="gramStart"/>
            <w:r>
              <w:rPr>
                <w:rFonts w:hint="eastAsia"/>
              </w:rPr>
              <w:t>不定长</w:t>
            </w:r>
            <w:proofErr w:type="gramEnd"/>
            <w:r>
              <w:rPr>
                <w:rFonts w:hint="eastAsia"/>
              </w:rPr>
              <w:t>参数，参考具体命令</w:t>
            </w:r>
          </w:p>
        </w:tc>
      </w:tr>
    </w:tbl>
    <w:p w:rsidR="00645052" w:rsidRDefault="00645052"/>
    <w:p w:rsidR="00645052" w:rsidRPr="00ED6C65" w:rsidRDefault="004F0BAE">
      <w:pPr>
        <w:pStyle w:val="3"/>
        <w:numPr>
          <w:ilvl w:val="2"/>
          <w:numId w:val="1"/>
        </w:numPr>
        <w:spacing w:line="415" w:lineRule="auto"/>
        <w:ind w:left="567"/>
      </w:pPr>
      <w:bookmarkStart w:id="1364" w:name="_Toc6344536"/>
      <w:ins w:id="1365" w:author="pc_guang" w:date="2019-03-25T11:25:00Z">
        <w:r w:rsidRPr="00ED6C65">
          <w:rPr>
            <w:rFonts w:hint="eastAsia"/>
            <w:rPrChange w:id="1366" w:author="pc_guang" w:date="2019-04-16T21:40:00Z">
              <w:rPr>
                <w:rFonts w:hint="eastAsia"/>
                <w:color w:val="FF0000"/>
              </w:rPr>
            </w:rPrChange>
          </w:rPr>
          <w:t>试剂余量扫描</w:t>
        </w:r>
      </w:ins>
      <w:del w:id="1367" w:author="pc_guang" w:date="2019-03-25T11:25:00Z">
        <w:r w:rsidR="00107609" w:rsidRPr="00ED6C65" w:rsidDel="004F0BAE">
          <w:rPr>
            <w:rFonts w:hint="eastAsia"/>
          </w:rPr>
          <w:delText>样本架就绪</w:delText>
        </w:r>
      </w:del>
      <w:r w:rsidR="00107609" w:rsidRPr="00ED6C65">
        <w:rPr>
          <w:rFonts w:hint="eastAsia"/>
        </w:rPr>
        <w:t>命令</w:t>
      </w:r>
      <w:r w:rsidR="00107609" w:rsidRPr="00ED6C65">
        <w:t>(0x001A)</w:t>
      </w:r>
      <w:bookmarkEnd w:id="1364"/>
      <w:ins w:id="1368" w:author="李岩松" w:date="2019-02-13T11:46:00Z">
        <w:del w:id="1369" w:author="pc_guang" w:date="2019-03-25T11:25:00Z">
          <w:r w:rsidR="00107609" w:rsidRPr="00ED6C65" w:rsidDel="004F0BAE">
            <w:delText>-</w:delText>
          </w:r>
          <w:r w:rsidR="00107609" w:rsidRPr="00ED6C65" w:rsidDel="004F0BAE">
            <w:rPr>
              <w:rFonts w:hint="eastAsia"/>
            </w:rPr>
            <w:delText>暂不使用</w:delText>
          </w:r>
        </w:del>
      </w:ins>
    </w:p>
    <w:p w:rsidR="00645052" w:rsidRPr="00ED6C65" w:rsidRDefault="00107609">
      <w:r w:rsidRPr="00ED6C65">
        <w:rPr>
          <w:rFonts w:hint="eastAsia"/>
        </w:rPr>
        <w:t>命</w:t>
      </w:r>
      <w:r w:rsidRPr="00ED6C65">
        <w:t xml:space="preserve">  </w:t>
      </w:r>
      <w:r w:rsidRPr="00ED6C65">
        <w:rPr>
          <w:rFonts w:hint="eastAsia"/>
        </w:rPr>
        <w:t>令：</w:t>
      </w:r>
      <w:r w:rsidRPr="00ED6C65">
        <w:t>0x001A</w:t>
      </w:r>
    </w:p>
    <w:p w:rsidR="00645052" w:rsidRPr="00ED6C65" w:rsidRDefault="00107609">
      <w:r w:rsidRPr="00ED6C65">
        <w:rPr>
          <w:rFonts w:hint="eastAsia"/>
        </w:rPr>
        <w:t>应</w:t>
      </w:r>
      <w:r w:rsidRPr="00ED6C65">
        <w:t xml:space="preserve">  </w:t>
      </w:r>
      <w:r w:rsidRPr="00ED6C65">
        <w:rPr>
          <w:rFonts w:hint="eastAsia"/>
        </w:rPr>
        <w:t>答：应答</w:t>
      </w:r>
    </w:p>
    <w:p w:rsidR="00645052" w:rsidRPr="00ED6C65" w:rsidRDefault="00107609">
      <w:r w:rsidRPr="00ED6C65">
        <w:rPr>
          <w:rFonts w:hint="eastAsia"/>
        </w:rPr>
        <w:t>方</w:t>
      </w:r>
      <w:r w:rsidRPr="00ED6C65">
        <w:t xml:space="preserve">  </w:t>
      </w:r>
      <w:r w:rsidRPr="00ED6C65">
        <w:rPr>
          <w:rFonts w:hint="eastAsia"/>
        </w:rPr>
        <w:t>向：</w:t>
      </w:r>
      <w:del w:id="1370" w:author="pc_guang" w:date="2019-03-25T11:28:00Z">
        <w:r w:rsidRPr="00ED6C65" w:rsidDel="004646EF">
          <w:rPr>
            <w:rFonts w:hint="eastAsia"/>
          </w:rPr>
          <w:delText>单</w:delText>
        </w:r>
      </w:del>
      <w:ins w:id="1371" w:author="pc_guang" w:date="2019-03-25T11:28:00Z">
        <w:r w:rsidR="004646EF" w:rsidRPr="00ED6C65">
          <w:rPr>
            <w:rFonts w:hint="eastAsia"/>
            <w:rPrChange w:id="1372" w:author="pc_guang" w:date="2019-04-16T21:40:00Z">
              <w:rPr>
                <w:rFonts w:hint="eastAsia"/>
                <w:color w:val="FF0000"/>
              </w:rPr>
            </w:rPrChange>
          </w:rPr>
          <w:t>双</w:t>
        </w:r>
      </w:ins>
      <w:r w:rsidRPr="00ED6C65">
        <w:rPr>
          <w:rFonts w:hint="eastAsia"/>
        </w:rPr>
        <w:t>向</w:t>
      </w:r>
      <w:r w:rsidRPr="00ED6C65">
        <w:t xml:space="preserve"> </w:t>
      </w:r>
    </w:p>
    <w:p w:rsidR="00645052" w:rsidRPr="00ED6C65" w:rsidRDefault="00107609">
      <w:pPr>
        <w:rPr>
          <w:ins w:id="1373" w:author="pc_guang" w:date="2019-03-25T14:00:00Z"/>
          <w:rPrChange w:id="1374" w:author="pc_guang" w:date="2019-04-16T21:40:00Z">
            <w:rPr>
              <w:ins w:id="1375" w:author="pc_guang" w:date="2019-03-25T14:00:00Z"/>
              <w:color w:val="FF0000"/>
            </w:rPr>
          </w:rPrChange>
        </w:rPr>
      </w:pPr>
      <w:r w:rsidRPr="00ED6C65">
        <w:rPr>
          <w:rFonts w:hint="eastAsia"/>
        </w:rPr>
        <w:lastRenderedPageBreak/>
        <w:t>命令体：</w:t>
      </w:r>
    </w:p>
    <w:p w:rsidR="00124B8F" w:rsidRPr="00ED6C65" w:rsidRDefault="00124B8F">
      <w:pPr>
        <w:rPr>
          <w:ins w:id="1376" w:author="pc_guang" w:date="2019-03-25T14:00:00Z"/>
          <w:rPrChange w:id="1377" w:author="pc_guang" w:date="2019-04-16T21:40:00Z">
            <w:rPr>
              <w:ins w:id="1378" w:author="pc_guang" w:date="2019-03-25T14:00:00Z"/>
              <w:color w:val="FF0000"/>
            </w:rPr>
          </w:rPrChange>
        </w:rPr>
      </w:pPr>
      <w:ins w:id="1379" w:author="pc_guang" w:date="2019-03-25T14:00:00Z">
        <w:r w:rsidRPr="00ED6C65">
          <w:rPr>
            <w:rPrChange w:id="1380" w:author="pc_guang" w:date="2019-04-16T21:40:00Z">
              <w:rPr>
                <w:color w:val="FF0000"/>
              </w:rPr>
            </w:rPrChange>
          </w:rPr>
          <w:tab/>
        </w:r>
        <w:proofErr w:type="gramStart"/>
        <w:r w:rsidRPr="00ED6C65">
          <w:rPr>
            <w:rFonts w:hint="eastAsia"/>
            <w:rPrChange w:id="1381" w:author="pc_guang" w:date="2019-04-16T21:40:00Z">
              <w:rPr>
                <w:rFonts w:hint="eastAsia"/>
                <w:color w:val="FF0000"/>
              </w:rPr>
            </w:rPrChange>
          </w:rPr>
          <w:t>中位机</w:t>
        </w:r>
        <w:proofErr w:type="gramEnd"/>
        <w:r w:rsidRPr="00ED6C65">
          <w:rPr>
            <w:rPrChange w:id="1382" w:author="pc_guang" w:date="2019-04-16T21:40:00Z">
              <w:rPr>
                <w:color w:val="FF0000"/>
              </w:rPr>
            </w:rPrChange>
          </w:rPr>
          <w:t xml:space="preserve"> &gt; </w:t>
        </w:r>
        <w:r w:rsidRPr="00ED6C65">
          <w:rPr>
            <w:rFonts w:hint="eastAsia"/>
            <w:rPrChange w:id="1383" w:author="pc_guang" w:date="2019-04-16T21:40:00Z">
              <w:rPr>
                <w:rFonts w:hint="eastAsia"/>
                <w:color w:val="FF0000"/>
              </w:rPr>
            </w:rPrChange>
          </w:rPr>
          <w:t>主控板</w:t>
        </w:r>
      </w:ins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ED6C65" w:rsidRPr="00ED6C65" w:rsidTr="00BC4BF1">
        <w:trPr>
          <w:ins w:id="1384" w:author="pc_guang" w:date="2019-03-25T14:00:00Z"/>
        </w:trPr>
        <w:tc>
          <w:tcPr>
            <w:tcW w:w="710" w:type="dxa"/>
            <w:shd w:val="clear" w:color="auto" w:fill="0070C0"/>
          </w:tcPr>
          <w:p w:rsidR="00124B8F" w:rsidRPr="00ED6C65" w:rsidRDefault="00124B8F" w:rsidP="00BC4BF1">
            <w:pPr>
              <w:spacing w:line="420" w:lineRule="exact"/>
              <w:ind w:left="-20"/>
              <w:jc w:val="left"/>
              <w:rPr>
                <w:ins w:id="1385" w:author="pc_guang" w:date="2019-03-25T14:00:00Z"/>
                <w:rFonts w:cstheme="minorHAnsi"/>
                <w:b/>
                <w:szCs w:val="21"/>
                <w:rPrChange w:id="1386" w:author="pc_guang" w:date="2019-04-16T21:40:00Z">
                  <w:rPr>
                    <w:ins w:id="1387" w:author="pc_guang" w:date="2019-03-25T14:00:00Z"/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</w:pPr>
            <w:ins w:id="1388" w:author="pc_guang" w:date="2019-03-25T14:00:00Z">
              <w:r w:rsidRPr="00ED6C65">
                <w:rPr>
                  <w:rFonts w:cstheme="minorHAnsi" w:hint="eastAsia"/>
                  <w:b/>
                  <w:szCs w:val="21"/>
                  <w:rPrChange w:id="1389" w:author="pc_guang" w:date="2019-04-16T21:40:00Z">
                    <w:rPr>
                      <w:rFonts w:cstheme="minorHAnsi" w:hint="eastAsia"/>
                      <w:b/>
                      <w:color w:val="FFFFFF" w:themeColor="background1"/>
                      <w:szCs w:val="21"/>
                    </w:rPr>
                  </w:rPrChange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124B8F" w:rsidRPr="00ED6C65" w:rsidRDefault="00124B8F" w:rsidP="00BC4BF1">
            <w:pPr>
              <w:spacing w:line="420" w:lineRule="exact"/>
              <w:ind w:left="-20"/>
              <w:jc w:val="left"/>
              <w:rPr>
                <w:ins w:id="1390" w:author="pc_guang" w:date="2019-03-25T14:00:00Z"/>
                <w:rFonts w:cstheme="minorHAnsi"/>
                <w:b/>
                <w:szCs w:val="21"/>
                <w:rPrChange w:id="1391" w:author="pc_guang" w:date="2019-04-16T21:40:00Z">
                  <w:rPr>
                    <w:ins w:id="1392" w:author="pc_guang" w:date="2019-03-25T14:00:00Z"/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</w:pPr>
            <w:ins w:id="1393" w:author="pc_guang" w:date="2019-03-25T14:00:00Z">
              <w:r w:rsidRPr="00ED6C65">
                <w:rPr>
                  <w:rFonts w:cstheme="minorHAnsi" w:hint="eastAsia"/>
                  <w:b/>
                  <w:szCs w:val="21"/>
                  <w:rPrChange w:id="1394" w:author="pc_guang" w:date="2019-04-16T21:40:00Z">
                    <w:rPr>
                      <w:rFonts w:cstheme="minorHAnsi" w:hint="eastAsia"/>
                      <w:b/>
                      <w:color w:val="FFFFFF" w:themeColor="background1"/>
                      <w:szCs w:val="21"/>
                    </w:rPr>
                  </w:rPrChange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124B8F" w:rsidRPr="00ED6C65" w:rsidRDefault="00124B8F" w:rsidP="00BC4BF1">
            <w:pPr>
              <w:spacing w:line="420" w:lineRule="exact"/>
              <w:ind w:left="-20"/>
              <w:jc w:val="left"/>
              <w:rPr>
                <w:ins w:id="1395" w:author="pc_guang" w:date="2019-03-25T14:00:00Z"/>
                <w:rFonts w:cstheme="minorHAnsi"/>
                <w:b/>
                <w:szCs w:val="21"/>
                <w:rPrChange w:id="1396" w:author="pc_guang" w:date="2019-04-16T21:40:00Z">
                  <w:rPr>
                    <w:ins w:id="1397" w:author="pc_guang" w:date="2019-03-25T14:00:00Z"/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</w:pPr>
            <w:ins w:id="1398" w:author="pc_guang" w:date="2019-03-25T14:00:00Z">
              <w:r w:rsidRPr="00ED6C65">
                <w:rPr>
                  <w:rFonts w:cstheme="minorHAnsi" w:hint="eastAsia"/>
                  <w:b/>
                  <w:szCs w:val="21"/>
                  <w:rPrChange w:id="1399" w:author="pc_guang" w:date="2019-04-16T21:40:00Z">
                    <w:rPr>
                      <w:rFonts w:cstheme="minorHAnsi" w:hint="eastAsia"/>
                      <w:b/>
                      <w:color w:val="FFFFFF" w:themeColor="background1"/>
                      <w:szCs w:val="21"/>
                    </w:rPr>
                  </w:rPrChange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124B8F" w:rsidRPr="00ED6C65" w:rsidRDefault="00124B8F" w:rsidP="00BC4BF1">
            <w:pPr>
              <w:spacing w:line="420" w:lineRule="exact"/>
              <w:ind w:left="-20"/>
              <w:jc w:val="left"/>
              <w:rPr>
                <w:ins w:id="1400" w:author="pc_guang" w:date="2019-03-25T14:00:00Z"/>
                <w:rFonts w:cstheme="minorHAnsi"/>
                <w:b/>
                <w:szCs w:val="21"/>
                <w:rPrChange w:id="1401" w:author="pc_guang" w:date="2019-04-16T21:40:00Z">
                  <w:rPr>
                    <w:ins w:id="1402" w:author="pc_guang" w:date="2019-03-25T14:00:00Z"/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</w:pPr>
            <w:ins w:id="1403" w:author="pc_guang" w:date="2019-03-25T14:00:00Z">
              <w:r w:rsidRPr="00ED6C65">
                <w:rPr>
                  <w:rFonts w:cstheme="minorHAnsi" w:hint="eastAsia"/>
                  <w:b/>
                  <w:szCs w:val="21"/>
                  <w:rPrChange w:id="1404" w:author="pc_guang" w:date="2019-04-16T21:40:00Z">
                    <w:rPr>
                      <w:rFonts w:cstheme="minorHAnsi" w:hint="eastAsia"/>
                      <w:b/>
                      <w:color w:val="FFFFFF" w:themeColor="background1"/>
                      <w:szCs w:val="21"/>
                    </w:rPr>
                  </w:rPrChange>
                </w:rPr>
                <w:t>备注</w:t>
              </w:r>
            </w:ins>
          </w:p>
        </w:tc>
      </w:tr>
      <w:tr w:rsidR="00ED6C65" w:rsidRPr="00ED6C65" w:rsidTr="00BC4BF1">
        <w:trPr>
          <w:ins w:id="1405" w:author="pc_guang" w:date="2019-03-25T14:00:00Z"/>
        </w:trPr>
        <w:tc>
          <w:tcPr>
            <w:tcW w:w="710" w:type="dxa"/>
          </w:tcPr>
          <w:p w:rsidR="008528F1" w:rsidRPr="00ED6C65" w:rsidRDefault="008528F1" w:rsidP="008528F1">
            <w:pPr>
              <w:rPr>
                <w:ins w:id="1406" w:author="pc_guang" w:date="2019-03-25T14:00:00Z"/>
                <w:rPrChange w:id="1407" w:author="pc_guang" w:date="2019-04-16T21:40:00Z">
                  <w:rPr>
                    <w:ins w:id="1408" w:author="pc_guang" w:date="2019-03-25T14:00:00Z"/>
                    <w:color w:val="FF0000"/>
                  </w:rPr>
                </w:rPrChange>
              </w:rPr>
            </w:pPr>
            <w:ins w:id="1409" w:author="pc_guang" w:date="2019-03-25T14:01:00Z">
              <w:r w:rsidRPr="00ED6C65">
                <w:t>0</w:t>
              </w:r>
            </w:ins>
          </w:p>
        </w:tc>
        <w:tc>
          <w:tcPr>
            <w:tcW w:w="1808" w:type="dxa"/>
          </w:tcPr>
          <w:p w:rsidR="008528F1" w:rsidRPr="00ED6C65" w:rsidRDefault="008528F1" w:rsidP="008528F1">
            <w:pPr>
              <w:rPr>
                <w:ins w:id="1410" w:author="pc_guang" w:date="2019-03-25T14:00:00Z"/>
                <w:rPrChange w:id="1411" w:author="pc_guang" w:date="2019-04-16T21:40:00Z">
                  <w:rPr>
                    <w:ins w:id="1412" w:author="pc_guang" w:date="2019-03-25T14:00:00Z"/>
                    <w:color w:val="FF0000"/>
                  </w:rPr>
                </w:rPrChange>
              </w:rPr>
            </w:pPr>
            <w:ins w:id="1413" w:author="pc_guang" w:date="2019-03-25T14:01:00Z">
              <w:r w:rsidRPr="00ED6C65">
                <w:t>Number</w:t>
              </w:r>
            </w:ins>
          </w:p>
        </w:tc>
        <w:tc>
          <w:tcPr>
            <w:tcW w:w="1559" w:type="dxa"/>
          </w:tcPr>
          <w:p w:rsidR="008528F1" w:rsidRPr="00ED6C65" w:rsidRDefault="008528F1" w:rsidP="008528F1">
            <w:pPr>
              <w:rPr>
                <w:ins w:id="1414" w:author="pc_guang" w:date="2019-03-25T14:00:00Z"/>
                <w:rPrChange w:id="1415" w:author="pc_guang" w:date="2019-04-16T21:40:00Z">
                  <w:rPr>
                    <w:ins w:id="1416" w:author="pc_guang" w:date="2019-03-25T14:00:00Z"/>
                    <w:color w:val="FF0000"/>
                  </w:rPr>
                </w:rPrChange>
              </w:rPr>
            </w:pPr>
            <w:ins w:id="1417" w:author="pc_guang" w:date="2019-03-25T14:01:00Z">
              <w:r w:rsidRPr="00ED6C65">
                <w:t>uint8_t</w:t>
              </w:r>
            </w:ins>
          </w:p>
        </w:tc>
        <w:tc>
          <w:tcPr>
            <w:tcW w:w="4253" w:type="dxa"/>
          </w:tcPr>
          <w:p w:rsidR="008528F1" w:rsidRPr="00ED6C65" w:rsidRDefault="008528F1" w:rsidP="008528F1">
            <w:pPr>
              <w:rPr>
                <w:ins w:id="1418" w:author="pc_guang" w:date="2019-03-25T14:00:00Z"/>
                <w:rPrChange w:id="1419" w:author="pc_guang" w:date="2019-04-16T21:40:00Z">
                  <w:rPr>
                    <w:ins w:id="1420" w:author="pc_guang" w:date="2019-03-25T14:00:00Z"/>
                    <w:color w:val="FF0000"/>
                  </w:rPr>
                </w:rPrChange>
              </w:rPr>
            </w:pPr>
            <w:ins w:id="1421" w:author="pc_guang" w:date="2019-03-25T14:01:00Z">
              <w:r w:rsidRPr="00ED6C65">
                <w:rPr>
                  <w:rFonts w:hint="eastAsia"/>
                </w:rPr>
                <w:t>试剂盘</w:t>
              </w:r>
            </w:ins>
            <w:ins w:id="1422" w:author="pc_guang" w:date="2019-03-25T14:02:00Z">
              <w:r w:rsidRPr="00ED6C65">
                <w:rPr>
                  <w:rPrChange w:id="1423" w:author="pc_guang" w:date="2019-04-16T21:40:00Z">
                    <w:rPr>
                      <w:color w:val="FF0000"/>
                    </w:rPr>
                  </w:rPrChange>
                </w:rPr>
                <w:t>1</w:t>
              </w:r>
            </w:ins>
            <w:ins w:id="1424" w:author="pc_guang" w:date="2019-03-25T14:01:00Z">
              <w:r w:rsidRPr="00ED6C65">
                <w:rPr>
                  <w:rPrChange w:id="1425" w:author="pc_guang" w:date="2019-04-16T21:40:00Z">
                    <w:rPr>
                      <w:color w:val="FF0000"/>
                    </w:rPr>
                  </w:rPrChange>
                </w:rPr>
                <w:t xml:space="preserve"> </w:t>
              </w:r>
            </w:ins>
          </w:p>
        </w:tc>
      </w:tr>
      <w:tr w:rsidR="00ED6C65" w:rsidRPr="00ED6C65" w:rsidTr="00BC4BF1">
        <w:trPr>
          <w:ins w:id="1426" w:author="pc_guang" w:date="2019-03-25T14:01:00Z"/>
        </w:trPr>
        <w:tc>
          <w:tcPr>
            <w:tcW w:w="710" w:type="dxa"/>
          </w:tcPr>
          <w:p w:rsidR="008528F1" w:rsidRPr="00ED6C65" w:rsidRDefault="008528F1" w:rsidP="008528F1">
            <w:pPr>
              <w:rPr>
                <w:ins w:id="1427" w:author="pc_guang" w:date="2019-03-25T14:01:00Z"/>
              </w:rPr>
            </w:pPr>
            <w:ins w:id="1428" w:author="pc_guang" w:date="2019-03-25T14:01:00Z">
              <w:r w:rsidRPr="00ED6C65">
                <w:rPr>
                  <w:rPrChange w:id="1429" w:author="pc_guang" w:date="2019-04-16T21:40:00Z">
                    <w:rPr>
                      <w:color w:val="FF0000"/>
                    </w:rPr>
                  </w:rPrChange>
                </w:rPr>
                <w:t>1</w:t>
              </w:r>
            </w:ins>
          </w:p>
        </w:tc>
        <w:tc>
          <w:tcPr>
            <w:tcW w:w="1808" w:type="dxa"/>
          </w:tcPr>
          <w:p w:rsidR="008528F1" w:rsidRPr="00ED6C65" w:rsidRDefault="008528F1" w:rsidP="008528F1">
            <w:pPr>
              <w:rPr>
                <w:ins w:id="1430" w:author="pc_guang" w:date="2019-03-25T14:01:00Z"/>
              </w:rPr>
            </w:pPr>
            <w:ins w:id="1431" w:author="pc_guang" w:date="2019-03-25T14:01:00Z">
              <w:r w:rsidRPr="00ED6C65">
                <w:rPr>
                  <w:rPrChange w:id="1432" w:author="pc_guang" w:date="2019-04-16T21:40:00Z">
                    <w:rPr>
                      <w:color w:val="FF0000"/>
                    </w:rPr>
                  </w:rPrChange>
                </w:rPr>
                <w:t>Pos</w:t>
              </w:r>
            </w:ins>
            <w:ins w:id="1433" w:author="pc_guang" w:date="2019-04-16T21:41:00Z">
              <w:r w:rsidR="00ED6C65">
                <w:rPr>
                  <w:rFonts w:hint="eastAsia"/>
                </w:rPr>
                <w:t>i</w:t>
              </w:r>
            </w:ins>
            <w:ins w:id="1434" w:author="pc_guang" w:date="2019-03-25T14:01:00Z">
              <w:r w:rsidRPr="00ED6C65">
                <w:rPr>
                  <w:rPrChange w:id="1435" w:author="pc_guang" w:date="2019-04-16T21:40:00Z">
                    <w:rPr>
                      <w:color w:val="FF0000"/>
                    </w:rPr>
                  </w:rPrChange>
                </w:rPr>
                <w:t>tion</w:t>
              </w:r>
            </w:ins>
          </w:p>
        </w:tc>
        <w:tc>
          <w:tcPr>
            <w:tcW w:w="1559" w:type="dxa"/>
          </w:tcPr>
          <w:p w:rsidR="008528F1" w:rsidRPr="00ED6C65" w:rsidRDefault="008528F1" w:rsidP="008528F1">
            <w:pPr>
              <w:rPr>
                <w:ins w:id="1436" w:author="pc_guang" w:date="2019-03-25T14:01:00Z"/>
              </w:rPr>
            </w:pPr>
            <w:ins w:id="1437" w:author="pc_guang" w:date="2019-03-25T14:01:00Z">
              <w:r w:rsidRPr="00ED6C65">
                <w:rPr>
                  <w:rPrChange w:id="1438" w:author="pc_guang" w:date="2019-04-16T21:40:00Z">
                    <w:rPr>
                      <w:color w:val="FF0000"/>
                    </w:rPr>
                  </w:rPrChange>
                </w:rPr>
                <w:t>uint8_</w:t>
              </w:r>
              <w:proofErr w:type="gramStart"/>
              <w:r w:rsidRPr="00ED6C65">
                <w:rPr>
                  <w:rPrChange w:id="1439" w:author="pc_guang" w:date="2019-04-16T21:40:00Z">
                    <w:rPr>
                      <w:color w:val="FF0000"/>
                    </w:rPr>
                  </w:rPrChange>
                </w:rPr>
                <w:t>t[</w:t>
              </w:r>
              <w:proofErr w:type="gramEnd"/>
              <w:r w:rsidRPr="00ED6C65">
                <w:rPr>
                  <w:rPrChange w:id="1440" w:author="pc_guang" w:date="2019-04-16T21:40:00Z">
                    <w:rPr>
                      <w:color w:val="FF0000"/>
                    </w:rPr>
                  </w:rPrChange>
                </w:rPr>
                <w:t>]</w:t>
              </w:r>
            </w:ins>
          </w:p>
        </w:tc>
        <w:tc>
          <w:tcPr>
            <w:tcW w:w="4253" w:type="dxa"/>
          </w:tcPr>
          <w:p w:rsidR="008528F1" w:rsidRPr="00ED6C65" w:rsidRDefault="008528F1" w:rsidP="008528F1">
            <w:pPr>
              <w:rPr>
                <w:ins w:id="1441" w:author="pc_guang" w:date="2019-03-25T14:01:00Z"/>
              </w:rPr>
            </w:pPr>
            <w:ins w:id="1442" w:author="pc_guang" w:date="2019-03-25T14:01:00Z">
              <w:r w:rsidRPr="00ED6C65">
                <w:rPr>
                  <w:rPrChange w:id="1443" w:author="pc_guang" w:date="2019-04-16T21:40:00Z">
                    <w:rPr>
                      <w:color w:val="FF0000"/>
                    </w:rPr>
                  </w:rPrChange>
                </w:rPr>
                <w:t>80</w:t>
              </w:r>
              <w:r w:rsidRPr="00ED6C65">
                <w:rPr>
                  <w:rFonts w:hint="eastAsia"/>
                  <w:rPrChange w:id="1444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字节，每个字节代表物理位置扫描是否使能，数组偏移</w:t>
              </w:r>
              <w:r w:rsidRPr="00ED6C65">
                <w:rPr>
                  <w:rPrChange w:id="1445" w:author="pc_guang" w:date="2019-04-16T21:40:00Z">
                    <w:rPr>
                      <w:color w:val="FF0000"/>
                    </w:rPr>
                  </w:rPrChange>
                </w:rPr>
                <w:t>[0~79]</w:t>
              </w:r>
              <w:r w:rsidRPr="00ED6C65">
                <w:rPr>
                  <w:rFonts w:hint="eastAsia"/>
                  <w:rPrChange w:id="1446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表示物理位置</w:t>
              </w:r>
              <w:r w:rsidRPr="00ED6C65">
                <w:rPr>
                  <w:rPrChange w:id="1447" w:author="pc_guang" w:date="2019-04-16T21:40:00Z">
                    <w:rPr>
                      <w:color w:val="FF0000"/>
                    </w:rPr>
                  </w:rPrChange>
                </w:rPr>
                <w:t>[1~80]</w:t>
              </w:r>
              <w:r w:rsidRPr="00ED6C65">
                <w:rPr>
                  <w:rFonts w:hint="eastAsia"/>
                  <w:rPrChange w:id="1448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。</w:t>
              </w:r>
              <w:r w:rsidRPr="00ED6C65">
                <w:rPr>
                  <w:rPrChange w:id="1449" w:author="pc_guang" w:date="2019-04-16T21:40:00Z">
                    <w:rPr>
                      <w:color w:val="FF0000"/>
                    </w:rPr>
                  </w:rPrChange>
                </w:rPr>
                <w:t>80</w:t>
              </w:r>
              <w:r w:rsidRPr="00ED6C65">
                <w:rPr>
                  <w:rFonts w:hint="eastAsia"/>
                  <w:rPrChange w:id="1450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个试剂位置；</w:t>
              </w:r>
              <w:r w:rsidRPr="00ED6C65">
                <w:rPr>
                  <w:rPrChange w:id="1451" w:author="pc_guang" w:date="2019-04-16T21:40:00Z">
                    <w:rPr>
                      <w:color w:val="FF0000"/>
                    </w:rPr>
                  </w:rPrChange>
                </w:rPr>
                <w:t>0x01-</w:t>
              </w:r>
              <w:r w:rsidRPr="00ED6C65">
                <w:rPr>
                  <w:rFonts w:hint="eastAsia"/>
                  <w:rPrChange w:id="1452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扫描</w:t>
              </w:r>
              <w:r w:rsidRPr="00ED6C65">
                <w:rPr>
                  <w:rPrChange w:id="1453" w:author="pc_guang" w:date="2019-04-16T21:40:00Z">
                    <w:rPr>
                      <w:color w:val="FF0000"/>
                    </w:rPr>
                  </w:rPrChange>
                </w:rPr>
                <w:t xml:space="preserve"> 0x00-</w:t>
              </w:r>
              <w:proofErr w:type="gramStart"/>
              <w:r w:rsidRPr="00ED6C65">
                <w:rPr>
                  <w:rFonts w:hint="eastAsia"/>
                  <w:rPrChange w:id="1454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不</w:t>
              </w:r>
              <w:proofErr w:type="gramEnd"/>
              <w:r w:rsidRPr="00ED6C65">
                <w:rPr>
                  <w:rFonts w:hint="eastAsia"/>
                  <w:rPrChange w:id="1455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扫描</w:t>
              </w:r>
            </w:ins>
          </w:p>
        </w:tc>
      </w:tr>
      <w:tr w:rsidR="00ED6C65" w:rsidRPr="00ED6C65" w:rsidTr="00BC4BF1">
        <w:trPr>
          <w:ins w:id="1456" w:author="pc_guang" w:date="2019-03-25T14:01:00Z"/>
        </w:trPr>
        <w:tc>
          <w:tcPr>
            <w:tcW w:w="710" w:type="dxa"/>
          </w:tcPr>
          <w:p w:rsidR="008528F1" w:rsidRPr="00ED6C65" w:rsidRDefault="008528F1" w:rsidP="008528F1">
            <w:pPr>
              <w:rPr>
                <w:ins w:id="1457" w:author="pc_guang" w:date="2019-03-25T14:01:00Z"/>
                <w:rPrChange w:id="1458" w:author="pc_guang" w:date="2019-04-16T21:40:00Z">
                  <w:rPr>
                    <w:ins w:id="1459" w:author="pc_guang" w:date="2019-03-25T14:01:00Z"/>
                    <w:color w:val="FF0000"/>
                  </w:rPr>
                </w:rPrChange>
              </w:rPr>
            </w:pPr>
            <w:ins w:id="1460" w:author="pc_guang" w:date="2019-03-25T14:01:00Z">
              <w:r w:rsidRPr="00ED6C65">
                <w:rPr>
                  <w:rPrChange w:id="1461" w:author="pc_guang" w:date="2019-04-16T21:40:00Z">
                    <w:rPr>
                      <w:color w:val="FF0000"/>
                    </w:rPr>
                  </w:rPrChange>
                </w:rPr>
                <w:t>2</w:t>
              </w:r>
            </w:ins>
          </w:p>
        </w:tc>
        <w:tc>
          <w:tcPr>
            <w:tcW w:w="1808" w:type="dxa"/>
          </w:tcPr>
          <w:p w:rsidR="008528F1" w:rsidRPr="00ED6C65" w:rsidRDefault="008528F1" w:rsidP="008528F1">
            <w:pPr>
              <w:rPr>
                <w:ins w:id="1462" w:author="pc_guang" w:date="2019-03-25T14:01:00Z"/>
                <w:rPrChange w:id="1463" w:author="pc_guang" w:date="2019-04-16T21:40:00Z">
                  <w:rPr>
                    <w:ins w:id="1464" w:author="pc_guang" w:date="2019-03-25T14:01:00Z"/>
                    <w:color w:val="FF0000"/>
                  </w:rPr>
                </w:rPrChange>
              </w:rPr>
            </w:pPr>
            <w:ins w:id="1465" w:author="pc_guang" w:date="2019-03-25T14:01:00Z">
              <w:r w:rsidRPr="00ED6C65">
                <w:rPr>
                  <w:rPrChange w:id="1466" w:author="pc_guang" w:date="2019-04-16T21:40:00Z">
                    <w:rPr>
                      <w:color w:val="FF0000"/>
                    </w:rPr>
                  </w:rPrChange>
                </w:rPr>
                <w:t>Number</w:t>
              </w:r>
            </w:ins>
          </w:p>
        </w:tc>
        <w:tc>
          <w:tcPr>
            <w:tcW w:w="1559" w:type="dxa"/>
          </w:tcPr>
          <w:p w:rsidR="008528F1" w:rsidRPr="00ED6C65" w:rsidRDefault="008528F1" w:rsidP="008528F1">
            <w:pPr>
              <w:rPr>
                <w:ins w:id="1467" w:author="pc_guang" w:date="2019-03-25T14:01:00Z"/>
                <w:rPrChange w:id="1468" w:author="pc_guang" w:date="2019-04-16T21:40:00Z">
                  <w:rPr>
                    <w:ins w:id="1469" w:author="pc_guang" w:date="2019-03-25T14:01:00Z"/>
                    <w:color w:val="FF0000"/>
                  </w:rPr>
                </w:rPrChange>
              </w:rPr>
            </w:pPr>
            <w:ins w:id="1470" w:author="pc_guang" w:date="2019-03-25T14:01:00Z">
              <w:r w:rsidRPr="00ED6C65">
                <w:rPr>
                  <w:rPrChange w:id="1471" w:author="pc_guang" w:date="2019-04-16T21:40:00Z">
                    <w:rPr>
                      <w:color w:val="FF0000"/>
                    </w:rPr>
                  </w:rPrChange>
                </w:rPr>
                <w:t>uint8_t</w:t>
              </w:r>
              <w:r w:rsidRPr="00ED6C65">
                <w:rPr>
                  <w:rPrChange w:id="1472" w:author="pc_guang" w:date="2019-04-16T21:40:00Z">
                    <w:rPr>
                      <w:color w:val="FF0000"/>
                    </w:rPr>
                  </w:rPrChange>
                </w:rPr>
                <w:tab/>
              </w:r>
            </w:ins>
          </w:p>
        </w:tc>
        <w:tc>
          <w:tcPr>
            <w:tcW w:w="4253" w:type="dxa"/>
          </w:tcPr>
          <w:p w:rsidR="008528F1" w:rsidRPr="00ED6C65" w:rsidRDefault="008528F1" w:rsidP="008528F1">
            <w:pPr>
              <w:rPr>
                <w:ins w:id="1473" w:author="pc_guang" w:date="2019-03-25T14:01:00Z"/>
                <w:rPrChange w:id="1474" w:author="pc_guang" w:date="2019-04-16T21:40:00Z">
                  <w:rPr>
                    <w:ins w:id="1475" w:author="pc_guang" w:date="2019-03-25T14:01:00Z"/>
                    <w:color w:val="FF0000"/>
                  </w:rPr>
                </w:rPrChange>
              </w:rPr>
            </w:pPr>
            <w:ins w:id="1476" w:author="pc_guang" w:date="2019-03-25T14:02:00Z">
              <w:r w:rsidRPr="00ED6C65">
                <w:rPr>
                  <w:rFonts w:hint="eastAsia"/>
                  <w:rPrChange w:id="1477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试剂盘</w:t>
              </w:r>
              <w:r w:rsidRPr="00ED6C65">
                <w:rPr>
                  <w:rPrChange w:id="1478" w:author="pc_guang" w:date="2019-04-16T21:40:00Z">
                    <w:rPr>
                      <w:color w:val="FF0000"/>
                    </w:rPr>
                  </w:rPrChange>
                </w:rPr>
                <w:t>2</w:t>
              </w:r>
            </w:ins>
          </w:p>
        </w:tc>
      </w:tr>
      <w:tr w:rsidR="00ED6C65" w:rsidRPr="00ED6C65" w:rsidTr="00BC4BF1">
        <w:trPr>
          <w:ins w:id="1479" w:author="pc_guang" w:date="2019-03-25T14:02:00Z"/>
        </w:trPr>
        <w:tc>
          <w:tcPr>
            <w:tcW w:w="710" w:type="dxa"/>
          </w:tcPr>
          <w:p w:rsidR="008528F1" w:rsidRPr="00ED6C65" w:rsidRDefault="008528F1" w:rsidP="008528F1">
            <w:pPr>
              <w:rPr>
                <w:ins w:id="1480" w:author="pc_guang" w:date="2019-03-25T14:02:00Z"/>
                <w:rPrChange w:id="1481" w:author="pc_guang" w:date="2019-04-16T21:40:00Z">
                  <w:rPr>
                    <w:ins w:id="1482" w:author="pc_guang" w:date="2019-03-25T14:02:00Z"/>
                    <w:color w:val="FF0000"/>
                  </w:rPr>
                </w:rPrChange>
              </w:rPr>
            </w:pPr>
            <w:ins w:id="1483" w:author="pc_guang" w:date="2019-03-25T14:02:00Z">
              <w:r w:rsidRPr="00ED6C65">
                <w:t>3</w:t>
              </w:r>
            </w:ins>
          </w:p>
        </w:tc>
        <w:tc>
          <w:tcPr>
            <w:tcW w:w="1808" w:type="dxa"/>
          </w:tcPr>
          <w:p w:rsidR="008528F1" w:rsidRPr="00ED6C65" w:rsidRDefault="008528F1" w:rsidP="008528F1">
            <w:pPr>
              <w:rPr>
                <w:ins w:id="1484" w:author="pc_guang" w:date="2019-03-25T14:02:00Z"/>
                <w:rPrChange w:id="1485" w:author="pc_guang" w:date="2019-04-16T21:40:00Z">
                  <w:rPr>
                    <w:ins w:id="1486" w:author="pc_guang" w:date="2019-03-25T14:02:00Z"/>
                    <w:color w:val="FF0000"/>
                  </w:rPr>
                </w:rPrChange>
              </w:rPr>
            </w:pPr>
            <w:ins w:id="1487" w:author="pc_guang" w:date="2019-03-25T14:02:00Z">
              <w:r w:rsidRPr="00ED6C65">
                <w:t>Pos</w:t>
              </w:r>
            </w:ins>
            <w:ins w:id="1488" w:author="pc_guang" w:date="2019-04-16T21:41:00Z">
              <w:r w:rsidR="00ED6C65">
                <w:t>i</w:t>
              </w:r>
            </w:ins>
            <w:ins w:id="1489" w:author="pc_guang" w:date="2019-03-25T14:02:00Z">
              <w:r w:rsidRPr="00ED6C65">
                <w:t>tion</w:t>
              </w:r>
            </w:ins>
          </w:p>
        </w:tc>
        <w:tc>
          <w:tcPr>
            <w:tcW w:w="1559" w:type="dxa"/>
          </w:tcPr>
          <w:p w:rsidR="008528F1" w:rsidRPr="00ED6C65" w:rsidRDefault="008528F1" w:rsidP="008528F1">
            <w:pPr>
              <w:rPr>
                <w:ins w:id="1490" w:author="pc_guang" w:date="2019-03-25T14:02:00Z"/>
                <w:rPrChange w:id="1491" w:author="pc_guang" w:date="2019-04-16T21:40:00Z">
                  <w:rPr>
                    <w:ins w:id="1492" w:author="pc_guang" w:date="2019-03-25T14:02:00Z"/>
                    <w:color w:val="FF0000"/>
                  </w:rPr>
                </w:rPrChange>
              </w:rPr>
            </w:pPr>
            <w:ins w:id="1493" w:author="pc_guang" w:date="2019-03-25T14:02:00Z">
              <w:r w:rsidRPr="00ED6C65">
                <w:t>uint8_</w:t>
              </w:r>
              <w:proofErr w:type="gramStart"/>
              <w:r w:rsidRPr="00ED6C65">
                <w:t>t[</w:t>
              </w:r>
              <w:proofErr w:type="gramEnd"/>
              <w:r w:rsidRPr="00ED6C65">
                <w:t>]</w:t>
              </w:r>
            </w:ins>
          </w:p>
        </w:tc>
        <w:tc>
          <w:tcPr>
            <w:tcW w:w="4253" w:type="dxa"/>
          </w:tcPr>
          <w:p w:rsidR="008528F1" w:rsidRPr="00ED6C65" w:rsidRDefault="008528F1" w:rsidP="008528F1">
            <w:pPr>
              <w:rPr>
                <w:ins w:id="1494" w:author="pc_guang" w:date="2019-03-25T14:02:00Z"/>
                <w:rPrChange w:id="1495" w:author="pc_guang" w:date="2019-04-16T21:40:00Z">
                  <w:rPr>
                    <w:ins w:id="1496" w:author="pc_guang" w:date="2019-03-25T14:02:00Z"/>
                    <w:color w:val="FF0000"/>
                  </w:rPr>
                </w:rPrChange>
              </w:rPr>
            </w:pPr>
            <w:ins w:id="1497" w:author="pc_guang" w:date="2019-03-25T14:02:00Z">
              <w:r w:rsidRPr="00ED6C65">
                <w:t>80</w:t>
              </w:r>
              <w:r w:rsidRPr="00ED6C65">
                <w:rPr>
                  <w:rFonts w:hint="eastAsia"/>
                </w:rPr>
                <w:t>字节，每个字节代表物理位置扫描是否使能，数组偏移</w:t>
              </w:r>
              <w:r w:rsidRPr="00ED6C65">
                <w:t>[0~79]</w:t>
              </w:r>
              <w:r w:rsidRPr="00ED6C65">
                <w:rPr>
                  <w:rFonts w:hint="eastAsia"/>
                </w:rPr>
                <w:t>表示物理位置</w:t>
              </w:r>
              <w:r w:rsidRPr="00ED6C65">
                <w:t>[1~80]</w:t>
              </w:r>
              <w:r w:rsidRPr="00ED6C65">
                <w:rPr>
                  <w:rFonts w:hint="eastAsia"/>
                </w:rPr>
                <w:t>。</w:t>
              </w:r>
              <w:r w:rsidRPr="00ED6C65">
                <w:t>80</w:t>
              </w:r>
              <w:r w:rsidRPr="00ED6C65">
                <w:rPr>
                  <w:rFonts w:hint="eastAsia"/>
                </w:rPr>
                <w:t>个试剂位置；</w:t>
              </w:r>
              <w:r w:rsidRPr="00ED6C65">
                <w:t>0x01-</w:t>
              </w:r>
              <w:r w:rsidRPr="00ED6C65">
                <w:rPr>
                  <w:rFonts w:hint="eastAsia"/>
                </w:rPr>
                <w:t>扫描</w:t>
              </w:r>
              <w:r w:rsidRPr="00ED6C65">
                <w:t xml:space="preserve"> 0x00-</w:t>
              </w:r>
              <w:proofErr w:type="gramStart"/>
              <w:r w:rsidRPr="00ED6C65">
                <w:rPr>
                  <w:rFonts w:hint="eastAsia"/>
                </w:rPr>
                <w:t>不</w:t>
              </w:r>
              <w:proofErr w:type="gramEnd"/>
              <w:r w:rsidRPr="00ED6C65">
                <w:rPr>
                  <w:rFonts w:hint="eastAsia"/>
                </w:rPr>
                <w:t>扫描</w:t>
              </w:r>
            </w:ins>
          </w:p>
        </w:tc>
      </w:tr>
    </w:tbl>
    <w:p w:rsidR="00124B8F" w:rsidRPr="00ED6C65" w:rsidRDefault="001E79CF">
      <w:pPr>
        <w:rPr>
          <w:ins w:id="1498" w:author="pc_guang" w:date="2019-03-25T14:03:00Z"/>
          <w:rPrChange w:id="1499" w:author="pc_guang" w:date="2019-04-16T21:40:00Z">
            <w:rPr>
              <w:ins w:id="1500" w:author="pc_guang" w:date="2019-03-25T14:03:00Z"/>
              <w:color w:val="FF0000"/>
            </w:rPr>
          </w:rPrChange>
        </w:rPr>
      </w:pPr>
      <w:ins w:id="1501" w:author="pc_guang" w:date="2019-03-25T14:02:00Z">
        <w:r w:rsidRPr="00ED6C65">
          <w:rPr>
            <w:rPrChange w:id="1502" w:author="pc_guang" w:date="2019-04-16T21:40:00Z">
              <w:rPr>
                <w:color w:val="FF0000"/>
              </w:rPr>
            </w:rPrChange>
          </w:rPr>
          <w:tab/>
        </w:r>
      </w:ins>
      <w:ins w:id="1503" w:author="pc_guang" w:date="2019-03-25T14:03:00Z">
        <w:r w:rsidRPr="00ED6C65">
          <w:rPr>
            <w:rFonts w:hint="eastAsia"/>
            <w:rPrChange w:id="1504" w:author="pc_guang" w:date="2019-04-16T21:40:00Z">
              <w:rPr>
                <w:rFonts w:hint="eastAsia"/>
                <w:color w:val="FF0000"/>
              </w:rPr>
            </w:rPrChange>
          </w:rPr>
          <w:t>主控板</w:t>
        </w:r>
        <w:r w:rsidRPr="00ED6C65">
          <w:rPr>
            <w:rPrChange w:id="1505" w:author="pc_guang" w:date="2019-04-16T21:40:00Z">
              <w:rPr>
                <w:color w:val="FF0000"/>
              </w:rPr>
            </w:rPrChange>
          </w:rPr>
          <w:t xml:space="preserve"> &gt; </w:t>
        </w:r>
        <w:r w:rsidRPr="00ED6C65">
          <w:rPr>
            <w:rFonts w:hint="eastAsia"/>
            <w:rPrChange w:id="1506" w:author="pc_guang" w:date="2019-04-16T21:40:00Z">
              <w:rPr>
                <w:rFonts w:hint="eastAsia"/>
                <w:color w:val="FF0000"/>
              </w:rPr>
            </w:rPrChange>
          </w:rPr>
          <w:t>中位机</w:t>
        </w:r>
      </w:ins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ED6C65" w:rsidRPr="00ED6C65" w:rsidTr="00BC4BF1">
        <w:trPr>
          <w:ins w:id="1507" w:author="pc_guang" w:date="2019-03-25T14:03:00Z"/>
        </w:trPr>
        <w:tc>
          <w:tcPr>
            <w:tcW w:w="710" w:type="dxa"/>
            <w:shd w:val="clear" w:color="auto" w:fill="0070C0"/>
          </w:tcPr>
          <w:p w:rsidR="001E79CF" w:rsidRPr="00ED6C65" w:rsidRDefault="001E79CF" w:rsidP="00BC4BF1">
            <w:pPr>
              <w:spacing w:line="420" w:lineRule="exact"/>
              <w:ind w:left="-20"/>
              <w:jc w:val="left"/>
              <w:rPr>
                <w:ins w:id="1508" w:author="pc_guang" w:date="2019-03-25T14:03:00Z"/>
                <w:rFonts w:cstheme="minorHAnsi"/>
                <w:b/>
                <w:szCs w:val="21"/>
                <w:rPrChange w:id="1509" w:author="pc_guang" w:date="2019-04-16T21:40:00Z">
                  <w:rPr>
                    <w:ins w:id="1510" w:author="pc_guang" w:date="2019-03-25T14:03:00Z"/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</w:pPr>
            <w:bookmarkStart w:id="1511" w:name="_Hlk4576189"/>
            <w:ins w:id="1512" w:author="pc_guang" w:date="2019-03-25T14:03:00Z">
              <w:r w:rsidRPr="00ED6C65">
                <w:rPr>
                  <w:rFonts w:cstheme="minorHAnsi" w:hint="eastAsia"/>
                  <w:b/>
                  <w:szCs w:val="21"/>
                  <w:rPrChange w:id="1513" w:author="pc_guang" w:date="2019-04-16T21:40:00Z">
                    <w:rPr>
                      <w:rFonts w:cstheme="minorHAnsi" w:hint="eastAsia"/>
                      <w:b/>
                      <w:color w:val="FFFFFF" w:themeColor="background1"/>
                      <w:szCs w:val="21"/>
                    </w:rPr>
                  </w:rPrChange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1E79CF" w:rsidRPr="00ED6C65" w:rsidRDefault="001E79CF" w:rsidP="00BC4BF1">
            <w:pPr>
              <w:spacing w:line="420" w:lineRule="exact"/>
              <w:ind w:left="-20"/>
              <w:jc w:val="left"/>
              <w:rPr>
                <w:ins w:id="1514" w:author="pc_guang" w:date="2019-03-25T14:03:00Z"/>
                <w:rFonts w:cstheme="minorHAnsi"/>
                <w:b/>
                <w:szCs w:val="21"/>
                <w:rPrChange w:id="1515" w:author="pc_guang" w:date="2019-04-16T21:40:00Z">
                  <w:rPr>
                    <w:ins w:id="1516" w:author="pc_guang" w:date="2019-03-25T14:03:00Z"/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</w:pPr>
            <w:ins w:id="1517" w:author="pc_guang" w:date="2019-03-25T14:03:00Z">
              <w:r w:rsidRPr="00ED6C65">
                <w:rPr>
                  <w:rFonts w:cstheme="minorHAnsi" w:hint="eastAsia"/>
                  <w:b/>
                  <w:szCs w:val="21"/>
                  <w:rPrChange w:id="1518" w:author="pc_guang" w:date="2019-04-16T21:40:00Z">
                    <w:rPr>
                      <w:rFonts w:cstheme="minorHAnsi" w:hint="eastAsia"/>
                      <w:b/>
                      <w:color w:val="FFFFFF" w:themeColor="background1"/>
                      <w:szCs w:val="21"/>
                    </w:rPr>
                  </w:rPrChange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1E79CF" w:rsidRPr="00ED6C65" w:rsidRDefault="001E79CF" w:rsidP="00BC4BF1">
            <w:pPr>
              <w:spacing w:line="420" w:lineRule="exact"/>
              <w:ind w:left="-20"/>
              <w:jc w:val="left"/>
              <w:rPr>
                <w:ins w:id="1519" w:author="pc_guang" w:date="2019-03-25T14:03:00Z"/>
                <w:rFonts w:cstheme="minorHAnsi"/>
                <w:b/>
                <w:szCs w:val="21"/>
                <w:rPrChange w:id="1520" w:author="pc_guang" w:date="2019-04-16T21:40:00Z">
                  <w:rPr>
                    <w:ins w:id="1521" w:author="pc_guang" w:date="2019-03-25T14:03:00Z"/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</w:pPr>
            <w:ins w:id="1522" w:author="pc_guang" w:date="2019-03-25T14:03:00Z">
              <w:r w:rsidRPr="00ED6C65">
                <w:rPr>
                  <w:rFonts w:cstheme="minorHAnsi" w:hint="eastAsia"/>
                  <w:b/>
                  <w:szCs w:val="21"/>
                  <w:rPrChange w:id="1523" w:author="pc_guang" w:date="2019-04-16T21:40:00Z">
                    <w:rPr>
                      <w:rFonts w:cstheme="minorHAnsi" w:hint="eastAsia"/>
                      <w:b/>
                      <w:color w:val="FFFFFF" w:themeColor="background1"/>
                      <w:szCs w:val="21"/>
                    </w:rPr>
                  </w:rPrChange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1E79CF" w:rsidRPr="00ED6C65" w:rsidRDefault="001E79CF" w:rsidP="00BC4BF1">
            <w:pPr>
              <w:spacing w:line="420" w:lineRule="exact"/>
              <w:ind w:left="-20"/>
              <w:jc w:val="left"/>
              <w:rPr>
                <w:ins w:id="1524" w:author="pc_guang" w:date="2019-03-25T14:03:00Z"/>
                <w:rFonts w:cstheme="minorHAnsi"/>
                <w:b/>
                <w:szCs w:val="21"/>
                <w:rPrChange w:id="1525" w:author="pc_guang" w:date="2019-04-16T21:40:00Z">
                  <w:rPr>
                    <w:ins w:id="1526" w:author="pc_guang" w:date="2019-03-25T14:03:00Z"/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</w:pPr>
            <w:ins w:id="1527" w:author="pc_guang" w:date="2019-03-25T14:03:00Z">
              <w:r w:rsidRPr="00ED6C65">
                <w:rPr>
                  <w:rFonts w:cstheme="minorHAnsi" w:hint="eastAsia"/>
                  <w:b/>
                  <w:szCs w:val="21"/>
                  <w:rPrChange w:id="1528" w:author="pc_guang" w:date="2019-04-16T21:40:00Z">
                    <w:rPr>
                      <w:rFonts w:cstheme="minorHAnsi" w:hint="eastAsia"/>
                      <w:b/>
                      <w:color w:val="FFFFFF" w:themeColor="background1"/>
                      <w:szCs w:val="21"/>
                    </w:rPr>
                  </w:rPrChange>
                </w:rPr>
                <w:t>备注</w:t>
              </w:r>
            </w:ins>
          </w:p>
        </w:tc>
      </w:tr>
      <w:tr w:rsidR="00ED6C65" w:rsidRPr="00ED6C65" w:rsidTr="00BC4BF1">
        <w:trPr>
          <w:ins w:id="1529" w:author="pc_guang" w:date="2019-03-25T14:03:00Z"/>
        </w:trPr>
        <w:tc>
          <w:tcPr>
            <w:tcW w:w="710" w:type="dxa"/>
          </w:tcPr>
          <w:p w:rsidR="001E79CF" w:rsidRPr="00ED6C65" w:rsidRDefault="001E79CF" w:rsidP="00BC4BF1">
            <w:pPr>
              <w:rPr>
                <w:ins w:id="1530" w:author="pc_guang" w:date="2019-03-25T14:03:00Z"/>
                <w:rPrChange w:id="1531" w:author="pc_guang" w:date="2019-04-16T21:40:00Z">
                  <w:rPr>
                    <w:ins w:id="1532" w:author="pc_guang" w:date="2019-03-25T14:03:00Z"/>
                    <w:color w:val="FF0000"/>
                  </w:rPr>
                </w:rPrChange>
              </w:rPr>
            </w:pPr>
            <w:ins w:id="1533" w:author="pc_guang" w:date="2019-03-25T14:03:00Z">
              <w:r w:rsidRPr="00ED6C65">
                <w:rPr>
                  <w:rPrChange w:id="1534" w:author="pc_guang" w:date="2019-04-16T21:40:00Z">
                    <w:rPr>
                      <w:color w:val="FF0000"/>
                    </w:rPr>
                  </w:rPrChange>
                </w:rPr>
                <w:t>0</w:t>
              </w:r>
            </w:ins>
          </w:p>
        </w:tc>
        <w:tc>
          <w:tcPr>
            <w:tcW w:w="1808" w:type="dxa"/>
          </w:tcPr>
          <w:p w:rsidR="001E79CF" w:rsidRPr="00ED6C65" w:rsidRDefault="001E79CF" w:rsidP="00BC4BF1">
            <w:pPr>
              <w:rPr>
                <w:ins w:id="1535" w:author="pc_guang" w:date="2019-03-25T14:03:00Z"/>
                <w:rPrChange w:id="1536" w:author="pc_guang" w:date="2019-04-16T21:40:00Z">
                  <w:rPr>
                    <w:ins w:id="1537" w:author="pc_guang" w:date="2019-03-25T14:03:00Z"/>
                    <w:color w:val="FF0000"/>
                  </w:rPr>
                </w:rPrChange>
              </w:rPr>
            </w:pPr>
            <w:ins w:id="1538" w:author="pc_guang" w:date="2019-03-25T14:05:00Z">
              <w:r w:rsidRPr="00ED6C65">
                <w:rPr>
                  <w:rPrChange w:id="1539" w:author="pc_guang" w:date="2019-04-16T21:40:00Z">
                    <w:rPr>
                      <w:color w:val="FF0000"/>
                    </w:rPr>
                  </w:rPrChange>
                </w:rPr>
                <w:t>Cell Number</w:t>
              </w:r>
            </w:ins>
          </w:p>
        </w:tc>
        <w:tc>
          <w:tcPr>
            <w:tcW w:w="1559" w:type="dxa"/>
          </w:tcPr>
          <w:p w:rsidR="001E79CF" w:rsidRPr="00ED6C65" w:rsidRDefault="001E79CF" w:rsidP="00BC4BF1">
            <w:pPr>
              <w:rPr>
                <w:ins w:id="1540" w:author="pc_guang" w:date="2019-03-25T14:03:00Z"/>
                <w:rPrChange w:id="1541" w:author="pc_guang" w:date="2019-04-16T21:40:00Z">
                  <w:rPr>
                    <w:ins w:id="1542" w:author="pc_guang" w:date="2019-03-25T14:03:00Z"/>
                    <w:color w:val="FF0000"/>
                  </w:rPr>
                </w:rPrChange>
              </w:rPr>
            </w:pPr>
            <w:ins w:id="1543" w:author="pc_guang" w:date="2019-03-25T14:03:00Z">
              <w:r w:rsidRPr="00ED6C65">
                <w:rPr>
                  <w:rPrChange w:id="1544" w:author="pc_guang" w:date="2019-04-16T21:40:00Z">
                    <w:rPr>
                      <w:color w:val="FF0000"/>
                    </w:rPr>
                  </w:rPrChange>
                </w:rPr>
                <w:t>Uint</w:t>
              </w:r>
            </w:ins>
            <w:ins w:id="1545" w:author="pc_guang" w:date="2019-03-25T14:05:00Z">
              <w:r w:rsidRPr="00ED6C65">
                <w:rPr>
                  <w:rPrChange w:id="1546" w:author="pc_guang" w:date="2019-04-16T21:40:00Z">
                    <w:rPr>
                      <w:color w:val="FF0000"/>
                    </w:rPr>
                  </w:rPrChange>
                </w:rPr>
                <w:t>8</w:t>
              </w:r>
            </w:ins>
            <w:ins w:id="1547" w:author="pc_guang" w:date="2019-03-25T14:03:00Z">
              <w:r w:rsidRPr="00ED6C65">
                <w:rPr>
                  <w:rPrChange w:id="1548" w:author="pc_guang" w:date="2019-04-16T21:40:00Z">
                    <w:rPr>
                      <w:color w:val="FF0000"/>
                    </w:rPr>
                  </w:rPrChange>
                </w:rPr>
                <w:t>_t</w:t>
              </w:r>
            </w:ins>
          </w:p>
        </w:tc>
        <w:tc>
          <w:tcPr>
            <w:tcW w:w="4253" w:type="dxa"/>
          </w:tcPr>
          <w:p w:rsidR="001E79CF" w:rsidRPr="00ED6C65" w:rsidRDefault="001E79CF" w:rsidP="00BC4BF1">
            <w:pPr>
              <w:rPr>
                <w:ins w:id="1549" w:author="pc_guang" w:date="2019-03-25T14:03:00Z"/>
                <w:rPrChange w:id="1550" w:author="pc_guang" w:date="2019-04-16T21:40:00Z">
                  <w:rPr>
                    <w:ins w:id="1551" w:author="pc_guang" w:date="2019-03-25T14:03:00Z"/>
                    <w:color w:val="FF0000"/>
                  </w:rPr>
                </w:rPrChange>
              </w:rPr>
            </w:pPr>
            <w:ins w:id="1552" w:author="pc_guang" w:date="2019-03-25T14:05:00Z">
              <w:r w:rsidRPr="00ED6C65">
                <w:rPr>
                  <w:rFonts w:hint="eastAsia"/>
                  <w:rPrChange w:id="1553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模块号</w:t>
              </w:r>
              <w:r w:rsidR="00070CF9" w:rsidRPr="00ED6C65">
                <w:rPr>
                  <w:rPrChange w:id="1554" w:author="pc_guang" w:date="2019-04-16T21:40:00Z">
                    <w:rPr>
                      <w:color w:val="FF0000"/>
                    </w:rPr>
                  </w:rPrChange>
                </w:rPr>
                <w:t>(1</w:t>
              </w:r>
              <w:r w:rsidR="009C2CBD" w:rsidRPr="00ED6C65">
                <w:rPr>
                  <w:rPrChange w:id="1555" w:author="pc_guang" w:date="2019-04-16T21:40:00Z">
                    <w:rPr>
                      <w:color w:val="FF0000"/>
                    </w:rPr>
                  </w:rPrChange>
                </w:rPr>
                <w:t>~</w:t>
              </w:r>
              <w:r w:rsidR="00070CF9" w:rsidRPr="00ED6C65">
                <w:rPr>
                  <w:rPrChange w:id="1556" w:author="pc_guang" w:date="2019-04-16T21:40:00Z">
                    <w:rPr>
                      <w:color w:val="FF0000"/>
                    </w:rPr>
                  </w:rPrChange>
                </w:rPr>
                <w:t>4)</w:t>
              </w:r>
            </w:ins>
          </w:p>
        </w:tc>
      </w:tr>
      <w:tr w:rsidR="00ED6C65" w:rsidRPr="00ED6C65" w:rsidTr="00BC4BF1">
        <w:trPr>
          <w:ins w:id="1557" w:author="pc_guang" w:date="2019-03-25T14:03:00Z"/>
        </w:trPr>
        <w:tc>
          <w:tcPr>
            <w:tcW w:w="710" w:type="dxa"/>
          </w:tcPr>
          <w:p w:rsidR="001E79CF" w:rsidRPr="00ED6C65" w:rsidRDefault="001E79CF" w:rsidP="001E79CF">
            <w:pPr>
              <w:rPr>
                <w:ins w:id="1558" w:author="pc_guang" w:date="2019-03-25T14:03:00Z"/>
                <w:rPrChange w:id="1559" w:author="pc_guang" w:date="2019-04-16T21:40:00Z">
                  <w:rPr>
                    <w:ins w:id="1560" w:author="pc_guang" w:date="2019-03-25T14:03:00Z"/>
                    <w:color w:val="FF0000"/>
                  </w:rPr>
                </w:rPrChange>
              </w:rPr>
            </w:pPr>
            <w:ins w:id="1561" w:author="pc_guang" w:date="2019-03-25T14:04:00Z">
              <w:r w:rsidRPr="00ED6C65">
                <w:rPr>
                  <w:rPrChange w:id="1562" w:author="pc_guang" w:date="2019-04-16T21:40:00Z">
                    <w:rPr>
                      <w:color w:val="FF0000"/>
                    </w:rPr>
                  </w:rPrChange>
                </w:rPr>
                <w:t>1</w:t>
              </w:r>
            </w:ins>
          </w:p>
        </w:tc>
        <w:tc>
          <w:tcPr>
            <w:tcW w:w="1808" w:type="dxa"/>
          </w:tcPr>
          <w:p w:rsidR="001E79CF" w:rsidRPr="00ED6C65" w:rsidRDefault="001E79CF" w:rsidP="001E79CF">
            <w:pPr>
              <w:rPr>
                <w:ins w:id="1563" w:author="pc_guang" w:date="2019-03-25T14:03:00Z"/>
                <w:rPrChange w:id="1564" w:author="pc_guang" w:date="2019-04-16T21:40:00Z">
                  <w:rPr>
                    <w:ins w:id="1565" w:author="pc_guang" w:date="2019-03-25T14:03:00Z"/>
                    <w:color w:val="FF0000"/>
                  </w:rPr>
                </w:rPrChange>
              </w:rPr>
            </w:pPr>
            <w:ins w:id="1566" w:author="pc_guang" w:date="2019-03-25T14:04:00Z">
              <w:r w:rsidRPr="00ED6C65">
                <w:t>Number</w:t>
              </w:r>
            </w:ins>
          </w:p>
        </w:tc>
        <w:tc>
          <w:tcPr>
            <w:tcW w:w="1559" w:type="dxa"/>
          </w:tcPr>
          <w:p w:rsidR="001E79CF" w:rsidRPr="00ED6C65" w:rsidRDefault="001E79CF" w:rsidP="001E79CF">
            <w:pPr>
              <w:rPr>
                <w:ins w:id="1567" w:author="pc_guang" w:date="2019-03-25T14:03:00Z"/>
                <w:rPrChange w:id="1568" w:author="pc_guang" w:date="2019-04-16T21:40:00Z">
                  <w:rPr>
                    <w:ins w:id="1569" w:author="pc_guang" w:date="2019-03-25T14:03:00Z"/>
                    <w:color w:val="FF0000"/>
                  </w:rPr>
                </w:rPrChange>
              </w:rPr>
            </w:pPr>
            <w:ins w:id="1570" w:author="pc_guang" w:date="2019-03-25T14:04:00Z">
              <w:r w:rsidRPr="00ED6C65">
                <w:t>uint8_t</w:t>
              </w:r>
            </w:ins>
          </w:p>
        </w:tc>
        <w:tc>
          <w:tcPr>
            <w:tcW w:w="4253" w:type="dxa"/>
          </w:tcPr>
          <w:p w:rsidR="001E79CF" w:rsidRPr="00ED6C65" w:rsidRDefault="001E79CF" w:rsidP="001E79CF">
            <w:pPr>
              <w:rPr>
                <w:ins w:id="1571" w:author="pc_guang" w:date="2019-03-25T14:03:00Z"/>
                <w:rPrChange w:id="1572" w:author="pc_guang" w:date="2019-04-16T21:40:00Z">
                  <w:rPr>
                    <w:ins w:id="1573" w:author="pc_guang" w:date="2019-03-25T14:03:00Z"/>
                    <w:color w:val="FF0000"/>
                  </w:rPr>
                </w:rPrChange>
              </w:rPr>
            </w:pPr>
            <w:ins w:id="1574" w:author="pc_guang" w:date="2019-03-25T14:05:00Z">
              <w:r w:rsidRPr="00ED6C65">
                <w:t xml:space="preserve">1 - </w:t>
              </w:r>
            </w:ins>
            <w:ins w:id="1575" w:author="pc_guang" w:date="2019-03-25T14:04:00Z">
              <w:r w:rsidRPr="00ED6C65">
                <w:rPr>
                  <w:rFonts w:hint="eastAsia"/>
                </w:rPr>
                <w:t>试剂盘</w:t>
              </w:r>
            </w:ins>
            <w:ins w:id="1576" w:author="pc_guang" w:date="2019-03-25T14:05:00Z">
              <w:r w:rsidRPr="00ED6C65">
                <w:t>1</w:t>
              </w:r>
              <w:r w:rsidRPr="00ED6C65">
                <w:rPr>
                  <w:rFonts w:hint="eastAsia"/>
                </w:rPr>
                <w:t>；</w:t>
              </w:r>
              <w:r w:rsidRPr="00ED6C65">
                <w:t xml:space="preserve">2 – </w:t>
              </w:r>
              <w:r w:rsidRPr="00ED6C65">
                <w:rPr>
                  <w:rFonts w:hint="eastAsia"/>
                </w:rPr>
                <w:t>试剂盘</w:t>
              </w:r>
              <w:r w:rsidRPr="00ED6C65">
                <w:t>2</w:t>
              </w:r>
            </w:ins>
          </w:p>
        </w:tc>
      </w:tr>
      <w:tr w:rsidR="00ED6C65" w:rsidRPr="00ED6C65" w:rsidTr="00BC4BF1">
        <w:trPr>
          <w:ins w:id="1577" w:author="pc_guang" w:date="2019-03-25T14:03:00Z"/>
        </w:trPr>
        <w:tc>
          <w:tcPr>
            <w:tcW w:w="710" w:type="dxa"/>
          </w:tcPr>
          <w:p w:rsidR="001E79CF" w:rsidRPr="00ED6C65" w:rsidRDefault="001E79CF" w:rsidP="001E79CF">
            <w:pPr>
              <w:rPr>
                <w:ins w:id="1578" w:author="pc_guang" w:date="2019-03-25T14:03:00Z"/>
                <w:rPrChange w:id="1579" w:author="pc_guang" w:date="2019-04-16T21:40:00Z">
                  <w:rPr>
                    <w:ins w:id="1580" w:author="pc_guang" w:date="2019-03-25T14:03:00Z"/>
                    <w:color w:val="FF0000"/>
                  </w:rPr>
                </w:rPrChange>
              </w:rPr>
            </w:pPr>
            <w:ins w:id="1581" w:author="pc_guang" w:date="2019-03-25T14:04:00Z">
              <w:r w:rsidRPr="00ED6C65">
                <w:rPr>
                  <w:rPrChange w:id="1582" w:author="pc_guang" w:date="2019-04-16T21:40:00Z">
                    <w:rPr>
                      <w:color w:val="FF0000"/>
                    </w:rPr>
                  </w:rPrChange>
                </w:rPr>
                <w:t>2</w:t>
              </w:r>
            </w:ins>
          </w:p>
        </w:tc>
        <w:tc>
          <w:tcPr>
            <w:tcW w:w="1808" w:type="dxa"/>
          </w:tcPr>
          <w:p w:rsidR="001E79CF" w:rsidRPr="00ED6C65" w:rsidRDefault="001E79CF" w:rsidP="001E79CF">
            <w:pPr>
              <w:rPr>
                <w:ins w:id="1583" w:author="pc_guang" w:date="2019-03-25T14:03:00Z"/>
                <w:rPrChange w:id="1584" w:author="pc_guang" w:date="2019-04-16T21:40:00Z">
                  <w:rPr>
                    <w:ins w:id="1585" w:author="pc_guang" w:date="2019-03-25T14:03:00Z"/>
                    <w:color w:val="FF0000"/>
                  </w:rPr>
                </w:rPrChange>
              </w:rPr>
            </w:pPr>
            <w:ins w:id="1586" w:author="pc_guang" w:date="2019-03-25T14:03:00Z">
              <w:r w:rsidRPr="00ED6C65">
                <w:t>Quantity</w:t>
              </w:r>
            </w:ins>
          </w:p>
        </w:tc>
        <w:tc>
          <w:tcPr>
            <w:tcW w:w="1559" w:type="dxa"/>
          </w:tcPr>
          <w:p w:rsidR="001E79CF" w:rsidRPr="00ED6C65" w:rsidRDefault="001E79CF" w:rsidP="001E79CF">
            <w:pPr>
              <w:rPr>
                <w:ins w:id="1587" w:author="pc_guang" w:date="2019-03-25T14:03:00Z"/>
                <w:rPrChange w:id="1588" w:author="pc_guang" w:date="2019-04-16T21:40:00Z">
                  <w:rPr>
                    <w:ins w:id="1589" w:author="pc_guang" w:date="2019-03-25T14:03:00Z"/>
                    <w:color w:val="FF0000"/>
                  </w:rPr>
                </w:rPrChange>
              </w:rPr>
            </w:pPr>
            <w:ins w:id="1590" w:author="pc_guang" w:date="2019-03-25T14:03:00Z">
              <w:r w:rsidRPr="00ED6C65">
                <w:t>uint16_</w:t>
              </w:r>
              <w:proofErr w:type="gramStart"/>
              <w:r w:rsidRPr="00ED6C65">
                <w:t>t[</w:t>
              </w:r>
              <w:proofErr w:type="gramEnd"/>
              <w:r w:rsidRPr="00ED6C65">
                <w:t>]</w:t>
              </w:r>
            </w:ins>
          </w:p>
        </w:tc>
        <w:tc>
          <w:tcPr>
            <w:tcW w:w="4253" w:type="dxa"/>
          </w:tcPr>
          <w:p w:rsidR="001E79CF" w:rsidRPr="00ED6C65" w:rsidRDefault="001E79CF" w:rsidP="001E79CF">
            <w:pPr>
              <w:rPr>
                <w:ins w:id="1591" w:author="pc_guang" w:date="2019-03-25T14:03:00Z"/>
                <w:rPrChange w:id="1592" w:author="pc_guang" w:date="2019-04-16T21:40:00Z">
                  <w:rPr>
                    <w:ins w:id="1593" w:author="pc_guang" w:date="2019-03-25T14:03:00Z"/>
                    <w:color w:val="FF0000"/>
                  </w:rPr>
                </w:rPrChange>
              </w:rPr>
            </w:pPr>
            <w:ins w:id="1594" w:author="pc_guang" w:date="2019-03-25T14:03:00Z">
              <w:r w:rsidRPr="00ED6C65">
                <w:t>80*2</w:t>
              </w:r>
              <w:r w:rsidRPr="00ED6C65">
                <w:rPr>
                  <w:rFonts w:hint="eastAsia"/>
                </w:rPr>
                <w:t>个字节，代表试剂扫描结果，数组偏移</w:t>
              </w:r>
              <w:r w:rsidRPr="00ED6C65">
                <w:t>[0~79]</w:t>
              </w:r>
              <w:r w:rsidRPr="00ED6C65">
                <w:rPr>
                  <w:rFonts w:hint="eastAsia"/>
                </w:rPr>
                <w:t>表示物理位置</w:t>
              </w:r>
              <w:r w:rsidRPr="00ED6C65">
                <w:t>[1~80]</w:t>
              </w:r>
              <w:r w:rsidRPr="00ED6C65">
                <w:rPr>
                  <w:rFonts w:hint="eastAsia"/>
                </w:rPr>
                <w:t>的扫描结果，未扫描位置用数据</w:t>
              </w:r>
              <w:r w:rsidRPr="00ED6C65">
                <w:t>0xFFFF</w:t>
              </w:r>
              <w:r w:rsidRPr="00ED6C65">
                <w:rPr>
                  <w:rFonts w:hint="eastAsia"/>
                </w:rPr>
                <w:t>填充。</w:t>
              </w:r>
            </w:ins>
          </w:p>
        </w:tc>
      </w:tr>
      <w:bookmarkEnd w:id="1511"/>
    </w:tbl>
    <w:p w:rsidR="001E79CF" w:rsidRPr="00ED6C65" w:rsidRDefault="001E79CF"/>
    <w:p w:rsidR="00645052" w:rsidRPr="00ED6C65" w:rsidRDefault="00107609">
      <w:r w:rsidRPr="00ED6C65">
        <w:t xml:space="preserve">    </w:t>
      </w:r>
      <w:r w:rsidRPr="00ED6C65">
        <w:rPr>
          <w:rFonts w:hint="eastAsia"/>
        </w:rPr>
        <w:t>主控板</w:t>
      </w:r>
      <w:r w:rsidRPr="00ED6C65">
        <w:t xml:space="preserve"> &gt; </w:t>
      </w:r>
      <w:del w:id="1595" w:author="pc_guang" w:date="2019-03-25T11:28:00Z">
        <w:r w:rsidRPr="00ED6C65" w:rsidDel="004646EF">
          <w:rPr>
            <w:rFonts w:hint="eastAsia"/>
          </w:rPr>
          <w:delText>样本针</w:delText>
        </w:r>
      </w:del>
      <w:ins w:id="1596" w:author="pc_guang" w:date="2019-03-25T11:28:00Z">
        <w:r w:rsidR="004646EF" w:rsidRPr="00ED6C65">
          <w:rPr>
            <w:rFonts w:hint="eastAsia"/>
            <w:rPrChange w:id="1597" w:author="pc_guang" w:date="2019-04-16T21:40:00Z">
              <w:rPr>
                <w:rFonts w:hint="eastAsia"/>
                <w:color w:val="FF0000"/>
              </w:rPr>
            </w:rPrChange>
          </w:rPr>
          <w:t>试剂针</w:t>
        </w:r>
      </w:ins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ED6C65" w:rsidRPr="00ED6C65">
        <w:tc>
          <w:tcPr>
            <w:tcW w:w="710" w:type="dxa"/>
            <w:shd w:val="clear" w:color="auto" w:fill="0070C0"/>
          </w:tcPr>
          <w:p w:rsidR="00645052" w:rsidRPr="00ED6C65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szCs w:val="21"/>
                <w:rPrChange w:id="1598" w:author="pc_guang" w:date="2019-04-16T21:40:00Z">
                  <w:rPr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</w:pPr>
            <w:bookmarkStart w:id="1599" w:name="_Hlk4406682"/>
            <w:r w:rsidRPr="00ED6C65">
              <w:rPr>
                <w:rFonts w:cstheme="minorHAnsi" w:hint="eastAsia"/>
                <w:b/>
                <w:szCs w:val="21"/>
                <w:rPrChange w:id="1600" w:author="pc_guang" w:date="2019-04-16T21:40:00Z">
                  <w:rPr>
                    <w:rFonts w:cstheme="minorHAnsi" w:hint="eastAsia"/>
                    <w:b/>
                    <w:color w:val="FFFFFF" w:themeColor="background1"/>
                    <w:szCs w:val="21"/>
                  </w:rPr>
                </w:rPrChange>
              </w:rPr>
              <w:t>位置</w:t>
            </w:r>
          </w:p>
        </w:tc>
        <w:tc>
          <w:tcPr>
            <w:tcW w:w="1808" w:type="dxa"/>
            <w:shd w:val="clear" w:color="auto" w:fill="0070C0"/>
          </w:tcPr>
          <w:p w:rsidR="00645052" w:rsidRPr="00ED6C65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szCs w:val="21"/>
                <w:rPrChange w:id="1601" w:author="pc_guang" w:date="2019-04-16T21:40:00Z">
                  <w:rPr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</w:pPr>
            <w:r w:rsidRPr="00ED6C65">
              <w:rPr>
                <w:rFonts w:cstheme="minorHAnsi" w:hint="eastAsia"/>
                <w:b/>
                <w:szCs w:val="21"/>
                <w:rPrChange w:id="1602" w:author="pc_guang" w:date="2019-04-16T21:40:00Z">
                  <w:rPr>
                    <w:rFonts w:cstheme="minorHAnsi" w:hint="eastAsia"/>
                    <w:b/>
                    <w:color w:val="FFFFFF" w:themeColor="background1"/>
                    <w:szCs w:val="21"/>
                  </w:rPr>
                </w:rPrChange>
              </w:rPr>
              <w:t>名称</w:t>
            </w:r>
          </w:p>
        </w:tc>
        <w:tc>
          <w:tcPr>
            <w:tcW w:w="1559" w:type="dxa"/>
            <w:shd w:val="clear" w:color="auto" w:fill="0070C0"/>
          </w:tcPr>
          <w:p w:rsidR="00645052" w:rsidRPr="00ED6C65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szCs w:val="21"/>
                <w:rPrChange w:id="1603" w:author="pc_guang" w:date="2019-04-16T21:40:00Z">
                  <w:rPr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</w:pPr>
            <w:r w:rsidRPr="00ED6C65">
              <w:rPr>
                <w:rFonts w:cstheme="minorHAnsi" w:hint="eastAsia"/>
                <w:b/>
                <w:szCs w:val="21"/>
                <w:rPrChange w:id="1604" w:author="pc_guang" w:date="2019-04-16T21:40:00Z">
                  <w:rPr>
                    <w:rFonts w:cstheme="minorHAnsi" w:hint="eastAsia"/>
                    <w:b/>
                    <w:color w:val="FFFFFF" w:themeColor="background1"/>
                    <w:szCs w:val="21"/>
                  </w:rPr>
                </w:rPrChange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Pr="00ED6C65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szCs w:val="21"/>
                <w:rPrChange w:id="1605" w:author="pc_guang" w:date="2019-04-16T21:40:00Z">
                  <w:rPr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</w:pPr>
            <w:r w:rsidRPr="00ED6C65">
              <w:rPr>
                <w:rFonts w:cstheme="minorHAnsi" w:hint="eastAsia"/>
                <w:b/>
                <w:szCs w:val="21"/>
                <w:rPrChange w:id="1606" w:author="pc_guang" w:date="2019-04-16T21:40:00Z">
                  <w:rPr>
                    <w:rFonts w:cstheme="minorHAnsi" w:hint="eastAsia"/>
                    <w:b/>
                    <w:color w:val="FFFFFF" w:themeColor="background1"/>
                    <w:szCs w:val="21"/>
                  </w:rPr>
                </w:rPrChange>
              </w:rPr>
              <w:t>备注</w:t>
            </w:r>
          </w:p>
        </w:tc>
      </w:tr>
      <w:tr w:rsidR="00ED6C65" w:rsidRPr="00ED6C65">
        <w:tc>
          <w:tcPr>
            <w:tcW w:w="710" w:type="dxa"/>
          </w:tcPr>
          <w:p w:rsidR="00645052" w:rsidRPr="00ED6C65" w:rsidRDefault="00107609">
            <w:r w:rsidRPr="00ED6C65">
              <w:t>0</w:t>
            </w:r>
          </w:p>
        </w:tc>
        <w:tc>
          <w:tcPr>
            <w:tcW w:w="1808" w:type="dxa"/>
          </w:tcPr>
          <w:p w:rsidR="00645052" w:rsidRPr="00ED6C65" w:rsidRDefault="00107609">
            <w:del w:id="1607" w:author="pc_guang" w:date="2019-03-25T11:30:00Z">
              <w:r w:rsidRPr="00ED6C65" w:rsidDel="0046532A">
                <w:delText>Rack ID</w:delText>
              </w:r>
            </w:del>
            <w:ins w:id="1608" w:author="pc_guang" w:date="2019-03-25T11:30:00Z">
              <w:r w:rsidR="0046532A" w:rsidRPr="00ED6C65">
                <w:t>Pos</w:t>
              </w:r>
            </w:ins>
            <w:ins w:id="1609" w:author="pc_guang" w:date="2019-04-16T21:41:00Z">
              <w:r w:rsidR="00ED6C65">
                <w:t>i</w:t>
              </w:r>
            </w:ins>
            <w:ins w:id="1610" w:author="pc_guang" w:date="2019-03-25T11:30:00Z">
              <w:r w:rsidR="0046532A" w:rsidRPr="00ED6C65">
                <w:t>tion</w:t>
              </w:r>
            </w:ins>
          </w:p>
        </w:tc>
        <w:tc>
          <w:tcPr>
            <w:tcW w:w="1559" w:type="dxa"/>
          </w:tcPr>
          <w:p w:rsidR="00645052" w:rsidRPr="00ED6C65" w:rsidRDefault="0046532A">
            <w:ins w:id="1611" w:author="pc_guang" w:date="2019-03-25T11:35:00Z">
              <w:r w:rsidRPr="00ED6C65">
                <w:t>uint8_</w:t>
              </w:r>
              <w:proofErr w:type="gramStart"/>
              <w:r w:rsidRPr="00ED6C65">
                <w:t>t</w:t>
              </w:r>
            </w:ins>
            <w:ins w:id="1612" w:author="pc_guang" w:date="2019-03-25T11:39:00Z">
              <w:r w:rsidR="000769A2" w:rsidRPr="00ED6C65">
                <w:t>[</w:t>
              </w:r>
              <w:proofErr w:type="gramEnd"/>
              <w:r w:rsidR="000769A2" w:rsidRPr="00ED6C65">
                <w:t>]</w:t>
              </w:r>
            </w:ins>
            <w:del w:id="1613" w:author="pc_guang" w:date="2019-03-25T11:35:00Z">
              <w:r w:rsidR="00107609" w:rsidRPr="00ED6C65" w:rsidDel="0046532A">
                <w:delText>uint32_t</w:delText>
              </w:r>
            </w:del>
          </w:p>
        </w:tc>
        <w:tc>
          <w:tcPr>
            <w:tcW w:w="4253" w:type="dxa"/>
          </w:tcPr>
          <w:p w:rsidR="00645052" w:rsidRPr="00ED6C65" w:rsidRDefault="001C738C">
            <w:ins w:id="1614" w:author="pc_guang" w:date="2019-03-25T11:39:00Z">
              <w:r w:rsidRPr="00ED6C65">
                <w:t>80</w:t>
              </w:r>
              <w:r w:rsidRPr="00ED6C65">
                <w:rPr>
                  <w:rFonts w:hint="eastAsia"/>
                </w:rPr>
                <w:t>字节，每个</w:t>
              </w:r>
            </w:ins>
            <w:ins w:id="1615" w:author="pc_guang" w:date="2019-03-25T11:43:00Z">
              <w:r w:rsidR="00F93EF8" w:rsidRPr="00ED6C65">
                <w:rPr>
                  <w:rFonts w:hint="eastAsia"/>
                </w:rPr>
                <w:t>字节</w:t>
              </w:r>
            </w:ins>
            <w:ins w:id="1616" w:author="pc_guang" w:date="2019-03-25T11:39:00Z">
              <w:r w:rsidRPr="00ED6C65">
                <w:rPr>
                  <w:rFonts w:hint="eastAsia"/>
                </w:rPr>
                <w:t>代表</w:t>
              </w:r>
            </w:ins>
            <w:ins w:id="1617" w:author="pc_guang" w:date="2019-03-25T11:41:00Z">
              <w:r w:rsidRPr="00ED6C65">
                <w:rPr>
                  <w:rFonts w:hint="eastAsia"/>
                </w:rPr>
                <w:t>物理位置扫描是否使能</w:t>
              </w:r>
            </w:ins>
            <w:ins w:id="1618" w:author="pc_guang" w:date="2019-03-25T11:39:00Z">
              <w:r w:rsidRPr="00ED6C65">
                <w:rPr>
                  <w:rFonts w:hint="eastAsia"/>
                </w:rPr>
                <w:t>，</w:t>
              </w:r>
            </w:ins>
            <w:ins w:id="1619" w:author="pc_guang" w:date="2019-03-25T11:43:00Z">
              <w:r w:rsidR="00F93EF8" w:rsidRPr="00ED6C65">
                <w:rPr>
                  <w:rFonts w:hint="eastAsia"/>
                </w:rPr>
                <w:t>数组偏移</w:t>
              </w:r>
              <w:r w:rsidR="00F93EF8" w:rsidRPr="00ED6C65">
                <w:t>[</w:t>
              </w:r>
            </w:ins>
            <w:ins w:id="1620" w:author="pc_guang" w:date="2019-03-25T11:41:00Z">
              <w:r w:rsidRPr="00ED6C65">
                <w:t>0~</w:t>
              </w:r>
            </w:ins>
            <w:ins w:id="1621" w:author="pc_guang" w:date="2019-03-25T11:42:00Z">
              <w:r w:rsidRPr="00ED6C65">
                <w:t>79</w:t>
              </w:r>
            </w:ins>
            <w:ins w:id="1622" w:author="pc_guang" w:date="2019-03-25T11:43:00Z">
              <w:r w:rsidR="00F93EF8" w:rsidRPr="00ED6C65">
                <w:t>]</w:t>
              </w:r>
            </w:ins>
            <w:ins w:id="1623" w:author="pc_guang" w:date="2019-03-25T11:42:00Z">
              <w:r w:rsidRPr="00ED6C65">
                <w:rPr>
                  <w:rFonts w:hint="eastAsia"/>
                </w:rPr>
                <w:t>表示物理位置</w:t>
              </w:r>
            </w:ins>
            <w:ins w:id="1624" w:author="pc_guang" w:date="2019-03-25T11:43:00Z">
              <w:r w:rsidR="00F93EF8" w:rsidRPr="00ED6C65">
                <w:t>[</w:t>
              </w:r>
            </w:ins>
            <w:ins w:id="1625" w:author="pc_guang" w:date="2019-03-25T11:42:00Z">
              <w:r w:rsidRPr="00ED6C65">
                <w:t>1~80</w:t>
              </w:r>
            </w:ins>
            <w:ins w:id="1626" w:author="pc_guang" w:date="2019-03-25T11:43:00Z">
              <w:r w:rsidR="00F93EF8" w:rsidRPr="00ED6C65">
                <w:t>]</w:t>
              </w:r>
            </w:ins>
            <w:ins w:id="1627" w:author="pc_guang" w:date="2019-03-25T13:07:00Z">
              <w:r w:rsidR="00F14E75" w:rsidRPr="00ED6C65">
                <w:rPr>
                  <w:rFonts w:hint="eastAsia"/>
                  <w:rPrChange w:id="1628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。</w:t>
              </w:r>
              <w:r w:rsidR="00A31743" w:rsidRPr="00ED6C65">
                <w:rPr>
                  <w:rPrChange w:id="1629" w:author="pc_guang" w:date="2019-04-16T21:40:00Z">
                    <w:rPr>
                      <w:color w:val="FF0000"/>
                    </w:rPr>
                  </w:rPrChange>
                </w:rPr>
                <w:t>80</w:t>
              </w:r>
              <w:r w:rsidR="00A31743" w:rsidRPr="00ED6C65">
                <w:rPr>
                  <w:rFonts w:hint="eastAsia"/>
                  <w:rPrChange w:id="1630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个试剂位置；</w:t>
              </w:r>
              <w:r w:rsidR="00A31743" w:rsidRPr="00ED6C65">
                <w:rPr>
                  <w:rPrChange w:id="1631" w:author="pc_guang" w:date="2019-04-16T21:40:00Z">
                    <w:rPr>
                      <w:color w:val="FF0000"/>
                    </w:rPr>
                  </w:rPrChange>
                </w:rPr>
                <w:t>0x01-</w:t>
              </w:r>
              <w:r w:rsidR="00A31743" w:rsidRPr="00ED6C65">
                <w:rPr>
                  <w:rFonts w:hint="eastAsia"/>
                  <w:rPrChange w:id="1632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扫描</w:t>
              </w:r>
              <w:r w:rsidR="00A31743" w:rsidRPr="00ED6C65">
                <w:rPr>
                  <w:rPrChange w:id="1633" w:author="pc_guang" w:date="2019-04-16T21:40:00Z">
                    <w:rPr>
                      <w:color w:val="FF0000"/>
                    </w:rPr>
                  </w:rPrChange>
                </w:rPr>
                <w:t xml:space="preserve"> 0x00-</w:t>
              </w:r>
              <w:proofErr w:type="gramStart"/>
              <w:r w:rsidR="00A31743" w:rsidRPr="00ED6C65">
                <w:rPr>
                  <w:rFonts w:hint="eastAsia"/>
                  <w:rPrChange w:id="1634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不</w:t>
              </w:r>
              <w:proofErr w:type="gramEnd"/>
              <w:r w:rsidR="00A31743" w:rsidRPr="00ED6C65">
                <w:rPr>
                  <w:rFonts w:hint="eastAsia"/>
                  <w:rPrChange w:id="1635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扫描</w:t>
              </w:r>
            </w:ins>
            <w:del w:id="1636" w:author="pc_guang" w:date="2019-03-25T11:35:00Z">
              <w:r w:rsidR="00107609" w:rsidRPr="00ED6C65" w:rsidDel="0046532A">
                <w:rPr>
                  <w:rFonts w:hint="eastAsia"/>
                </w:rPr>
                <w:delText>样本架编号</w:delText>
              </w:r>
            </w:del>
          </w:p>
        </w:tc>
      </w:tr>
    </w:tbl>
    <w:bookmarkEnd w:id="1599"/>
    <w:p w:rsidR="00645052" w:rsidRPr="00ED6C65" w:rsidRDefault="00B6190A">
      <w:pPr>
        <w:rPr>
          <w:ins w:id="1637" w:author="pc_guang" w:date="2019-03-25T11:44:00Z"/>
        </w:rPr>
      </w:pPr>
      <w:ins w:id="1638" w:author="pc_guang" w:date="2019-03-25T11:44:00Z">
        <w:r w:rsidRPr="00ED6C65">
          <w:tab/>
        </w:r>
        <w:r w:rsidRPr="00ED6C65">
          <w:rPr>
            <w:rFonts w:hint="eastAsia"/>
          </w:rPr>
          <w:t>试剂针</w:t>
        </w:r>
        <w:r w:rsidRPr="00ED6C65">
          <w:t xml:space="preserve"> &gt; </w:t>
        </w:r>
        <w:r w:rsidRPr="00ED6C65">
          <w:rPr>
            <w:rFonts w:hint="eastAsia"/>
          </w:rPr>
          <w:t>主控板</w:t>
        </w:r>
      </w:ins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ED6C65" w:rsidRPr="00ED6C65" w:rsidTr="00BC4BF1">
        <w:trPr>
          <w:ins w:id="1639" w:author="pc_guang" w:date="2019-03-25T11:44:00Z"/>
        </w:trPr>
        <w:tc>
          <w:tcPr>
            <w:tcW w:w="710" w:type="dxa"/>
            <w:shd w:val="clear" w:color="auto" w:fill="0070C0"/>
          </w:tcPr>
          <w:p w:rsidR="00B6190A" w:rsidRPr="00ED6C65" w:rsidRDefault="00B6190A" w:rsidP="00BC4BF1">
            <w:pPr>
              <w:spacing w:line="420" w:lineRule="exact"/>
              <w:ind w:left="-20"/>
              <w:jc w:val="left"/>
              <w:rPr>
                <w:ins w:id="1640" w:author="pc_guang" w:date="2019-03-25T11:44:00Z"/>
                <w:rFonts w:cstheme="minorHAnsi"/>
                <w:b/>
                <w:szCs w:val="21"/>
                <w:rPrChange w:id="1641" w:author="pc_guang" w:date="2019-04-16T21:40:00Z">
                  <w:rPr>
                    <w:ins w:id="1642" w:author="pc_guang" w:date="2019-03-25T11:44:00Z"/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</w:pPr>
            <w:bookmarkStart w:id="1643" w:name="_Hlk4415011"/>
            <w:ins w:id="1644" w:author="pc_guang" w:date="2019-03-25T11:44:00Z">
              <w:r w:rsidRPr="00ED6C65">
                <w:rPr>
                  <w:rFonts w:cstheme="minorHAnsi" w:hint="eastAsia"/>
                  <w:b/>
                  <w:szCs w:val="21"/>
                  <w:rPrChange w:id="1645" w:author="pc_guang" w:date="2019-04-16T21:40:00Z">
                    <w:rPr>
                      <w:rFonts w:cstheme="minorHAnsi" w:hint="eastAsia"/>
                      <w:b/>
                      <w:color w:val="FFFFFF" w:themeColor="background1"/>
                      <w:szCs w:val="21"/>
                    </w:rPr>
                  </w:rPrChange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B6190A" w:rsidRPr="00ED6C65" w:rsidRDefault="00B6190A" w:rsidP="00BC4BF1">
            <w:pPr>
              <w:spacing w:line="420" w:lineRule="exact"/>
              <w:ind w:left="-20"/>
              <w:jc w:val="left"/>
              <w:rPr>
                <w:ins w:id="1646" w:author="pc_guang" w:date="2019-03-25T11:44:00Z"/>
                <w:rFonts w:cstheme="minorHAnsi"/>
                <w:b/>
                <w:szCs w:val="21"/>
                <w:rPrChange w:id="1647" w:author="pc_guang" w:date="2019-04-16T21:40:00Z">
                  <w:rPr>
                    <w:ins w:id="1648" w:author="pc_guang" w:date="2019-03-25T11:44:00Z"/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</w:pPr>
            <w:ins w:id="1649" w:author="pc_guang" w:date="2019-03-25T11:44:00Z">
              <w:r w:rsidRPr="00ED6C65">
                <w:rPr>
                  <w:rFonts w:cstheme="minorHAnsi" w:hint="eastAsia"/>
                  <w:b/>
                  <w:szCs w:val="21"/>
                  <w:rPrChange w:id="1650" w:author="pc_guang" w:date="2019-04-16T21:40:00Z">
                    <w:rPr>
                      <w:rFonts w:cstheme="minorHAnsi" w:hint="eastAsia"/>
                      <w:b/>
                      <w:color w:val="FFFFFF" w:themeColor="background1"/>
                      <w:szCs w:val="21"/>
                    </w:rPr>
                  </w:rPrChange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B6190A" w:rsidRPr="00ED6C65" w:rsidRDefault="00B6190A" w:rsidP="00BC4BF1">
            <w:pPr>
              <w:spacing w:line="420" w:lineRule="exact"/>
              <w:ind w:left="-20"/>
              <w:jc w:val="left"/>
              <w:rPr>
                <w:ins w:id="1651" w:author="pc_guang" w:date="2019-03-25T11:44:00Z"/>
                <w:rFonts w:cstheme="minorHAnsi"/>
                <w:b/>
                <w:szCs w:val="21"/>
                <w:rPrChange w:id="1652" w:author="pc_guang" w:date="2019-04-16T21:40:00Z">
                  <w:rPr>
                    <w:ins w:id="1653" w:author="pc_guang" w:date="2019-03-25T11:44:00Z"/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</w:pPr>
            <w:ins w:id="1654" w:author="pc_guang" w:date="2019-03-25T11:44:00Z">
              <w:r w:rsidRPr="00ED6C65">
                <w:rPr>
                  <w:rFonts w:cstheme="minorHAnsi" w:hint="eastAsia"/>
                  <w:b/>
                  <w:szCs w:val="21"/>
                  <w:rPrChange w:id="1655" w:author="pc_guang" w:date="2019-04-16T21:40:00Z">
                    <w:rPr>
                      <w:rFonts w:cstheme="minorHAnsi" w:hint="eastAsia"/>
                      <w:b/>
                      <w:color w:val="FFFFFF" w:themeColor="background1"/>
                      <w:szCs w:val="21"/>
                    </w:rPr>
                  </w:rPrChange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B6190A" w:rsidRPr="00ED6C65" w:rsidRDefault="00B6190A" w:rsidP="00BC4BF1">
            <w:pPr>
              <w:spacing w:line="420" w:lineRule="exact"/>
              <w:ind w:left="-20"/>
              <w:jc w:val="left"/>
              <w:rPr>
                <w:ins w:id="1656" w:author="pc_guang" w:date="2019-03-25T11:44:00Z"/>
                <w:rFonts w:cstheme="minorHAnsi"/>
                <w:b/>
                <w:szCs w:val="21"/>
                <w:rPrChange w:id="1657" w:author="pc_guang" w:date="2019-04-16T21:40:00Z">
                  <w:rPr>
                    <w:ins w:id="1658" w:author="pc_guang" w:date="2019-03-25T11:44:00Z"/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</w:pPr>
            <w:ins w:id="1659" w:author="pc_guang" w:date="2019-03-25T11:44:00Z">
              <w:r w:rsidRPr="00ED6C65">
                <w:rPr>
                  <w:rFonts w:cstheme="minorHAnsi" w:hint="eastAsia"/>
                  <w:b/>
                  <w:szCs w:val="21"/>
                  <w:rPrChange w:id="1660" w:author="pc_guang" w:date="2019-04-16T21:40:00Z">
                    <w:rPr>
                      <w:rFonts w:cstheme="minorHAnsi" w:hint="eastAsia"/>
                      <w:b/>
                      <w:color w:val="FFFFFF" w:themeColor="background1"/>
                      <w:szCs w:val="21"/>
                    </w:rPr>
                  </w:rPrChange>
                </w:rPr>
                <w:t>备注</w:t>
              </w:r>
            </w:ins>
          </w:p>
        </w:tc>
      </w:tr>
      <w:tr w:rsidR="00ED6C65" w:rsidRPr="00ED6C65" w:rsidTr="00BC4BF1">
        <w:trPr>
          <w:ins w:id="1661" w:author="pc_guang" w:date="2019-03-25T11:44:00Z"/>
        </w:trPr>
        <w:tc>
          <w:tcPr>
            <w:tcW w:w="710" w:type="dxa"/>
          </w:tcPr>
          <w:p w:rsidR="00B6190A" w:rsidRPr="00ED6C65" w:rsidRDefault="00B6190A" w:rsidP="00BC4BF1">
            <w:pPr>
              <w:rPr>
                <w:ins w:id="1662" w:author="pc_guang" w:date="2019-03-25T11:44:00Z"/>
                <w:rPrChange w:id="1663" w:author="pc_guang" w:date="2019-04-16T21:40:00Z">
                  <w:rPr>
                    <w:ins w:id="1664" w:author="pc_guang" w:date="2019-03-25T11:44:00Z"/>
                    <w:color w:val="FF0000"/>
                  </w:rPr>
                </w:rPrChange>
              </w:rPr>
            </w:pPr>
            <w:ins w:id="1665" w:author="pc_guang" w:date="2019-03-25T11:44:00Z">
              <w:r w:rsidRPr="00ED6C65">
                <w:rPr>
                  <w:rPrChange w:id="1666" w:author="pc_guang" w:date="2019-04-16T21:40:00Z">
                    <w:rPr>
                      <w:color w:val="FF0000"/>
                    </w:rPr>
                  </w:rPrChange>
                </w:rPr>
                <w:t>0</w:t>
              </w:r>
            </w:ins>
          </w:p>
        </w:tc>
        <w:tc>
          <w:tcPr>
            <w:tcW w:w="1808" w:type="dxa"/>
          </w:tcPr>
          <w:p w:rsidR="00B6190A" w:rsidRPr="00ED6C65" w:rsidRDefault="00F63E2D" w:rsidP="00BC4BF1">
            <w:pPr>
              <w:rPr>
                <w:ins w:id="1667" w:author="pc_guang" w:date="2019-03-25T11:44:00Z"/>
                <w:rPrChange w:id="1668" w:author="pc_guang" w:date="2019-04-16T21:40:00Z">
                  <w:rPr>
                    <w:ins w:id="1669" w:author="pc_guang" w:date="2019-03-25T11:44:00Z"/>
                    <w:color w:val="FF0000"/>
                  </w:rPr>
                </w:rPrChange>
              </w:rPr>
            </w:pPr>
            <w:ins w:id="1670" w:author="pc_guang" w:date="2019-03-25T11:45:00Z">
              <w:r w:rsidRPr="00ED6C65">
                <w:rPr>
                  <w:rPrChange w:id="1671" w:author="pc_guang" w:date="2019-04-16T21:40:00Z">
                    <w:rPr>
                      <w:color w:val="FF0000"/>
                    </w:rPr>
                  </w:rPrChange>
                </w:rPr>
                <w:t>Quantity</w:t>
              </w:r>
            </w:ins>
          </w:p>
        </w:tc>
        <w:tc>
          <w:tcPr>
            <w:tcW w:w="1559" w:type="dxa"/>
          </w:tcPr>
          <w:p w:rsidR="00B6190A" w:rsidRPr="00ED6C65" w:rsidRDefault="00B6190A" w:rsidP="00BC4BF1">
            <w:pPr>
              <w:rPr>
                <w:ins w:id="1672" w:author="pc_guang" w:date="2019-03-25T11:44:00Z"/>
                <w:rPrChange w:id="1673" w:author="pc_guang" w:date="2019-04-16T21:40:00Z">
                  <w:rPr>
                    <w:ins w:id="1674" w:author="pc_guang" w:date="2019-03-25T11:44:00Z"/>
                    <w:color w:val="FF0000"/>
                  </w:rPr>
                </w:rPrChange>
              </w:rPr>
            </w:pPr>
            <w:ins w:id="1675" w:author="pc_guang" w:date="2019-03-25T11:44:00Z">
              <w:r w:rsidRPr="00ED6C65">
                <w:rPr>
                  <w:rPrChange w:id="1676" w:author="pc_guang" w:date="2019-04-16T21:40:00Z">
                    <w:rPr>
                      <w:color w:val="FF0000"/>
                    </w:rPr>
                  </w:rPrChange>
                </w:rPr>
                <w:t>uint16_</w:t>
              </w:r>
              <w:proofErr w:type="gramStart"/>
              <w:r w:rsidRPr="00ED6C65">
                <w:rPr>
                  <w:rPrChange w:id="1677" w:author="pc_guang" w:date="2019-04-16T21:40:00Z">
                    <w:rPr>
                      <w:color w:val="FF0000"/>
                    </w:rPr>
                  </w:rPrChange>
                </w:rPr>
                <w:t>t[</w:t>
              </w:r>
              <w:proofErr w:type="gramEnd"/>
              <w:r w:rsidRPr="00ED6C65">
                <w:rPr>
                  <w:rPrChange w:id="1678" w:author="pc_guang" w:date="2019-04-16T21:40:00Z">
                    <w:rPr>
                      <w:color w:val="FF0000"/>
                    </w:rPr>
                  </w:rPrChange>
                </w:rPr>
                <w:t>]</w:t>
              </w:r>
            </w:ins>
          </w:p>
        </w:tc>
        <w:tc>
          <w:tcPr>
            <w:tcW w:w="4253" w:type="dxa"/>
          </w:tcPr>
          <w:p w:rsidR="00B6190A" w:rsidRPr="00ED6C65" w:rsidRDefault="00F63E2D" w:rsidP="00BC4BF1">
            <w:pPr>
              <w:rPr>
                <w:ins w:id="1679" w:author="pc_guang" w:date="2019-03-25T11:44:00Z"/>
                <w:rPrChange w:id="1680" w:author="pc_guang" w:date="2019-04-16T21:40:00Z">
                  <w:rPr>
                    <w:ins w:id="1681" w:author="pc_guang" w:date="2019-03-25T11:44:00Z"/>
                    <w:color w:val="FF0000"/>
                  </w:rPr>
                </w:rPrChange>
              </w:rPr>
            </w:pPr>
            <w:ins w:id="1682" w:author="pc_guang" w:date="2019-03-25T11:45:00Z">
              <w:r w:rsidRPr="00ED6C65">
                <w:rPr>
                  <w:rPrChange w:id="1683" w:author="pc_guang" w:date="2019-04-16T21:40:00Z">
                    <w:rPr>
                      <w:color w:val="FF0000"/>
                    </w:rPr>
                  </w:rPrChange>
                </w:rPr>
                <w:t>80*</w:t>
              </w:r>
            </w:ins>
            <w:ins w:id="1684" w:author="pc_guang" w:date="2019-03-25T11:46:00Z">
              <w:r w:rsidRPr="00ED6C65">
                <w:rPr>
                  <w:rPrChange w:id="1685" w:author="pc_guang" w:date="2019-04-16T21:40:00Z">
                    <w:rPr>
                      <w:color w:val="FF0000"/>
                    </w:rPr>
                  </w:rPrChange>
                </w:rPr>
                <w:t>2</w:t>
              </w:r>
              <w:r w:rsidRPr="00ED6C65">
                <w:rPr>
                  <w:rFonts w:hint="eastAsia"/>
                  <w:rPrChange w:id="1686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个</w:t>
              </w:r>
            </w:ins>
            <w:ins w:id="1687" w:author="pc_guang" w:date="2019-03-25T11:44:00Z">
              <w:r w:rsidR="00B6190A" w:rsidRPr="00ED6C65">
                <w:rPr>
                  <w:rFonts w:hint="eastAsia"/>
                  <w:rPrChange w:id="1688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字节，代表</w:t>
              </w:r>
            </w:ins>
            <w:ins w:id="1689" w:author="pc_guang" w:date="2019-03-25T11:46:00Z">
              <w:r w:rsidRPr="00ED6C65">
                <w:rPr>
                  <w:rFonts w:hint="eastAsia"/>
                  <w:rPrChange w:id="1690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试剂</w:t>
              </w:r>
            </w:ins>
            <w:ins w:id="1691" w:author="pc_guang" w:date="2019-03-25T11:44:00Z">
              <w:r w:rsidR="00B6190A" w:rsidRPr="00ED6C65">
                <w:rPr>
                  <w:rFonts w:hint="eastAsia"/>
                  <w:rPrChange w:id="1692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扫描</w:t>
              </w:r>
            </w:ins>
            <w:ins w:id="1693" w:author="pc_guang" w:date="2019-03-25T11:45:00Z">
              <w:r w:rsidRPr="00ED6C65">
                <w:rPr>
                  <w:rFonts w:hint="eastAsia"/>
                  <w:rPrChange w:id="1694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结果</w:t>
              </w:r>
            </w:ins>
            <w:ins w:id="1695" w:author="pc_guang" w:date="2019-03-25T11:44:00Z">
              <w:r w:rsidR="00B6190A" w:rsidRPr="00ED6C65">
                <w:rPr>
                  <w:rFonts w:hint="eastAsia"/>
                  <w:rPrChange w:id="1696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，数组偏移</w:t>
              </w:r>
              <w:r w:rsidR="00B6190A" w:rsidRPr="00ED6C65">
                <w:rPr>
                  <w:rPrChange w:id="1697" w:author="pc_guang" w:date="2019-04-16T21:40:00Z">
                    <w:rPr>
                      <w:color w:val="FF0000"/>
                    </w:rPr>
                  </w:rPrChange>
                </w:rPr>
                <w:t>[0~79]</w:t>
              </w:r>
              <w:r w:rsidR="00B6190A" w:rsidRPr="00ED6C65">
                <w:rPr>
                  <w:rFonts w:hint="eastAsia"/>
                  <w:rPrChange w:id="1698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表示物理位置</w:t>
              </w:r>
              <w:r w:rsidR="00B6190A" w:rsidRPr="00ED6C65">
                <w:rPr>
                  <w:rPrChange w:id="1699" w:author="pc_guang" w:date="2019-04-16T21:40:00Z">
                    <w:rPr>
                      <w:color w:val="FF0000"/>
                    </w:rPr>
                  </w:rPrChange>
                </w:rPr>
                <w:t>[1~80]</w:t>
              </w:r>
            </w:ins>
            <w:ins w:id="1700" w:author="pc_guang" w:date="2019-03-25T11:46:00Z">
              <w:r w:rsidRPr="00ED6C65">
                <w:rPr>
                  <w:rFonts w:hint="eastAsia"/>
                  <w:rPrChange w:id="1701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的扫描结果，未扫描</w:t>
              </w:r>
            </w:ins>
            <w:ins w:id="1702" w:author="pc_guang" w:date="2019-03-25T11:47:00Z">
              <w:r w:rsidRPr="00ED6C65">
                <w:rPr>
                  <w:rFonts w:hint="eastAsia"/>
                  <w:rPrChange w:id="1703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位置用数据</w:t>
              </w:r>
              <w:r w:rsidRPr="00ED6C65">
                <w:rPr>
                  <w:rPrChange w:id="1704" w:author="pc_guang" w:date="2019-04-16T21:40:00Z">
                    <w:rPr>
                      <w:color w:val="FF0000"/>
                    </w:rPr>
                  </w:rPrChange>
                </w:rPr>
                <w:t>0xFFFF</w:t>
              </w:r>
              <w:r w:rsidRPr="00ED6C65">
                <w:rPr>
                  <w:rFonts w:hint="eastAsia"/>
                  <w:rPrChange w:id="1705" w:author="pc_guang" w:date="2019-04-16T21:40:00Z">
                    <w:rPr>
                      <w:rFonts w:hint="eastAsia"/>
                      <w:color w:val="FF0000"/>
                    </w:rPr>
                  </w:rPrChange>
                </w:rPr>
                <w:t>填充。</w:t>
              </w:r>
            </w:ins>
          </w:p>
        </w:tc>
      </w:tr>
    </w:tbl>
    <w:bookmarkEnd w:id="1643"/>
    <w:p w:rsidR="00124B8F" w:rsidRPr="008D0DAD" w:rsidRDefault="00F63E2D">
      <w:pPr>
        <w:rPr>
          <w:ins w:id="1706" w:author="pc_guang" w:date="2019-03-25T11:47:00Z"/>
          <w:color w:val="FF0000"/>
          <w:rPrChange w:id="1707" w:author="pc_guang" w:date="2019-03-25T11:55:00Z">
            <w:rPr>
              <w:ins w:id="1708" w:author="pc_guang" w:date="2019-03-25T11:47:00Z"/>
            </w:rPr>
          </w:rPrChange>
        </w:rPr>
      </w:pPr>
      <w:ins w:id="1709" w:author="pc_guang" w:date="2019-03-25T11:47:00Z">
        <w:r w:rsidRPr="00ED6C65">
          <w:rPr>
            <w:rFonts w:hint="eastAsia"/>
          </w:rPr>
          <w:t>注：试剂盘试剂位置可能不足</w:t>
        </w:r>
        <w:r w:rsidRPr="00ED6C65">
          <w:t>80</w:t>
        </w:r>
        <w:r w:rsidRPr="00ED6C65">
          <w:rPr>
            <w:rFonts w:hint="eastAsia"/>
          </w:rPr>
          <w:t>，</w:t>
        </w:r>
      </w:ins>
      <w:ins w:id="1710" w:author="pc_guang" w:date="2019-03-25T11:55:00Z">
        <w:r w:rsidR="00C70E02" w:rsidRPr="00ED6C65">
          <w:rPr>
            <w:rFonts w:hint="eastAsia"/>
            <w:rPrChange w:id="1711" w:author="pc_guang" w:date="2019-04-16T21:40:00Z">
              <w:rPr>
                <w:rFonts w:hint="eastAsia"/>
                <w:color w:val="FF0000"/>
              </w:rPr>
            </w:rPrChange>
          </w:rPr>
          <w:t>扫描时忽略多余的位置信息，但</w:t>
        </w:r>
      </w:ins>
      <w:ins w:id="1712" w:author="pc_guang" w:date="2019-03-25T11:48:00Z">
        <w:r w:rsidRPr="00ED6C65">
          <w:rPr>
            <w:rFonts w:hint="eastAsia"/>
          </w:rPr>
          <w:t>返回扫描结果时</w:t>
        </w:r>
      </w:ins>
      <w:ins w:id="1713" w:author="pc_guang" w:date="2019-03-25T11:47:00Z">
        <w:r w:rsidRPr="00ED6C65">
          <w:rPr>
            <w:rFonts w:hint="eastAsia"/>
          </w:rPr>
          <w:t>将</w:t>
        </w:r>
      </w:ins>
      <w:ins w:id="1714" w:author="pc_guang" w:date="2019-03-25T11:48:00Z">
        <w:r w:rsidRPr="00ED6C65">
          <w:rPr>
            <w:rFonts w:hint="eastAsia"/>
          </w:rPr>
          <w:t>多余的位置填充</w:t>
        </w:r>
        <w:r w:rsidRPr="00ED6C65">
          <w:t>0xFFFF</w:t>
        </w:r>
      </w:ins>
    </w:p>
    <w:p w:rsidR="00F63E2D" w:rsidRPr="00B6190A" w:rsidRDefault="00F63E2D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1715" w:name="_Toc6344537"/>
      <w:r>
        <w:rPr>
          <w:rFonts w:hint="eastAsia"/>
        </w:rPr>
        <w:t>样本架出</w:t>
      </w:r>
      <w:proofErr w:type="gramStart"/>
      <w:r>
        <w:rPr>
          <w:rFonts w:hint="eastAsia"/>
        </w:rPr>
        <w:t>位命令</w:t>
      </w:r>
      <w:proofErr w:type="gramEnd"/>
      <w:r>
        <w:rPr>
          <w:rFonts w:hint="eastAsia"/>
        </w:rPr>
        <w:t>(0x00</w:t>
      </w:r>
      <w:r>
        <w:t>1</w:t>
      </w:r>
      <w:r>
        <w:rPr>
          <w:rFonts w:hint="eastAsia"/>
        </w:rPr>
        <w:t>B)</w:t>
      </w:r>
      <w:bookmarkEnd w:id="1715"/>
    </w:p>
    <w:p w:rsidR="00645052" w:rsidRDefault="00107609">
      <w:bookmarkStart w:id="1716" w:name="_Hlk533456227"/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</w:t>
      </w:r>
      <w:r>
        <w:t>1B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样本针；样本针</w:t>
      </w:r>
      <w:r>
        <w:rPr>
          <w:rFonts w:hint="eastAsia"/>
        </w:rPr>
        <w:t xml:space="preserve"> &gt; </w:t>
      </w:r>
      <w:r>
        <w:rPr>
          <w:rFonts w:hint="eastAsia"/>
        </w:rPr>
        <w:t>主控板；</w:t>
      </w:r>
      <w:r>
        <w:t xml:space="preserve"> </w:t>
      </w:r>
    </w:p>
    <w:p w:rsidR="00645052" w:rsidRDefault="00107609">
      <w:r>
        <w:t>命令体</w:t>
      </w:r>
      <w:r>
        <w:rPr>
          <w:rFonts w:hint="eastAsia"/>
        </w:rPr>
        <w:t>：</w:t>
      </w:r>
    </w:p>
    <w:p w:rsidR="00645052" w:rsidRDefault="00107609">
      <w:pPr>
        <w:ind w:firstLine="420"/>
      </w:pPr>
      <w:r>
        <w:rPr>
          <w:rFonts w:hint="eastAsia"/>
        </w:rPr>
        <w:t>主控板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样本针</w:t>
      </w:r>
    </w:p>
    <w:p w:rsidR="00645052" w:rsidRDefault="00107609">
      <w:r>
        <w:rPr>
          <w:rFonts w:hint="eastAsia"/>
        </w:rPr>
        <w:t>无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样本针</w:t>
      </w:r>
      <w:r>
        <w:rPr>
          <w:rFonts w:hint="eastAsia"/>
        </w:rPr>
        <w:t xml:space="preserve"> &gt; </w:t>
      </w:r>
      <w:r>
        <w:rPr>
          <w:rFonts w:hint="eastAsia"/>
        </w:rPr>
        <w:t>主控板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lastRenderedPageBreak/>
              <w:t>位置</w:t>
            </w:r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808" w:type="dxa"/>
          </w:tcPr>
          <w:p w:rsidR="00645052" w:rsidRDefault="00107609"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t>1</w:t>
            </w:r>
            <w:r>
              <w:rPr>
                <w:rFonts w:hint="eastAsia"/>
              </w:rPr>
              <w:t>成功；</w:t>
            </w:r>
            <w:r>
              <w:t>0</w:t>
            </w:r>
            <w:r>
              <w:rPr>
                <w:rFonts w:hint="eastAsia"/>
              </w:rPr>
              <w:t>失败；</w:t>
            </w:r>
          </w:p>
        </w:tc>
      </w:tr>
    </w:tbl>
    <w:bookmarkEnd w:id="1716"/>
    <w:p w:rsidR="00645052" w:rsidRDefault="00107609">
      <w:r>
        <w:tab/>
      </w:r>
    </w:p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del w:id="1717" w:author="pc_guang" w:date="2019-03-27T10:42:00Z">
        <w:r w:rsidDel="00223A92">
          <w:rPr>
            <w:rFonts w:hint="eastAsia"/>
          </w:rPr>
          <w:delText>样本架进位</w:delText>
        </w:r>
      </w:del>
      <w:bookmarkStart w:id="1718" w:name="_Toc6344538"/>
      <w:ins w:id="1719" w:author="pc_guang" w:date="2019-03-27T10:42:00Z">
        <w:r w:rsidR="00223A92">
          <w:rPr>
            <w:rFonts w:hint="eastAsia"/>
          </w:rPr>
          <w:t>试剂条码扫描</w:t>
        </w:r>
      </w:ins>
      <w:ins w:id="1720" w:author="pc_guang" w:date="2019-03-27T10:43:00Z">
        <w:r w:rsidR="00223A92">
          <w:rPr>
            <w:rFonts w:hint="eastAsia"/>
          </w:rPr>
          <w:t>命令</w:t>
        </w:r>
      </w:ins>
      <w:r>
        <w:rPr>
          <w:rFonts w:hint="eastAsia"/>
        </w:rPr>
        <w:t>(</w:t>
      </w:r>
      <w:r>
        <w:t>0x001C)</w:t>
      </w:r>
      <w:bookmarkEnd w:id="1718"/>
      <w:ins w:id="1721" w:author="李岩松" w:date="2019-02-13T11:45:00Z">
        <w:del w:id="1722" w:author="pc_guang" w:date="2019-03-27T10:41:00Z">
          <w:r w:rsidDel="00BC4BF1">
            <w:rPr>
              <w:rFonts w:hint="eastAsia"/>
            </w:rPr>
            <w:delText>-</w:delText>
          </w:r>
          <w:r w:rsidDel="00BC4BF1">
            <w:rPr>
              <w:rFonts w:hint="eastAsia"/>
            </w:rPr>
            <w:delText>暂不使用</w:delText>
          </w:r>
        </w:del>
      </w:ins>
    </w:p>
    <w:p w:rsidR="00645052" w:rsidRDefault="00107609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0x001</w:t>
      </w:r>
      <w:r>
        <w:t>C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 xml:space="preserve"> &gt; </w:t>
      </w:r>
      <w:del w:id="1723" w:author="pc_guang" w:date="2019-03-27T10:43:00Z">
        <w:r w:rsidDel="00223A92">
          <w:rPr>
            <w:rFonts w:hint="eastAsia"/>
          </w:rPr>
          <w:delText>样</w:delText>
        </w:r>
      </w:del>
      <w:ins w:id="1724" w:author="pc_guang" w:date="2019-03-27T10:43:00Z">
        <w:r w:rsidR="00223A92">
          <w:rPr>
            <w:rFonts w:hint="eastAsia"/>
          </w:rPr>
          <w:t>试剂</w:t>
        </w:r>
      </w:ins>
      <w:del w:id="1725" w:author="pc_guang" w:date="2019-03-27T10:43:00Z">
        <w:r w:rsidDel="00223A92">
          <w:rPr>
            <w:rFonts w:hint="eastAsia"/>
          </w:rPr>
          <w:delText>本</w:delText>
        </w:r>
      </w:del>
      <w:r>
        <w:rPr>
          <w:rFonts w:hint="eastAsia"/>
        </w:rPr>
        <w:t>针；</w:t>
      </w:r>
      <w:del w:id="1726" w:author="pc_guang" w:date="2019-03-27T10:43:00Z">
        <w:r w:rsidDel="00223A92">
          <w:rPr>
            <w:rFonts w:hint="eastAsia"/>
          </w:rPr>
          <w:delText>样本</w:delText>
        </w:r>
      </w:del>
      <w:ins w:id="1727" w:author="pc_guang" w:date="2019-03-27T10:43:00Z">
        <w:r w:rsidR="00223A92">
          <w:rPr>
            <w:rFonts w:hint="eastAsia"/>
          </w:rPr>
          <w:t>试剂</w:t>
        </w:r>
      </w:ins>
      <w:r>
        <w:rPr>
          <w:rFonts w:hint="eastAsia"/>
        </w:rPr>
        <w:t>针</w:t>
      </w:r>
      <w:r>
        <w:rPr>
          <w:rFonts w:hint="eastAsia"/>
        </w:rPr>
        <w:t xml:space="preserve"> &gt; </w:t>
      </w:r>
      <w:r>
        <w:rPr>
          <w:rFonts w:hint="eastAsia"/>
        </w:rPr>
        <w:t>主控板</w:t>
      </w:r>
    </w:p>
    <w:p w:rsidR="00645052" w:rsidRDefault="00107609">
      <w:pPr>
        <w:rPr>
          <w:ins w:id="1728" w:author="pc_guang" w:date="2019-03-27T10:43:00Z"/>
        </w:rPr>
      </w:pPr>
      <w:r>
        <w:rPr>
          <w:rFonts w:hint="eastAsia"/>
        </w:rPr>
        <w:t>命令体：</w:t>
      </w:r>
    </w:p>
    <w:p w:rsidR="00223A92" w:rsidRDefault="00223A92">
      <w:pPr>
        <w:ind w:firstLine="420"/>
        <w:rPr>
          <w:ins w:id="1729" w:author="pc_guang" w:date="2019-03-27T10:43:00Z"/>
        </w:rPr>
        <w:pPrChange w:id="1730" w:author="pc_guang" w:date="2019-03-27T10:43:00Z">
          <w:pPr/>
        </w:pPrChange>
      </w:pPr>
      <w:proofErr w:type="gramStart"/>
      <w:ins w:id="1731" w:author="pc_guang" w:date="2019-03-27T10:43:00Z">
        <w:r>
          <w:rPr>
            <w:rFonts w:hint="eastAsia"/>
          </w:rPr>
          <w:t>中位机</w:t>
        </w:r>
        <w:proofErr w:type="gramEnd"/>
        <w:r>
          <w:rPr>
            <w:rFonts w:hint="eastAsia"/>
          </w:rPr>
          <w:t xml:space="preserve"> </w:t>
        </w:r>
        <w:r>
          <w:t xml:space="preserve">&gt; </w:t>
        </w:r>
        <w:r>
          <w:rPr>
            <w:rFonts w:hint="eastAsia"/>
          </w:rPr>
          <w:t>主控板</w:t>
        </w:r>
      </w:ins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223A92" w:rsidTr="006C70AA">
        <w:trPr>
          <w:ins w:id="1732" w:author="pc_guang" w:date="2019-03-27T10:48:00Z"/>
        </w:trPr>
        <w:tc>
          <w:tcPr>
            <w:tcW w:w="710" w:type="dxa"/>
            <w:shd w:val="clear" w:color="auto" w:fill="0070C0"/>
          </w:tcPr>
          <w:p w:rsidR="00223A92" w:rsidRDefault="00223A92" w:rsidP="006C70AA">
            <w:pPr>
              <w:spacing w:line="420" w:lineRule="exact"/>
              <w:ind w:left="-20"/>
              <w:jc w:val="left"/>
              <w:rPr>
                <w:ins w:id="1733" w:author="pc_guang" w:date="2019-03-27T10:48:00Z"/>
                <w:rFonts w:cstheme="minorHAnsi"/>
                <w:b/>
                <w:color w:val="FFFFFF" w:themeColor="background1"/>
                <w:szCs w:val="21"/>
              </w:rPr>
            </w:pPr>
            <w:ins w:id="1734" w:author="pc_guang" w:date="2019-03-27T10:48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223A92" w:rsidRDefault="00223A92" w:rsidP="006C70AA">
            <w:pPr>
              <w:spacing w:line="420" w:lineRule="exact"/>
              <w:ind w:left="-20"/>
              <w:jc w:val="left"/>
              <w:rPr>
                <w:ins w:id="1735" w:author="pc_guang" w:date="2019-03-27T10:48:00Z"/>
                <w:rFonts w:cstheme="minorHAnsi"/>
                <w:b/>
                <w:color w:val="FFFFFF" w:themeColor="background1"/>
                <w:szCs w:val="21"/>
              </w:rPr>
            </w:pPr>
            <w:ins w:id="1736" w:author="pc_guang" w:date="2019-03-27T10:48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223A92" w:rsidRDefault="00223A92" w:rsidP="006C70AA">
            <w:pPr>
              <w:spacing w:line="420" w:lineRule="exact"/>
              <w:ind w:left="-20"/>
              <w:jc w:val="left"/>
              <w:rPr>
                <w:ins w:id="1737" w:author="pc_guang" w:date="2019-03-27T10:48:00Z"/>
                <w:rFonts w:cstheme="minorHAnsi"/>
                <w:b/>
                <w:color w:val="FFFFFF" w:themeColor="background1"/>
                <w:szCs w:val="21"/>
              </w:rPr>
            </w:pPr>
            <w:ins w:id="1738" w:author="pc_guang" w:date="2019-03-27T10:48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223A92" w:rsidRDefault="00223A92" w:rsidP="006C70AA">
            <w:pPr>
              <w:spacing w:line="420" w:lineRule="exact"/>
              <w:ind w:left="-20"/>
              <w:jc w:val="left"/>
              <w:rPr>
                <w:ins w:id="1739" w:author="pc_guang" w:date="2019-03-27T10:48:00Z"/>
                <w:rFonts w:cstheme="minorHAnsi"/>
                <w:b/>
                <w:color w:val="FFFFFF" w:themeColor="background1"/>
                <w:szCs w:val="21"/>
              </w:rPr>
            </w:pPr>
            <w:ins w:id="1740" w:author="pc_guang" w:date="2019-03-27T10:48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备注</w:t>
              </w:r>
            </w:ins>
          </w:p>
        </w:tc>
      </w:tr>
      <w:tr w:rsidR="00ED6C65" w:rsidRPr="00ED6C65" w:rsidTr="006C70AA">
        <w:trPr>
          <w:ins w:id="1741" w:author="pc_guang" w:date="2019-03-27T10:48:00Z"/>
        </w:trPr>
        <w:tc>
          <w:tcPr>
            <w:tcW w:w="710" w:type="dxa"/>
          </w:tcPr>
          <w:p w:rsidR="00223A92" w:rsidRPr="00ED6C65" w:rsidRDefault="00223A92" w:rsidP="006C70AA">
            <w:pPr>
              <w:rPr>
                <w:ins w:id="1742" w:author="pc_guang" w:date="2019-03-27T10:48:00Z"/>
                <w:rPrChange w:id="1743" w:author="pc_guang" w:date="2019-04-16T21:42:00Z">
                  <w:rPr>
                    <w:ins w:id="1744" w:author="pc_guang" w:date="2019-03-27T10:48:00Z"/>
                    <w:color w:val="FF0000"/>
                  </w:rPr>
                </w:rPrChange>
              </w:rPr>
            </w:pPr>
            <w:ins w:id="1745" w:author="pc_guang" w:date="2019-03-27T10:48:00Z">
              <w:r w:rsidRPr="00ED6C65">
                <w:rPr>
                  <w:rPrChange w:id="1746" w:author="pc_guang" w:date="2019-04-16T21:42:00Z">
                    <w:rPr>
                      <w:color w:val="FF0000"/>
                    </w:rPr>
                  </w:rPrChange>
                </w:rPr>
                <w:t>0</w:t>
              </w:r>
            </w:ins>
          </w:p>
        </w:tc>
        <w:tc>
          <w:tcPr>
            <w:tcW w:w="1808" w:type="dxa"/>
          </w:tcPr>
          <w:p w:rsidR="00223A92" w:rsidRPr="00ED6C65" w:rsidRDefault="00223A92" w:rsidP="006C70AA">
            <w:pPr>
              <w:rPr>
                <w:ins w:id="1747" w:author="pc_guang" w:date="2019-03-27T10:48:00Z"/>
                <w:rPrChange w:id="1748" w:author="pc_guang" w:date="2019-04-16T21:42:00Z">
                  <w:rPr>
                    <w:ins w:id="1749" w:author="pc_guang" w:date="2019-03-27T10:48:00Z"/>
                    <w:color w:val="FF0000"/>
                  </w:rPr>
                </w:rPrChange>
              </w:rPr>
            </w:pPr>
            <w:ins w:id="1750" w:author="pc_guang" w:date="2019-03-27T10:48:00Z">
              <w:r w:rsidRPr="00ED6C65">
                <w:rPr>
                  <w:rPrChange w:id="1751" w:author="pc_guang" w:date="2019-04-16T21:42:00Z">
                    <w:rPr>
                      <w:color w:val="FF0000"/>
                    </w:rPr>
                  </w:rPrChange>
                </w:rPr>
                <w:t>Number</w:t>
              </w:r>
            </w:ins>
          </w:p>
        </w:tc>
        <w:tc>
          <w:tcPr>
            <w:tcW w:w="1559" w:type="dxa"/>
          </w:tcPr>
          <w:p w:rsidR="00223A92" w:rsidRPr="00ED6C65" w:rsidRDefault="00223A92" w:rsidP="006C70AA">
            <w:pPr>
              <w:rPr>
                <w:ins w:id="1752" w:author="pc_guang" w:date="2019-03-27T10:48:00Z"/>
                <w:rPrChange w:id="1753" w:author="pc_guang" w:date="2019-04-16T21:42:00Z">
                  <w:rPr>
                    <w:ins w:id="1754" w:author="pc_guang" w:date="2019-03-27T10:48:00Z"/>
                    <w:color w:val="FF0000"/>
                  </w:rPr>
                </w:rPrChange>
              </w:rPr>
            </w:pPr>
            <w:ins w:id="1755" w:author="pc_guang" w:date="2019-03-27T10:48:00Z">
              <w:r w:rsidRPr="00ED6C65">
                <w:rPr>
                  <w:rPrChange w:id="1756" w:author="pc_guang" w:date="2019-04-16T21:42:00Z">
                    <w:rPr>
                      <w:color w:val="FF0000"/>
                    </w:rPr>
                  </w:rPrChange>
                </w:rPr>
                <w:t>uint8_t</w:t>
              </w:r>
            </w:ins>
          </w:p>
        </w:tc>
        <w:tc>
          <w:tcPr>
            <w:tcW w:w="4253" w:type="dxa"/>
          </w:tcPr>
          <w:p w:rsidR="00223A92" w:rsidRPr="00ED6C65" w:rsidRDefault="00223A92" w:rsidP="006C70AA">
            <w:pPr>
              <w:rPr>
                <w:ins w:id="1757" w:author="pc_guang" w:date="2019-03-27T10:48:00Z"/>
                <w:rPrChange w:id="1758" w:author="pc_guang" w:date="2019-04-16T21:42:00Z">
                  <w:rPr>
                    <w:ins w:id="1759" w:author="pc_guang" w:date="2019-03-27T10:48:00Z"/>
                    <w:color w:val="FF0000"/>
                  </w:rPr>
                </w:rPrChange>
              </w:rPr>
            </w:pPr>
            <w:ins w:id="1760" w:author="pc_guang" w:date="2019-03-27T10:48:00Z">
              <w:r w:rsidRPr="00ED6C65">
                <w:rPr>
                  <w:rFonts w:hint="eastAsia"/>
                  <w:rPrChange w:id="1761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试剂盘</w:t>
              </w:r>
              <w:r w:rsidRPr="00ED6C65">
                <w:rPr>
                  <w:rPrChange w:id="1762" w:author="pc_guang" w:date="2019-04-16T21:42:00Z">
                    <w:rPr>
                      <w:color w:val="FF0000"/>
                    </w:rPr>
                  </w:rPrChange>
                </w:rPr>
                <w:t xml:space="preserve">1 </w:t>
              </w:r>
            </w:ins>
          </w:p>
        </w:tc>
      </w:tr>
      <w:tr w:rsidR="00ED6C65" w:rsidRPr="00ED6C65" w:rsidTr="006C70AA">
        <w:trPr>
          <w:ins w:id="1763" w:author="pc_guang" w:date="2019-03-27T10:48:00Z"/>
        </w:trPr>
        <w:tc>
          <w:tcPr>
            <w:tcW w:w="710" w:type="dxa"/>
          </w:tcPr>
          <w:p w:rsidR="00223A92" w:rsidRPr="00ED6C65" w:rsidRDefault="00223A92" w:rsidP="006C70AA">
            <w:pPr>
              <w:rPr>
                <w:ins w:id="1764" w:author="pc_guang" w:date="2019-03-27T10:48:00Z"/>
                <w:rPrChange w:id="1765" w:author="pc_guang" w:date="2019-04-16T21:42:00Z">
                  <w:rPr>
                    <w:ins w:id="1766" w:author="pc_guang" w:date="2019-03-27T10:48:00Z"/>
                    <w:color w:val="FF0000"/>
                  </w:rPr>
                </w:rPrChange>
              </w:rPr>
            </w:pPr>
            <w:ins w:id="1767" w:author="pc_guang" w:date="2019-03-27T10:48:00Z">
              <w:r w:rsidRPr="00ED6C65">
                <w:rPr>
                  <w:rPrChange w:id="1768" w:author="pc_guang" w:date="2019-04-16T21:42:00Z">
                    <w:rPr>
                      <w:color w:val="FF0000"/>
                    </w:rPr>
                  </w:rPrChange>
                </w:rPr>
                <w:t>1</w:t>
              </w:r>
            </w:ins>
          </w:p>
        </w:tc>
        <w:tc>
          <w:tcPr>
            <w:tcW w:w="1808" w:type="dxa"/>
          </w:tcPr>
          <w:p w:rsidR="00223A92" w:rsidRPr="00ED6C65" w:rsidRDefault="00223A92" w:rsidP="006C70AA">
            <w:pPr>
              <w:rPr>
                <w:ins w:id="1769" w:author="pc_guang" w:date="2019-03-27T10:48:00Z"/>
                <w:rPrChange w:id="1770" w:author="pc_guang" w:date="2019-04-16T21:42:00Z">
                  <w:rPr>
                    <w:ins w:id="1771" w:author="pc_guang" w:date="2019-03-27T10:48:00Z"/>
                    <w:color w:val="FF0000"/>
                  </w:rPr>
                </w:rPrChange>
              </w:rPr>
            </w:pPr>
            <w:ins w:id="1772" w:author="pc_guang" w:date="2019-03-27T10:48:00Z">
              <w:r w:rsidRPr="00ED6C65">
                <w:rPr>
                  <w:rPrChange w:id="1773" w:author="pc_guang" w:date="2019-04-16T21:42:00Z">
                    <w:rPr>
                      <w:color w:val="FF0000"/>
                    </w:rPr>
                  </w:rPrChange>
                </w:rPr>
                <w:t>Pos</w:t>
              </w:r>
            </w:ins>
            <w:ins w:id="1774" w:author="pc_guang" w:date="2019-04-16T21:42:00Z">
              <w:r w:rsidR="00ED6C65" w:rsidRPr="00ED6C65">
                <w:rPr>
                  <w:rPrChange w:id="1775" w:author="pc_guang" w:date="2019-04-16T21:42:00Z">
                    <w:rPr>
                      <w:color w:val="FF0000"/>
                    </w:rPr>
                  </w:rPrChange>
                </w:rPr>
                <w:t>i</w:t>
              </w:r>
            </w:ins>
            <w:ins w:id="1776" w:author="pc_guang" w:date="2019-03-27T10:48:00Z">
              <w:r w:rsidRPr="00ED6C65">
                <w:rPr>
                  <w:rPrChange w:id="1777" w:author="pc_guang" w:date="2019-04-16T21:42:00Z">
                    <w:rPr>
                      <w:color w:val="FF0000"/>
                    </w:rPr>
                  </w:rPrChange>
                </w:rPr>
                <w:t>tion</w:t>
              </w:r>
            </w:ins>
          </w:p>
        </w:tc>
        <w:tc>
          <w:tcPr>
            <w:tcW w:w="1559" w:type="dxa"/>
          </w:tcPr>
          <w:p w:rsidR="00223A92" w:rsidRPr="00ED6C65" w:rsidRDefault="00223A92" w:rsidP="006C70AA">
            <w:pPr>
              <w:rPr>
                <w:ins w:id="1778" w:author="pc_guang" w:date="2019-03-27T10:48:00Z"/>
                <w:rPrChange w:id="1779" w:author="pc_guang" w:date="2019-04-16T21:42:00Z">
                  <w:rPr>
                    <w:ins w:id="1780" w:author="pc_guang" w:date="2019-03-27T10:48:00Z"/>
                    <w:color w:val="FF0000"/>
                  </w:rPr>
                </w:rPrChange>
              </w:rPr>
            </w:pPr>
            <w:ins w:id="1781" w:author="pc_guang" w:date="2019-03-27T10:48:00Z">
              <w:r w:rsidRPr="00ED6C65">
                <w:rPr>
                  <w:rPrChange w:id="1782" w:author="pc_guang" w:date="2019-04-16T21:42:00Z">
                    <w:rPr>
                      <w:color w:val="FF0000"/>
                    </w:rPr>
                  </w:rPrChange>
                </w:rPr>
                <w:t>uint8_</w:t>
              </w:r>
              <w:proofErr w:type="gramStart"/>
              <w:r w:rsidRPr="00ED6C65">
                <w:rPr>
                  <w:rPrChange w:id="1783" w:author="pc_guang" w:date="2019-04-16T21:42:00Z">
                    <w:rPr>
                      <w:color w:val="FF0000"/>
                    </w:rPr>
                  </w:rPrChange>
                </w:rPr>
                <w:t>t[</w:t>
              </w:r>
              <w:proofErr w:type="gramEnd"/>
              <w:r w:rsidRPr="00ED6C65">
                <w:rPr>
                  <w:rPrChange w:id="1784" w:author="pc_guang" w:date="2019-04-16T21:42:00Z">
                    <w:rPr>
                      <w:color w:val="FF0000"/>
                    </w:rPr>
                  </w:rPrChange>
                </w:rPr>
                <w:t>]</w:t>
              </w:r>
            </w:ins>
          </w:p>
        </w:tc>
        <w:tc>
          <w:tcPr>
            <w:tcW w:w="4253" w:type="dxa"/>
          </w:tcPr>
          <w:p w:rsidR="00223A92" w:rsidRPr="00ED6C65" w:rsidRDefault="00223A92" w:rsidP="006C70AA">
            <w:pPr>
              <w:rPr>
                <w:ins w:id="1785" w:author="pc_guang" w:date="2019-03-27T10:48:00Z"/>
                <w:rPrChange w:id="1786" w:author="pc_guang" w:date="2019-04-16T21:42:00Z">
                  <w:rPr>
                    <w:ins w:id="1787" w:author="pc_guang" w:date="2019-03-27T10:48:00Z"/>
                    <w:color w:val="FF0000"/>
                  </w:rPr>
                </w:rPrChange>
              </w:rPr>
            </w:pPr>
            <w:ins w:id="1788" w:author="pc_guang" w:date="2019-03-27T10:48:00Z">
              <w:r w:rsidRPr="00ED6C65">
                <w:rPr>
                  <w:rPrChange w:id="1789" w:author="pc_guang" w:date="2019-04-16T21:42:00Z">
                    <w:rPr>
                      <w:color w:val="FF0000"/>
                    </w:rPr>
                  </w:rPrChange>
                </w:rPr>
                <w:t>80</w:t>
              </w:r>
              <w:r w:rsidRPr="00ED6C65">
                <w:rPr>
                  <w:rFonts w:hint="eastAsia"/>
                  <w:rPrChange w:id="1790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字节，每个字节代表物理位置扫描是否使能，数组偏移</w:t>
              </w:r>
              <w:r w:rsidRPr="00ED6C65">
                <w:rPr>
                  <w:rPrChange w:id="1791" w:author="pc_guang" w:date="2019-04-16T21:42:00Z">
                    <w:rPr>
                      <w:color w:val="FF0000"/>
                    </w:rPr>
                  </w:rPrChange>
                </w:rPr>
                <w:t>[0~79]</w:t>
              </w:r>
              <w:r w:rsidRPr="00ED6C65">
                <w:rPr>
                  <w:rFonts w:hint="eastAsia"/>
                  <w:rPrChange w:id="1792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表示物理位置</w:t>
              </w:r>
              <w:r w:rsidRPr="00ED6C65">
                <w:rPr>
                  <w:rPrChange w:id="1793" w:author="pc_guang" w:date="2019-04-16T21:42:00Z">
                    <w:rPr>
                      <w:color w:val="FF0000"/>
                    </w:rPr>
                  </w:rPrChange>
                </w:rPr>
                <w:t>[1~80]</w:t>
              </w:r>
              <w:r w:rsidRPr="00ED6C65">
                <w:rPr>
                  <w:rFonts w:hint="eastAsia"/>
                  <w:rPrChange w:id="1794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。</w:t>
              </w:r>
              <w:r w:rsidRPr="00ED6C65">
                <w:rPr>
                  <w:rPrChange w:id="1795" w:author="pc_guang" w:date="2019-04-16T21:42:00Z">
                    <w:rPr>
                      <w:color w:val="FF0000"/>
                    </w:rPr>
                  </w:rPrChange>
                </w:rPr>
                <w:t>80</w:t>
              </w:r>
              <w:r w:rsidRPr="00ED6C65">
                <w:rPr>
                  <w:rFonts w:hint="eastAsia"/>
                  <w:rPrChange w:id="1796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个试剂位置；</w:t>
              </w:r>
              <w:r w:rsidRPr="00ED6C65">
                <w:rPr>
                  <w:rPrChange w:id="1797" w:author="pc_guang" w:date="2019-04-16T21:42:00Z">
                    <w:rPr>
                      <w:color w:val="FF0000"/>
                    </w:rPr>
                  </w:rPrChange>
                </w:rPr>
                <w:t>0x01-</w:t>
              </w:r>
              <w:r w:rsidRPr="00ED6C65">
                <w:rPr>
                  <w:rFonts w:hint="eastAsia"/>
                  <w:rPrChange w:id="1798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扫描</w:t>
              </w:r>
              <w:r w:rsidRPr="00ED6C65">
                <w:rPr>
                  <w:rPrChange w:id="1799" w:author="pc_guang" w:date="2019-04-16T21:42:00Z">
                    <w:rPr>
                      <w:color w:val="FF0000"/>
                    </w:rPr>
                  </w:rPrChange>
                </w:rPr>
                <w:t xml:space="preserve"> 0x00-</w:t>
              </w:r>
              <w:proofErr w:type="gramStart"/>
              <w:r w:rsidRPr="00ED6C65">
                <w:rPr>
                  <w:rFonts w:hint="eastAsia"/>
                  <w:rPrChange w:id="1800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不</w:t>
              </w:r>
              <w:proofErr w:type="gramEnd"/>
              <w:r w:rsidRPr="00ED6C65">
                <w:rPr>
                  <w:rFonts w:hint="eastAsia"/>
                  <w:rPrChange w:id="1801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扫描</w:t>
              </w:r>
            </w:ins>
          </w:p>
        </w:tc>
      </w:tr>
      <w:tr w:rsidR="00ED6C65" w:rsidRPr="00ED6C65" w:rsidTr="006C70AA">
        <w:trPr>
          <w:ins w:id="1802" w:author="pc_guang" w:date="2019-03-27T10:48:00Z"/>
        </w:trPr>
        <w:tc>
          <w:tcPr>
            <w:tcW w:w="710" w:type="dxa"/>
          </w:tcPr>
          <w:p w:rsidR="00223A92" w:rsidRPr="00ED6C65" w:rsidRDefault="00223A92" w:rsidP="006C70AA">
            <w:pPr>
              <w:rPr>
                <w:ins w:id="1803" w:author="pc_guang" w:date="2019-03-27T10:48:00Z"/>
                <w:rPrChange w:id="1804" w:author="pc_guang" w:date="2019-04-16T21:42:00Z">
                  <w:rPr>
                    <w:ins w:id="1805" w:author="pc_guang" w:date="2019-03-27T10:48:00Z"/>
                    <w:color w:val="FF0000"/>
                  </w:rPr>
                </w:rPrChange>
              </w:rPr>
            </w:pPr>
            <w:ins w:id="1806" w:author="pc_guang" w:date="2019-03-27T10:48:00Z">
              <w:r w:rsidRPr="00ED6C65">
                <w:rPr>
                  <w:rPrChange w:id="1807" w:author="pc_guang" w:date="2019-04-16T21:42:00Z">
                    <w:rPr>
                      <w:color w:val="FF0000"/>
                    </w:rPr>
                  </w:rPrChange>
                </w:rPr>
                <w:t>2</w:t>
              </w:r>
            </w:ins>
          </w:p>
        </w:tc>
        <w:tc>
          <w:tcPr>
            <w:tcW w:w="1808" w:type="dxa"/>
          </w:tcPr>
          <w:p w:rsidR="00223A92" w:rsidRPr="00ED6C65" w:rsidRDefault="00223A92" w:rsidP="006C70AA">
            <w:pPr>
              <w:rPr>
                <w:ins w:id="1808" w:author="pc_guang" w:date="2019-03-27T10:48:00Z"/>
                <w:rPrChange w:id="1809" w:author="pc_guang" w:date="2019-04-16T21:42:00Z">
                  <w:rPr>
                    <w:ins w:id="1810" w:author="pc_guang" w:date="2019-03-27T10:48:00Z"/>
                    <w:color w:val="FF0000"/>
                  </w:rPr>
                </w:rPrChange>
              </w:rPr>
            </w:pPr>
            <w:ins w:id="1811" w:author="pc_guang" w:date="2019-03-27T10:48:00Z">
              <w:r w:rsidRPr="00ED6C65">
                <w:rPr>
                  <w:rPrChange w:id="1812" w:author="pc_guang" w:date="2019-04-16T21:42:00Z">
                    <w:rPr>
                      <w:color w:val="FF0000"/>
                    </w:rPr>
                  </w:rPrChange>
                </w:rPr>
                <w:t>Number</w:t>
              </w:r>
            </w:ins>
          </w:p>
        </w:tc>
        <w:tc>
          <w:tcPr>
            <w:tcW w:w="1559" w:type="dxa"/>
          </w:tcPr>
          <w:p w:rsidR="00223A92" w:rsidRPr="00ED6C65" w:rsidRDefault="00223A92" w:rsidP="006C70AA">
            <w:pPr>
              <w:rPr>
                <w:ins w:id="1813" w:author="pc_guang" w:date="2019-03-27T10:48:00Z"/>
                <w:rPrChange w:id="1814" w:author="pc_guang" w:date="2019-04-16T21:42:00Z">
                  <w:rPr>
                    <w:ins w:id="1815" w:author="pc_guang" w:date="2019-03-27T10:48:00Z"/>
                    <w:color w:val="FF0000"/>
                  </w:rPr>
                </w:rPrChange>
              </w:rPr>
            </w:pPr>
            <w:ins w:id="1816" w:author="pc_guang" w:date="2019-03-27T10:48:00Z">
              <w:r w:rsidRPr="00ED6C65">
                <w:rPr>
                  <w:rPrChange w:id="1817" w:author="pc_guang" w:date="2019-04-16T21:42:00Z">
                    <w:rPr>
                      <w:color w:val="FF0000"/>
                    </w:rPr>
                  </w:rPrChange>
                </w:rPr>
                <w:t>uint8_t</w:t>
              </w:r>
              <w:r w:rsidRPr="00ED6C65">
                <w:rPr>
                  <w:rPrChange w:id="1818" w:author="pc_guang" w:date="2019-04-16T21:42:00Z">
                    <w:rPr>
                      <w:color w:val="FF0000"/>
                    </w:rPr>
                  </w:rPrChange>
                </w:rPr>
                <w:tab/>
              </w:r>
            </w:ins>
          </w:p>
        </w:tc>
        <w:tc>
          <w:tcPr>
            <w:tcW w:w="4253" w:type="dxa"/>
          </w:tcPr>
          <w:p w:rsidR="00223A92" w:rsidRPr="00ED6C65" w:rsidRDefault="00223A92" w:rsidP="006C70AA">
            <w:pPr>
              <w:rPr>
                <w:ins w:id="1819" w:author="pc_guang" w:date="2019-03-27T10:48:00Z"/>
                <w:rPrChange w:id="1820" w:author="pc_guang" w:date="2019-04-16T21:42:00Z">
                  <w:rPr>
                    <w:ins w:id="1821" w:author="pc_guang" w:date="2019-03-27T10:48:00Z"/>
                    <w:color w:val="FF0000"/>
                  </w:rPr>
                </w:rPrChange>
              </w:rPr>
            </w:pPr>
            <w:ins w:id="1822" w:author="pc_guang" w:date="2019-03-27T10:48:00Z">
              <w:r w:rsidRPr="00ED6C65">
                <w:rPr>
                  <w:rFonts w:hint="eastAsia"/>
                  <w:rPrChange w:id="1823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试剂盘</w:t>
              </w:r>
              <w:r w:rsidRPr="00ED6C65">
                <w:rPr>
                  <w:rPrChange w:id="1824" w:author="pc_guang" w:date="2019-04-16T21:42:00Z">
                    <w:rPr>
                      <w:color w:val="FF0000"/>
                    </w:rPr>
                  </w:rPrChange>
                </w:rPr>
                <w:t>2</w:t>
              </w:r>
            </w:ins>
          </w:p>
        </w:tc>
      </w:tr>
      <w:tr w:rsidR="00ED6C65" w:rsidRPr="00ED6C65" w:rsidTr="006C70AA">
        <w:trPr>
          <w:ins w:id="1825" w:author="pc_guang" w:date="2019-03-27T10:48:00Z"/>
        </w:trPr>
        <w:tc>
          <w:tcPr>
            <w:tcW w:w="710" w:type="dxa"/>
          </w:tcPr>
          <w:p w:rsidR="00223A92" w:rsidRPr="00ED6C65" w:rsidRDefault="00223A92" w:rsidP="006C70AA">
            <w:pPr>
              <w:rPr>
                <w:ins w:id="1826" w:author="pc_guang" w:date="2019-03-27T10:48:00Z"/>
                <w:rPrChange w:id="1827" w:author="pc_guang" w:date="2019-04-16T21:42:00Z">
                  <w:rPr>
                    <w:ins w:id="1828" w:author="pc_guang" w:date="2019-03-27T10:48:00Z"/>
                    <w:color w:val="FF0000"/>
                  </w:rPr>
                </w:rPrChange>
              </w:rPr>
            </w:pPr>
            <w:ins w:id="1829" w:author="pc_guang" w:date="2019-03-27T10:48:00Z">
              <w:r w:rsidRPr="00ED6C65">
                <w:rPr>
                  <w:rPrChange w:id="1830" w:author="pc_guang" w:date="2019-04-16T21:42:00Z">
                    <w:rPr>
                      <w:color w:val="FF0000"/>
                    </w:rPr>
                  </w:rPrChange>
                </w:rPr>
                <w:t>3</w:t>
              </w:r>
            </w:ins>
          </w:p>
        </w:tc>
        <w:tc>
          <w:tcPr>
            <w:tcW w:w="1808" w:type="dxa"/>
          </w:tcPr>
          <w:p w:rsidR="00223A92" w:rsidRPr="00ED6C65" w:rsidRDefault="00223A92" w:rsidP="006C70AA">
            <w:pPr>
              <w:rPr>
                <w:ins w:id="1831" w:author="pc_guang" w:date="2019-03-27T10:48:00Z"/>
                <w:rPrChange w:id="1832" w:author="pc_guang" w:date="2019-04-16T21:42:00Z">
                  <w:rPr>
                    <w:ins w:id="1833" w:author="pc_guang" w:date="2019-03-27T10:48:00Z"/>
                    <w:color w:val="FF0000"/>
                  </w:rPr>
                </w:rPrChange>
              </w:rPr>
            </w:pPr>
            <w:ins w:id="1834" w:author="pc_guang" w:date="2019-03-27T10:48:00Z">
              <w:r w:rsidRPr="00ED6C65">
                <w:rPr>
                  <w:rPrChange w:id="1835" w:author="pc_guang" w:date="2019-04-16T21:42:00Z">
                    <w:rPr>
                      <w:color w:val="FF0000"/>
                    </w:rPr>
                  </w:rPrChange>
                </w:rPr>
                <w:t>Pos</w:t>
              </w:r>
            </w:ins>
            <w:ins w:id="1836" w:author="pc_guang" w:date="2019-04-16T21:42:00Z">
              <w:r w:rsidR="00ED6C65" w:rsidRPr="00ED6C65">
                <w:rPr>
                  <w:rPrChange w:id="1837" w:author="pc_guang" w:date="2019-04-16T21:42:00Z">
                    <w:rPr>
                      <w:color w:val="FF0000"/>
                    </w:rPr>
                  </w:rPrChange>
                </w:rPr>
                <w:t>i</w:t>
              </w:r>
            </w:ins>
            <w:ins w:id="1838" w:author="pc_guang" w:date="2019-03-27T10:48:00Z">
              <w:r w:rsidRPr="00ED6C65">
                <w:rPr>
                  <w:rPrChange w:id="1839" w:author="pc_guang" w:date="2019-04-16T21:42:00Z">
                    <w:rPr>
                      <w:color w:val="FF0000"/>
                    </w:rPr>
                  </w:rPrChange>
                </w:rPr>
                <w:t>tion</w:t>
              </w:r>
            </w:ins>
          </w:p>
        </w:tc>
        <w:tc>
          <w:tcPr>
            <w:tcW w:w="1559" w:type="dxa"/>
          </w:tcPr>
          <w:p w:rsidR="00223A92" w:rsidRPr="00ED6C65" w:rsidRDefault="00223A92" w:rsidP="006C70AA">
            <w:pPr>
              <w:rPr>
                <w:ins w:id="1840" w:author="pc_guang" w:date="2019-03-27T10:48:00Z"/>
                <w:rPrChange w:id="1841" w:author="pc_guang" w:date="2019-04-16T21:42:00Z">
                  <w:rPr>
                    <w:ins w:id="1842" w:author="pc_guang" w:date="2019-03-27T10:48:00Z"/>
                    <w:color w:val="FF0000"/>
                  </w:rPr>
                </w:rPrChange>
              </w:rPr>
            </w:pPr>
            <w:ins w:id="1843" w:author="pc_guang" w:date="2019-03-27T10:48:00Z">
              <w:r w:rsidRPr="00ED6C65">
                <w:rPr>
                  <w:rPrChange w:id="1844" w:author="pc_guang" w:date="2019-04-16T21:42:00Z">
                    <w:rPr>
                      <w:color w:val="FF0000"/>
                    </w:rPr>
                  </w:rPrChange>
                </w:rPr>
                <w:t>uint8_</w:t>
              </w:r>
              <w:proofErr w:type="gramStart"/>
              <w:r w:rsidRPr="00ED6C65">
                <w:rPr>
                  <w:rPrChange w:id="1845" w:author="pc_guang" w:date="2019-04-16T21:42:00Z">
                    <w:rPr>
                      <w:color w:val="FF0000"/>
                    </w:rPr>
                  </w:rPrChange>
                </w:rPr>
                <w:t>t[</w:t>
              </w:r>
              <w:proofErr w:type="gramEnd"/>
              <w:r w:rsidRPr="00ED6C65">
                <w:rPr>
                  <w:rPrChange w:id="1846" w:author="pc_guang" w:date="2019-04-16T21:42:00Z">
                    <w:rPr>
                      <w:color w:val="FF0000"/>
                    </w:rPr>
                  </w:rPrChange>
                </w:rPr>
                <w:t>]</w:t>
              </w:r>
            </w:ins>
          </w:p>
        </w:tc>
        <w:tc>
          <w:tcPr>
            <w:tcW w:w="4253" w:type="dxa"/>
          </w:tcPr>
          <w:p w:rsidR="00223A92" w:rsidRPr="00ED6C65" w:rsidRDefault="00223A92" w:rsidP="006C70AA">
            <w:pPr>
              <w:rPr>
                <w:ins w:id="1847" w:author="pc_guang" w:date="2019-03-27T10:48:00Z"/>
                <w:rPrChange w:id="1848" w:author="pc_guang" w:date="2019-04-16T21:42:00Z">
                  <w:rPr>
                    <w:ins w:id="1849" w:author="pc_guang" w:date="2019-03-27T10:48:00Z"/>
                    <w:color w:val="FF0000"/>
                  </w:rPr>
                </w:rPrChange>
              </w:rPr>
            </w:pPr>
            <w:ins w:id="1850" w:author="pc_guang" w:date="2019-03-27T10:48:00Z">
              <w:r w:rsidRPr="00ED6C65">
                <w:rPr>
                  <w:rPrChange w:id="1851" w:author="pc_guang" w:date="2019-04-16T21:42:00Z">
                    <w:rPr>
                      <w:color w:val="FF0000"/>
                    </w:rPr>
                  </w:rPrChange>
                </w:rPr>
                <w:t>80</w:t>
              </w:r>
              <w:r w:rsidRPr="00ED6C65">
                <w:rPr>
                  <w:rFonts w:hint="eastAsia"/>
                  <w:rPrChange w:id="1852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字节，每个字节代表物理位置扫描是否使能，数组偏移</w:t>
              </w:r>
              <w:r w:rsidRPr="00ED6C65">
                <w:rPr>
                  <w:rPrChange w:id="1853" w:author="pc_guang" w:date="2019-04-16T21:42:00Z">
                    <w:rPr>
                      <w:color w:val="FF0000"/>
                    </w:rPr>
                  </w:rPrChange>
                </w:rPr>
                <w:t>[0~79]</w:t>
              </w:r>
              <w:r w:rsidRPr="00ED6C65">
                <w:rPr>
                  <w:rFonts w:hint="eastAsia"/>
                  <w:rPrChange w:id="1854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表示物理位置</w:t>
              </w:r>
              <w:r w:rsidRPr="00ED6C65">
                <w:rPr>
                  <w:rPrChange w:id="1855" w:author="pc_guang" w:date="2019-04-16T21:42:00Z">
                    <w:rPr>
                      <w:color w:val="FF0000"/>
                    </w:rPr>
                  </w:rPrChange>
                </w:rPr>
                <w:t>[1~80]</w:t>
              </w:r>
              <w:r w:rsidRPr="00ED6C65">
                <w:rPr>
                  <w:rFonts w:hint="eastAsia"/>
                  <w:rPrChange w:id="1856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。</w:t>
              </w:r>
              <w:r w:rsidRPr="00ED6C65">
                <w:rPr>
                  <w:rPrChange w:id="1857" w:author="pc_guang" w:date="2019-04-16T21:42:00Z">
                    <w:rPr>
                      <w:color w:val="FF0000"/>
                    </w:rPr>
                  </w:rPrChange>
                </w:rPr>
                <w:t>80</w:t>
              </w:r>
              <w:r w:rsidRPr="00ED6C65">
                <w:rPr>
                  <w:rFonts w:hint="eastAsia"/>
                  <w:rPrChange w:id="1858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个试剂位置；</w:t>
              </w:r>
              <w:r w:rsidRPr="00ED6C65">
                <w:rPr>
                  <w:rPrChange w:id="1859" w:author="pc_guang" w:date="2019-04-16T21:42:00Z">
                    <w:rPr>
                      <w:color w:val="FF0000"/>
                    </w:rPr>
                  </w:rPrChange>
                </w:rPr>
                <w:t>0x01-</w:t>
              </w:r>
              <w:r w:rsidRPr="00ED6C65">
                <w:rPr>
                  <w:rFonts w:hint="eastAsia"/>
                  <w:rPrChange w:id="1860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扫描</w:t>
              </w:r>
              <w:r w:rsidRPr="00ED6C65">
                <w:rPr>
                  <w:rPrChange w:id="1861" w:author="pc_guang" w:date="2019-04-16T21:42:00Z">
                    <w:rPr>
                      <w:color w:val="FF0000"/>
                    </w:rPr>
                  </w:rPrChange>
                </w:rPr>
                <w:t xml:space="preserve"> 0x00-</w:t>
              </w:r>
              <w:proofErr w:type="gramStart"/>
              <w:r w:rsidRPr="00ED6C65">
                <w:rPr>
                  <w:rFonts w:hint="eastAsia"/>
                  <w:rPrChange w:id="1862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不</w:t>
              </w:r>
              <w:proofErr w:type="gramEnd"/>
              <w:r w:rsidRPr="00ED6C65">
                <w:rPr>
                  <w:rFonts w:hint="eastAsia"/>
                  <w:rPrChange w:id="1863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扫描</w:t>
              </w:r>
            </w:ins>
          </w:p>
        </w:tc>
      </w:tr>
    </w:tbl>
    <w:p w:rsidR="00223A92" w:rsidRPr="00ED6C65" w:rsidRDefault="00223A92" w:rsidP="00223A92">
      <w:pPr>
        <w:ind w:firstLine="420"/>
        <w:rPr>
          <w:ins w:id="1864" w:author="pc_guang" w:date="2019-03-27T10:43:00Z"/>
        </w:rPr>
      </w:pPr>
      <w:ins w:id="1865" w:author="pc_guang" w:date="2019-03-27T10:43:00Z">
        <w:r w:rsidRPr="00ED6C65">
          <w:rPr>
            <w:rFonts w:hint="eastAsia"/>
          </w:rPr>
          <w:t>主控板</w:t>
        </w:r>
        <w:r w:rsidRPr="00ED6C65">
          <w:t xml:space="preserve"> </w:t>
        </w:r>
      </w:ins>
      <w:ins w:id="1866" w:author="pc_guang" w:date="2019-03-27T10:44:00Z">
        <w:r w:rsidRPr="00ED6C65">
          <w:t xml:space="preserve">&gt; </w:t>
        </w:r>
        <w:r w:rsidRPr="00ED6C65">
          <w:rPr>
            <w:rFonts w:hint="eastAsia"/>
          </w:rPr>
          <w:t>中位机</w:t>
        </w:r>
      </w:ins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ED6C65" w:rsidRPr="00ED6C65" w:rsidTr="006C70AA">
        <w:trPr>
          <w:ins w:id="1867" w:author="pc_guang" w:date="2019-03-27T10:49:00Z"/>
        </w:trPr>
        <w:tc>
          <w:tcPr>
            <w:tcW w:w="710" w:type="dxa"/>
            <w:shd w:val="clear" w:color="auto" w:fill="0070C0"/>
          </w:tcPr>
          <w:p w:rsidR="00223A92" w:rsidRPr="00ED6C65" w:rsidRDefault="00223A92" w:rsidP="006C70AA">
            <w:pPr>
              <w:spacing w:line="420" w:lineRule="exact"/>
              <w:ind w:left="-20"/>
              <w:jc w:val="left"/>
              <w:rPr>
                <w:ins w:id="1868" w:author="pc_guang" w:date="2019-03-27T10:49:00Z"/>
                <w:rFonts w:cstheme="minorHAnsi"/>
                <w:b/>
                <w:color w:val="FFFFFF" w:themeColor="background1"/>
                <w:szCs w:val="21"/>
              </w:rPr>
            </w:pPr>
            <w:ins w:id="1869" w:author="pc_guang" w:date="2019-03-27T10:49:00Z">
              <w:r w:rsidRPr="00ED6C65">
                <w:rPr>
                  <w:rFonts w:cstheme="minorHAnsi" w:hint="eastAsia"/>
                  <w:b/>
                  <w:color w:val="FFFFFF" w:themeColor="background1"/>
                  <w:szCs w:val="21"/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223A92" w:rsidRPr="00ED6C65" w:rsidRDefault="00223A92" w:rsidP="006C70AA">
            <w:pPr>
              <w:spacing w:line="420" w:lineRule="exact"/>
              <w:ind w:left="-20"/>
              <w:jc w:val="left"/>
              <w:rPr>
                <w:ins w:id="1870" w:author="pc_guang" w:date="2019-03-27T10:49:00Z"/>
                <w:rFonts w:cstheme="minorHAnsi"/>
                <w:b/>
                <w:color w:val="FFFFFF" w:themeColor="background1"/>
                <w:szCs w:val="21"/>
              </w:rPr>
            </w:pPr>
            <w:ins w:id="1871" w:author="pc_guang" w:date="2019-03-27T10:49:00Z">
              <w:r w:rsidRPr="00ED6C65">
                <w:rPr>
                  <w:rFonts w:cstheme="minorHAnsi" w:hint="eastAsia"/>
                  <w:b/>
                  <w:color w:val="FFFFFF" w:themeColor="background1"/>
                  <w:szCs w:val="21"/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223A92" w:rsidRPr="00ED6C65" w:rsidRDefault="00223A92" w:rsidP="006C70AA">
            <w:pPr>
              <w:spacing w:line="420" w:lineRule="exact"/>
              <w:ind w:left="-20"/>
              <w:jc w:val="left"/>
              <w:rPr>
                <w:ins w:id="1872" w:author="pc_guang" w:date="2019-03-27T10:49:00Z"/>
                <w:rFonts w:cstheme="minorHAnsi"/>
                <w:b/>
                <w:color w:val="FFFFFF" w:themeColor="background1"/>
                <w:szCs w:val="21"/>
              </w:rPr>
            </w:pPr>
            <w:ins w:id="1873" w:author="pc_guang" w:date="2019-03-27T10:49:00Z">
              <w:r w:rsidRPr="00ED6C65">
                <w:rPr>
                  <w:rFonts w:cstheme="minorHAnsi" w:hint="eastAsia"/>
                  <w:b/>
                  <w:color w:val="FFFFFF" w:themeColor="background1"/>
                  <w:szCs w:val="21"/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223A92" w:rsidRPr="00ED6C65" w:rsidRDefault="00223A92" w:rsidP="006C70AA">
            <w:pPr>
              <w:spacing w:line="420" w:lineRule="exact"/>
              <w:ind w:left="-20"/>
              <w:jc w:val="left"/>
              <w:rPr>
                <w:ins w:id="1874" w:author="pc_guang" w:date="2019-03-27T10:49:00Z"/>
                <w:rFonts w:cstheme="minorHAnsi"/>
                <w:b/>
                <w:color w:val="FFFFFF" w:themeColor="background1"/>
                <w:szCs w:val="21"/>
              </w:rPr>
            </w:pPr>
            <w:ins w:id="1875" w:author="pc_guang" w:date="2019-03-27T10:49:00Z">
              <w:r w:rsidRPr="00ED6C65">
                <w:rPr>
                  <w:rFonts w:cstheme="minorHAnsi" w:hint="eastAsia"/>
                  <w:b/>
                  <w:color w:val="FFFFFF" w:themeColor="background1"/>
                  <w:szCs w:val="21"/>
                </w:rPr>
                <w:t>备注</w:t>
              </w:r>
            </w:ins>
          </w:p>
        </w:tc>
      </w:tr>
      <w:tr w:rsidR="00ED6C65" w:rsidRPr="00ED6C65" w:rsidTr="006C70AA">
        <w:trPr>
          <w:ins w:id="1876" w:author="pc_guang" w:date="2019-03-27T10:49:00Z"/>
        </w:trPr>
        <w:tc>
          <w:tcPr>
            <w:tcW w:w="710" w:type="dxa"/>
          </w:tcPr>
          <w:p w:rsidR="00223A92" w:rsidRPr="00ED6C65" w:rsidRDefault="00223A92" w:rsidP="006C70AA">
            <w:pPr>
              <w:rPr>
                <w:ins w:id="1877" w:author="pc_guang" w:date="2019-03-27T10:49:00Z"/>
                <w:rPrChange w:id="1878" w:author="pc_guang" w:date="2019-04-16T21:42:00Z">
                  <w:rPr>
                    <w:ins w:id="1879" w:author="pc_guang" w:date="2019-03-27T10:49:00Z"/>
                    <w:color w:val="FF0000"/>
                  </w:rPr>
                </w:rPrChange>
              </w:rPr>
            </w:pPr>
            <w:ins w:id="1880" w:author="pc_guang" w:date="2019-03-27T10:49:00Z">
              <w:r w:rsidRPr="00ED6C65">
                <w:rPr>
                  <w:rPrChange w:id="1881" w:author="pc_guang" w:date="2019-04-16T21:42:00Z">
                    <w:rPr>
                      <w:color w:val="FF0000"/>
                    </w:rPr>
                  </w:rPrChange>
                </w:rPr>
                <w:t>0</w:t>
              </w:r>
            </w:ins>
          </w:p>
        </w:tc>
        <w:tc>
          <w:tcPr>
            <w:tcW w:w="1808" w:type="dxa"/>
          </w:tcPr>
          <w:p w:rsidR="00223A92" w:rsidRPr="00ED6C65" w:rsidRDefault="00223A92" w:rsidP="006C70AA">
            <w:pPr>
              <w:rPr>
                <w:ins w:id="1882" w:author="pc_guang" w:date="2019-03-27T10:49:00Z"/>
                <w:rPrChange w:id="1883" w:author="pc_guang" w:date="2019-04-16T21:42:00Z">
                  <w:rPr>
                    <w:ins w:id="1884" w:author="pc_guang" w:date="2019-03-27T10:49:00Z"/>
                    <w:color w:val="FF0000"/>
                  </w:rPr>
                </w:rPrChange>
              </w:rPr>
            </w:pPr>
            <w:ins w:id="1885" w:author="pc_guang" w:date="2019-03-27T10:49:00Z">
              <w:r w:rsidRPr="00ED6C65">
                <w:rPr>
                  <w:rPrChange w:id="1886" w:author="pc_guang" w:date="2019-04-16T21:42:00Z">
                    <w:rPr>
                      <w:color w:val="FF0000"/>
                    </w:rPr>
                  </w:rPrChange>
                </w:rPr>
                <w:t>Cell Number</w:t>
              </w:r>
            </w:ins>
          </w:p>
        </w:tc>
        <w:tc>
          <w:tcPr>
            <w:tcW w:w="1559" w:type="dxa"/>
          </w:tcPr>
          <w:p w:rsidR="00223A92" w:rsidRPr="00ED6C65" w:rsidRDefault="00223A92" w:rsidP="006C70AA">
            <w:pPr>
              <w:rPr>
                <w:ins w:id="1887" w:author="pc_guang" w:date="2019-03-27T10:49:00Z"/>
                <w:rPrChange w:id="1888" w:author="pc_guang" w:date="2019-04-16T21:42:00Z">
                  <w:rPr>
                    <w:ins w:id="1889" w:author="pc_guang" w:date="2019-03-27T10:49:00Z"/>
                    <w:color w:val="FF0000"/>
                  </w:rPr>
                </w:rPrChange>
              </w:rPr>
            </w:pPr>
            <w:ins w:id="1890" w:author="pc_guang" w:date="2019-03-27T10:50:00Z">
              <w:r w:rsidRPr="00ED6C65">
                <w:rPr>
                  <w:rPrChange w:id="1891" w:author="pc_guang" w:date="2019-04-16T21:42:00Z">
                    <w:rPr>
                      <w:color w:val="FF0000"/>
                    </w:rPr>
                  </w:rPrChange>
                </w:rPr>
                <w:t>u</w:t>
              </w:r>
            </w:ins>
            <w:ins w:id="1892" w:author="pc_guang" w:date="2019-03-27T10:49:00Z">
              <w:r w:rsidRPr="00ED6C65">
                <w:rPr>
                  <w:rPrChange w:id="1893" w:author="pc_guang" w:date="2019-04-16T21:42:00Z">
                    <w:rPr>
                      <w:color w:val="FF0000"/>
                    </w:rPr>
                  </w:rPrChange>
                </w:rPr>
                <w:t>int8_t</w:t>
              </w:r>
            </w:ins>
          </w:p>
        </w:tc>
        <w:tc>
          <w:tcPr>
            <w:tcW w:w="4253" w:type="dxa"/>
          </w:tcPr>
          <w:p w:rsidR="00223A92" w:rsidRPr="00ED6C65" w:rsidRDefault="00223A92" w:rsidP="006C70AA">
            <w:pPr>
              <w:rPr>
                <w:ins w:id="1894" w:author="pc_guang" w:date="2019-03-27T10:49:00Z"/>
                <w:rPrChange w:id="1895" w:author="pc_guang" w:date="2019-04-16T21:42:00Z">
                  <w:rPr>
                    <w:ins w:id="1896" w:author="pc_guang" w:date="2019-03-27T10:49:00Z"/>
                    <w:color w:val="FF0000"/>
                  </w:rPr>
                </w:rPrChange>
              </w:rPr>
            </w:pPr>
            <w:ins w:id="1897" w:author="pc_guang" w:date="2019-03-27T10:49:00Z">
              <w:r w:rsidRPr="00ED6C65">
                <w:rPr>
                  <w:rFonts w:hint="eastAsia"/>
                  <w:rPrChange w:id="1898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模块号</w:t>
              </w:r>
              <w:r w:rsidRPr="00ED6C65">
                <w:rPr>
                  <w:rPrChange w:id="1899" w:author="pc_guang" w:date="2019-04-16T21:42:00Z">
                    <w:rPr>
                      <w:color w:val="FF0000"/>
                    </w:rPr>
                  </w:rPrChange>
                </w:rPr>
                <w:t>(1~4)</w:t>
              </w:r>
            </w:ins>
          </w:p>
        </w:tc>
      </w:tr>
      <w:tr w:rsidR="00ED6C65" w:rsidRPr="00ED6C65" w:rsidTr="006C70AA">
        <w:trPr>
          <w:ins w:id="1900" w:author="pc_guang" w:date="2019-03-27T10:49:00Z"/>
        </w:trPr>
        <w:tc>
          <w:tcPr>
            <w:tcW w:w="710" w:type="dxa"/>
          </w:tcPr>
          <w:p w:rsidR="00223A92" w:rsidRPr="00ED6C65" w:rsidRDefault="00223A92" w:rsidP="006C70AA">
            <w:pPr>
              <w:rPr>
                <w:ins w:id="1901" w:author="pc_guang" w:date="2019-03-27T10:49:00Z"/>
                <w:rPrChange w:id="1902" w:author="pc_guang" w:date="2019-04-16T21:42:00Z">
                  <w:rPr>
                    <w:ins w:id="1903" w:author="pc_guang" w:date="2019-03-27T10:49:00Z"/>
                    <w:color w:val="FF0000"/>
                  </w:rPr>
                </w:rPrChange>
              </w:rPr>
            </w:pPr>
            <w:ins w:id="1904" w:author="pc_guang" w:date="2019-03-27T10:49:00Z">
              <w:r w:rsidRPr="00ED6C65">
                <w:rPr>
                  <w:rPrChange w:id="1905" w:author="pc_guang" w:date="2019-04-16T21:42:00Z">
                    <w:rPr>
                      <w:color w:val="FF0000"/>
                    </w:rPr>
                  </w:rPrChange>
                </w:rPr>
                <w:t>1</w:t>
              </w:r>
            </w:ins>
          </w:p>
        </w:tc>
        <w:tc>
          <w:tcPr>
            <w:tcW w:w="1808" w:type="dxa"/>
          </w:tcPr>
          <w:p w:rsidR="00223A92" w:rsidRPr="00ED6C65" w:rsidRDefault="00223A92" w:rsidP="006C70AA">
            <w:pPr>
              <w:rPr>
                <w:ins w:id="1906" w:author="pc_guang" w:date="2019-03-27T10:49:00Z"/>
                <w:rPrChange w:id="1907" w:author="pc_guang" w:date="2019-04-16T21:42:00Z">
                  <w:rPr>
                    <w:ins w:id="1908" w:author="pc_guang" w:date="2019-03-27T10:49:00Z"/>
                    <w:color w:val="FF0000"/>
                  </w:rPr>
                </w:rPrChange>
              </w:rPr>
            </w:pPr>
            <w:ins w:id="1909" w:author="pc_guang" w:date="2019-03-27T10:49:00Z">
              <w:r w:rsidRPr="00ED6C65">
                <w:rPr>
                  <w:rPrChange w:id="1910" w:author="pc_guang" w:date="2019-04-16T21:42:00Z">
                    <w:rPr>
                      <w:color w:val="FF0000"/>
                    </w:rPr>
                  </w:rPrChange>
                </w:rPr>
                <w:t>Number</w:t>
              </w:r>
            </w:ins>
          </w:p>
        </w:tc>
        <w:tc>
          <w:tcPr>
            <w:tcW w:w="1559" w:type="dxa"/>
          </w:tcPr>
          <w:p w:rsidR="00223A92" w:rsidRPr="00ED6C65" w:rsidRDefault="00223A92" w:rsidP="006C70AA">
            <w:pPr>
              <w:rPr>
                <w:ins w:id="1911" w:author="pc_guang" w:date="2019-03-27T10:49:00Z"/>
                <w:rPrChange w:id="1912" w:author="pc_guang" w:date="2019-04-16T21:42:00Z">
                  <w:rPr>
                    <w:ins w:id="1913" w:author="pc_guang" w:date="2019-03-27T10:49:00Z"/>
                    <w:color w:val="FF0000"/>
                  </w:rPr>
                </w:rPrChange>
              </w:rPr>
            </w:pPr>
            <w:ins w:id="1914" w:author="pc_guang" w:date="2019-03-27T10:49:00Z">
              <w:r w:rsidRPr="00ED6C65">
                <w:rPr>
                  <w:rPrChange w:id="1915" w:author="pc_guang" w:date="2019-04-16T21:42:00Z">
                    <w:rPr>
                      <w:color w:val="FF0000"/>
                    </w:rPr>
                  </w:rPrChange>
                </w:rPr>
                <w:t>uint8_t</w:t>
              </w:r>
            </w:ins>
          </w:p>
        </w:tc>
        <w:tc>
          <w:tcPr>
            <w:tcW w:w="4253" w:type="dxa"/>
          </w:tcPr>
          <w:p w:rsidR="00223A92" w:rsidRPr="00ED6C65" w:rsidRDefault="00223A92" w:rsidP="006C70AA">
            <w:pPr>
              <w:rPr>
                <w:ins w:id="1916" w:author="pc_guang" w:date="2019-03-27T10:49:00Z"/>
                <w:rPrChange w:id="1917" w:author="pc_guang" w:date="2019-04-16T21:42:00Z">
                  <w:rPr>
                    <w:ins w:id="1918" w:author="pc_guang" w:date="2019-03-27T10:49:00Z"/>
                    <w:color w:val="FF0000"/>
                  </w:rPr>
                </w:rPrChange>
              </w:rPr>
            </w:pPr>
            <w:ins w:id="1919" w:author="pc_guang" w:date="2019-03-27T10:49:00Z">
              <w:r w:rsidRPr="00ED6C65">
                <w:rPr>
                  <w:rPrChange w:id="1920" w:author="pc_guang" w:date="2019-04-16T21:42:00Z">
                    <w:rPr>
                      <w:color w:val="FF0000"/>
                    </w:rPr>
                  </w:rPrChange>
                </w:rPr>
                <w:t xml:space="preserve">1 - </w:t>
              </w:r>
              <w:r w:rsidRPr="00ED6C65">
                <w:rPr>
                  <w:rFonts w:hint="eastAsia"/>
                  <w:rPrChange w:id="1921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试剂盘</w:t>
              </w:r>
              <w:r w:rsidRPr="00ED6C65">
                <w:rPr>
                  <w:rPrChange w:id="1922" w:author="pc_guang" w:date="2019-04-16T21:42:00Z">
                    <w:rPr>
                      <w:color w:val="FF0000"/>
                    </w:rPr>
                  </w:rPrChange>
                </w:rPr>
                <w:t>1</w:t>
              </w:r>
              <w:r w:rsidRPr="00ED6C65">
                <w:rPr>
                  <w:rFonts w:hint="eastAsia"/>
                  <w:rPrChange w:id="1923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；</w:t>
              </w:r>
              <w:r w:rsidRPr="00ED6C65">
                <w:rPr>
                  <w:rPrChange w:id="1924" w:author="pc_guang" w:date="2019-04-16T21:42:00Z">
                    <w:rPr>
                      <w:color w:val="FF0000"/>
                    </w:rPr>
                  </w:rPrChange>
                </w:rPr>
                <w:t xml:space="preserve">2 – </w:t>
              </w:r>
              <w:r w:rsidRPr="00ED6C65">
                <w:rPr>
                  <w:rFonts w:hint="eastAsia"/>
                  <w:rPrChange w:id="1925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试剂盘</w:t>
              </w:r>
              <w:r w:rsidRPr="00ED6C65">
                <w:rPr>
                  <w:rPrChange w:id="1926" w:author="pc_guang" w:date="2019-04-16T21:42:00Z">
                    <w:rPr>
                      <w:color w:val="FF0000"/>
                    </w:rPr>
                  </w:rPrChange>
                </w:rPr>
                <w:t>2</w:t>
              </w:r>
            </w:ins>
          </w:p>
        </w:tc>
      </w:tr>
      <w:tr w:rsidR="00ED6C65" w:rsidRPr="00ED6C65" w:rsidTr="006C70AA">
        <w:trPr>
          <w:ins w:id="1927" w:author="pc_guang" w:date="2019-03-27T10:49:00Z"/>
        </w:trPr>
        <w:tc>
          <w:tcPr>
            <w:tcW w:w="710" w:type="dxa"/>
          </w:tcPr>
          <w:p w:rsidR="00223A92" w:rsidRPr="00ED6C65" w:rsidRDefault="00223A92" w:rsidP="006C70AA">
            <w:pPr>
              <w:rPr>
                <w:ins w:id="1928" w:author="pc_guang" w:date="2019-03-27T10:49:00Z"/>
                <w:rPrChange w:id="1929" w:author="pc_guang" w:date="2019-04-16T21:42:00Z">
                  <w:rPr>
                    <w:ins w:id="1930" w:author="pc_guang" w:date="2019-03-27T10:49:00Z"/>
                    <w:color w:val="FF0000"/>
                  </w:rPr>
                </w:rPrChange>
              </w:rPr>
            </w:pPr>
            <w:ins w:id="1931" w:author="pc_guang" w:date="2019-03-27T10:49:00Z">
              <w:r w:rsidRPr="00ED6C65">
                <w:rPr>
                  <w:rPrChange w:id="1932" w:author="pc_guang" w:date="2019-04-16T21:42:00Z">
                    <w:rPr>
                      <w:color w:val="FF0000"/>
                    </w:rPr>
                  </w:rPrChange>
                </w:rPr>
                <w:t>2</w:t>
              </w:r>
            </w:ins>
          </w:p>
        </w:tc>
        <w:tc>
          <w:tcPr>
            <w:tcW w:w="1808" w:type="dxa"/>
          </w:tcPr>
          <w:p w:rsidR="00223A92" w:rsidRPr="00ED6C65" w:rsidRDefault="00223A92" w:rsidP="006C70AA">
            <w:pPr>
              <w:rPr>
                <w:ins w:id="1933" w:author="pc_guang" w:date="2019-03-27T10:49:00Z"/>
                <w:rPrChange w:id="1934" w:author="pc_guang" w:date="2019-04-16T21:42:00Z">
                  <w:rPr>
                    <w:ins w:id="1935" w:author="pc_guang" w:date="2019-03-27T10:49:00Z"/>
                    <w:color w:val="FF0000"/>
                  </w:rPr>
                </w:rPrChange>
              </w:rPr>
            </w:pPr>
            <w:ins w:id="1936" w:author="pc_guang" w:date="2019-03-27T10:49:00Z">
              <w:r w:rsidRPr="00ED6C65">
                <w:rPr>
                  <w:rPrChange w:id="1937" w:author="pc_guang" w:date="2019-04-16T21:42:00Z">
                    <w:rPr>
                      <w:color w:val="FF0000"/>
                    </w:rPr>
                  </w:rPrChange>
                </w:rPr>
                <w:t>Quantity</w:t>
              </w:r>
            </w:ins>
          </w:p>
        </w:tc>
        <w:tc>
          <w:tcPr>
            <w:tcW w:w="1559" w:type="dxa"/>
          </w:tcPr>
          <w:p w:rsidR="00223A92" w:rsidRPr="00ED6C65" w:rsidRDefault="00223A92" w:rsidP="006C70AA">
            <w:pPr>
              <w:rPr>
                <w:ins w:id="1938" w:author="pc_guang" w:date="2019-03-27T10:49:00Z"/>
                <w:rPrChange w:id="1939" w:author="pc_guang" w:date="2019-04-16T21:42:00Z">
                  <w:rPr>
                    <w:ins w:id="1940" w:author="pc_guang" w:date="2019-03-27T10:49:00Z"/>
                    <w:color w:val="FF0000"/>
                  </w:rPr>
                </w:rPrChange>
              </w:rPr>
            </w:pPr>
            <w:ins w:id="1941" w:author="pc_guang" w:date="2019-03-27T10:49:00Z">
              <w:r w:rsidRPr="00ED6C65">
                <w:rPr>
                  <w:rPrChange w:id="1942" w:author="pc_guang" w:date="2019-04-16T21:42:00Z">
                    <w:rPr>
                      <w:color w:val="FF0000"/>
                    </w:rPr>
                  </w:rPrChange>
                </w:rPr>
                <w:t>uint8_</w:t>
              </w:r>
              <w:proofErr w:type="gramStart"/>
              <w:r w:rsidRPr="00ED6C65">
                <w:rPr>
                  <w:rPrChange w:id="1943" w:author="pc_guang" w:date="2019-04-16T21:42:00Z">
                    <w:rPr>
                      <w:color w:val="FF0000"/>
                    </w:rPr>
                  </w:rPrChange>
                </w:rPr>
                <w:t>t[</w:t>
              </w:r>
              <w:proofErr w:type="gramEnd"/>
              <w:r w:rsidRPr="00ED6C65">
                <w:rPr>
                  <w:rPrChange w:id="1944" w:author="pc_guang" w:date="2019-04-16T21:42:00Z">
                    <w:rPr>
                      <w:color w:val="FF0000"/>
                    </w:rPr>
                  </w:rPrChange>
                </w:rPr>
                <w:t>]</w:t>
              </w:r>
            </w:ins>
          </w:p>
        </w:tc>
        <w:tc>
          <w:tcPr>
            <w:tcW w:w="4253" w:type="dxa"/>
          </w:tcPr>
          <w:p w:rsidR="00223A92" w:rsidRPr="00ED6C65" w:rsidRDefault="00223A92" w:rsidP="006C70AA">
            <w:pPr>
              <w:rPr>
                <w:ins w:id="1945" w:author="pc_guang" w:date="2019-03-27T10:49:00Z"/>
                <w:rPrChange w:id="1946" w:author="pc_guang" w:date="2019-04-16T21:42:00Z">
                  <w:rPr>
                    <w:ins w:id="1947" w:author="pc_guang" w:date="2019-03-27T10:49:00Z"/>
                    <w:color w:val="FF0000"/>
                  </w:rPr>
                </w:rPrChange>
              </w:rPr>
            </w:pPr>
            <w:ins w:id="1948" w:author="pc_guang" w:date="2019-03-27T10:49:00Z">
              <w:r w:rsidRPr="00ED6C65">
                <w:rPr>
                  <w:rPrChange w:id="1949" w:author="pc_guang" w:date="2019-04-16T21:42:00Z">
                    <w:rPr>
                      <w:color w:val="FF0000"/>
                    </w:rPr>
                  </w:rPrChange>
                </w:rPr>
                <w:t>80*2</w:t>
              </w:r>
            </w:ins>
            <w:ins w:id="1950" w:author="pc_guang" w:date="2019-03-27T10:50:00Z">
              <w:r w:rsidRPr="00ED6C65">
                <w:rPr>
                  <w:rPrChange w:id="1951" w:author="pc_guang" w:date="2019-04-16T21:42:00Z">
                    <w:rPr>
                      <w:color w:val="FF0000"/>
                    </w:rPr>
                  </w:rPrChange>
                </w:rPr>
                <w:t>0</w:t>
              </w:r>
            </w:ins>
            <w:ins w:id="1952" w:author="pc_guang" w:date="2019-03-27T10:49:00Z">
              <w:r w:rsidRPr="00ED6C65">
                <w:rPr>
                  <w:rFonts w:hint="eastAsia"/>
                  <w:rPrChange w:id="1953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个字节，代表试剂扫描结果，数组偏移</w:t>
              </w:r>
              <w:r w:rsidRPr="00ED6C65">
                <w:rPr>
                  <w:rPrChange w:id="1954" w:author="pc_guang" w:date="2019-04-16T21:42:00Z">
                    <w:rPr>
                      <w:color w:val="FF0000"/>
                    </w:rPr>
                  </w:rPrChange>
                </w:rPr>
                <w:t>[0~79]</w:t>
              </w:r>
              <w:r w:rsidRPr="00ED6C65">
                <w:rPr>
                  <w:rFonts w:hint="eastAsia"/>
                  <w:rPrChange w:id="1955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表示物理位置</w:t>
              </w:r>
              <w:r w:rsidRPr="00ED6C65">
                <w:rPr>
                  <w:rPrChange w:id="1956" w:author="pc_guang" w:date="2019-04-16T21:42:00Z">
                    <w:rPr>
                      <w:color w:val="FF0000"/>
                    </w:rPr>
                  </w:rPrChange>
                </w:rPr>
                <w:t>[1~80]</w:t>
              </w:r>
              <w:r w:rsidRPr="00ED6C65">
                <w:rPr>
                  <w:rFonts w:hint="eastAsia"/>
                  <w:rPrChange w:id="1957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的扫描结果，未扫描位置用数据</w:t>
              </w:r>
              <w:r w:rsidRPr="00ED6C65">
                <w:rPr>
                  <w:rPrChange w:id="1958" w:author="pc_guang" w:date="2019-04-16T21:42:00Z">
                    <w:rPr>
                      <w:color w:val="FF0000"/>
                    </w:rPr>
                  </w:rPrChange>
                </w:rPr>
                <w:t>0xFFFF</w:t>
              </w:r>
              <w:r w:rsidRPr="00ED6C65">
                <w:rPr>
                  <w:rFonts w:hint="eastAsia"/>
                  <w:rPrChange w:id="1959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填充。</w:t>
              </w:r>
            </w:ins>
          </w:p>
        </w:tc>
      </w:tr>
    </w:tbl>
    <w:p w:rsidR="00223A92" w:rsidRPr="00223A92" w:rsidDel="00223A92" w:rsidRDefault="00223A92">
      <w:pPr>
        <w:ind w:firstLine="420"/>
        <w:rPr>
          <w:del w:id="1960" w:author="pc_guang" w:date="2019-03-27T10:49:00Z"/>
        </w:rPr>
        <w:pPrChange w:id="1961" w:author="pc_guang" w:date="2019-03-27T10:43:00Z">
          <w:pPr/>
        </w:pPrChange>
      </w:pPr>
    </w:p>
    <w:p w:rsidR="00645052" w:rsidRDefault="00107609">
      <w:pPr>
        <w:ind w:firstLine="420"/>
      </w:pPr>
      <w:r>
        <w:rPr>
          <w:rFonts w:hint="eastAsia"/>
        </w:rPr>
        <w:t>主控板</w:t>
      </w:r>
      <w:r>
        <w:rPr>
          <w:rFonts w:hint="eastAsia"/>
        </w:rPr>
        <w:t xml:space="preserve"> &gt; </w:t>
      </w:r>
      <w:r>
        <w:rPr>
          <w:rFonts w:hint="eastAsia"/>
        </w:rPr>
        <w:t>样本针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223A92" w:rsidTr="006C70AA">
        <w:trPr>
          <w:ins w:id="1962" w:author="pc_guang" w:date="2019-03-27T10:44:00Z"/>
        </w:trPr>
        <w:tc>
          <w:tcPr>
            <w:tcW w:w="710" w:type="dxa"/>
            <w:shd w:val="clear" w:color="auto" w:fill="0070C0"/>
          </w:tcPr>
          <w:p w:rsidR="00223A92" w:rsidRDefault="00223A92" w:rsidP="006C70AA">
            <w:pPr>
              <w:spacing w:line="420" w:lineRule="exact"/>
              <w:ind w:left="-20"/>
              <w:jc w:val="left"/>
              <w:rPr>
                <w:ins w:id="1963" w:author="pc_guang" w:date="2019-03-27T10:44:00Z"/>
                <w:rFonts w:cstheme="minorHAnsi"/>
                <w:b/>
                <w:color w:val="FFFFFF" w:themeColor="background1"/>
                <w:szCs w:val="21"/>
              </w:rPr>
            </w:pPr>
            <w:ins w:id="1964" w:author="pc_guang" w:date="2019-03-27T10:44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223A92" w:rsidRDefault="00223A92" w:rsidP="006C70AA">
            <w:pPr>
              <w:spacing w:line="420" w:lineRule="exact"/>
              <w:ind w:left="-20"/>
              <w:jc w:val="left"/>
              <w:rPr>
                <w:ins w:id="1965" w:author="pc_guang" w:date="2019-03-27T10:44:00Z"/>
                <w:rFonts w:cstheme="minorHAnsi"/>
                <w:b/>
                <w:color w:val="FFFFFF" w:themeColor="background1"/>
                <w:szCs w:val="21"/>
              </w:rPr>
            </w:pPr>
            <w:ins w:id="1966" w:author="pc_guang" w:date="2019-03-27T10:44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223A92" w:rsidRDefault="00223A92" w:rsidP="006C70AA">
            <w:pPr>
              <w:spacing w:line="420" w:lineRule="exact"/>
              <w:ind w:left="-20"/>
              <w:jc w:val="left"/>
              <w:rPr>
                <w:ins w:id="1967" w:author="pc_guang" w:date="2019-03-27T10:44:00Z"/>
                <w:rFonts w:cstheme="minorHAnsi"/>
                <w:b/>
                <w:color w:val="FFFFFF" w:themeColor="background1"/>
                <w:szCs w:val="21"/>
              </w:rPr>
            </w:pPr>
            <w:ins w:id="1968" w:author="pc_guang" w:date="2019-03-27T10:44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223A92" w:rsidRDefault="00223A92" w:rsidP="006C70AA">
            <w:pPr>
              <w:spacing w:line="420" w:lineRule="exact"/>
              <w:ind w:left="-20"/>
              <w:jc w:val="left"/>
              <w:rPr>
                <w:ins w:id="1969" w:author="pc_guang" w:date="2019-03-27T10:44:00Z"/>
                <w:rFonts w:cstheme="minorHAnsi"/>
                <w:b/>
                <w:color w:val="FFFFFF" w:themeColor="background1"/>
                <w:szCs w:val="21"/>
              </w:rPr>
            </w:pPr>
            <w:ins w:id="1970" w:author="pc_guang" w:date="2019-03-27T10:44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备注</w:t>
              </w:r>
            </w:ins>
          </w:p>
        </w:tc>
      </w:tr>
      <w:tr w:rsidR="00223A92" w:rsidTr="006C70AA">
        <w:trPr>
          <w:ins w:id="1971" w:author="pc_guang" w:date="2019-03-27T10:44:00Z"/>
        </w:trPr>
        <w:tc>
          <w:tcPr>
            <w:tcW w:w="710" w:type="dxa"/>
          </w:tcPr>
          <w:p w:rsidR="00223A92" w:rsidRPr="00ED6C65" w:rsidRDefault="00223A92" w:rsidP="006C70AA">
            <w:pPr>
              <w:rPr>
                <w:ins w:id="1972" w:author="pc_guang" w:date="2019-03-27T10:44:00Z"/>
                <w:rPrChange w:id="1973" w:author="pc_guang" w:date="2019-04-16T21:42:00Z">
                  <w:rPr>
                    <w:ins w:id="1974" w:author="pc_guang" w:date="2019-03-27T10:44:00Z"/>
                    <w:color w:val="FF0000"/>
                  </w:rPr>
                </w:rPrChange>
              </w:rPr>
            </w:pPr>
            <w:ins w:id="1975" w:author="pc_guang" w:date="2019-03-27T10:44:00Z">
              <w:r w:rsidRPr="00ED6C65">
                <w:rPr>
                  <w:rPrChange w:id="1976" w:author="pc_guang" w:date="2019-04-16T21:42:00Z">
                    <w:rPr>
                      <w:color w:val="FF0000"/>
                    </w:rPr>
                  </w:rPrChange>
                </w:rPr>
                <w:t>0</w:t>
              </w:r>
            </w:ins>
          </w:p>
        </w:tc>
        <w:tc>
          <w:tcPr>
            <w:tcW w:w="1808" w:type="dxa"/>
          </w:tcPr>
          <w:p w:rsidR="00223A92" w:rsidRPr="00ED6C65" w:rsidRDefault="00223A92" w:rsidP="006C70AA">
            <w:pPr>
              <w:rPr>
                <w:ins w:id="1977" w:author="pc_guang" w:date="2019-03-27T10:44:00Z"/>
                <w:rPrChange w:id="1978" w:author="pc_guang" w:date="2019-04-16T21:42:00Z">
                  <w:rPr>
                    <w:ins w:id="1979" w:author="pc_guang" w:date="2019-03-27T10:44:00Z"/>
                    <w:color w:val="FF0000"/>
                  </w:rPr>
                </w:rPrChange>
              </w:rPr>
            </w:pPr>
            <w:ins w:id="1980" w:author="pc_guang" w:date="2019-03-27T10:44:00Z">
              <w:r w:rsidRPr="00ED6C65">
                <w:rPr>
                  <w:rPrChange w:id="1981" w:author="pc_guang" w:date="2019-04-16T21:42:00Z">
                    <w:rPr>
                      <w:color w:val="FF0000"/>
                    </w:rPr>
                  </w:rPrChange>
                </w:rPr>
                <w:t>Pos</w:t>
              </w:r>
            </w:ins>
            <w:ins w:id="1982" w:author="pc_guang" w:date="2019-04-16T21:42:00Z">
              <w:r w:rsidR="00ED6C65">
                <w:t>i</w:t>
              </w:r>
            </w:ins>
            <w:ins w:id="1983" w:author="pc_guang" w:date="2019-03-27T10:44:00Z">
              <w:r w:rsidRPr="00ED6C65">
                <w:rPr>
                  <w:rPrChange w:id="1984" w:author="pc_guang" w:date="2019-04-16T21:42:00Z">
                    <w:rPr>
                      <w:color w:val="FF0000"/>
                    </w:rPr>
                  </w:rPrChange>
                </w:rPr>
                <w:t>tion</w:t>
              </w:r>
            </w:ins>
          </w:p>
        </w:tc>
        <w:tc>
          <w:tcPr>
            <w:tcW w:w="1559" w:type="dxa"/>
          </w:tcPr>
          <w:p w:rsidR="00223A92" w:rsidRPr="00ED6C65" w:rsidRDefault="00223A92" w:rsidP="006C70AA">
            <w:pPr>
              <w:rPr>
                <w:ins w:id="1985" w:author="pc_guang" w:date="2019-03-27T10:44:00Z"/>
                <w:rPrChange w:id="1986" w:author="pc_guang" w:date="2019-04-16T21:42:00Z">
                  <w:rPr>
                    <w:ins w:id="1987" w:author="pc_guang" w:date="2019-03-27T10:44:00Z"/>
                    <w:color w:val="FF0000"/>
                  </w:rPr>
                </w:rPrChange>
              </w:rPr>
            </w:pPr>
            <w:ins w:id="1988" w:author="pc_guang" w:date="2019-03-27T10:44:00Z">
              <w:r w:rsidRPr="00ED6C65">
                <w:rPr>
                  <w:rPrChange w:id="1989" w:author="pc_guang" w:date="2019-04-16T21:42:00Z">
                    <w:rPr>
                      <w:color w:val="FF0000"/>
                    </w:rPr>
                  </w:rPrChange>
                </w:rPr>
                <w:t>uint8_</w:t>
              </w:r>
              <w:proofErr w:type="gramStart"/>
              <w:r w:rsidRPr="00ED6C65">
                <w:rPr>
                  <w:rPrChange w:id="1990" w:author="pc_guang" w:date="2019-04-16T21:42:00Z">
                    <w:rPr>
                      <w:color w:val="FF0000"/>
                    </w:rPr>
                  </w:rPrChange>
                </w:rPr>
                <w:t>t[</w:t>
              </w:r>
              <w:proofErr w:type="gramEnd"/>
              <w:r w:rsidRPr="00ED6C65">
                <w:rPr>
                  <w:rPrChange w:id="1991" w:author="pc_guang" w:date="2019-04-16T21:42:00Z">
                    <w:rPr>
                      <w:color w:val="FF0000"/>
                    </w:rPr>
                  </w:rPrChange>
                </w:rPr>
                <w:t>]</w:t>
              </w:r>
            </w:ins>
          </w:p>
        </w:tc>
        <w:tc>
          <w:tcPr>
            <w:tcW w:w="4253" w:type="dxa"/>
          </w:tcPr>
          <w:p w:rsidR="00223A92" w:rsidRPr="00ED6C65" w:rsidRDefault="00223A92" w:rsidP="006C70AA">
            <w:pPr>
              <w:rPr>
                <w:ins w:id="1992" w:author="pc_guang" w:date="2019-03-27T10:44:00Z"/>
                <w:rPrChange w:id="1993" w:author="pc_guang" w:date="2019-04-16T21:42:00Z">
                  <w:rPr>
                    <w:ins w:id="1994" w:author="pc_guang" w:date="2019-03-27T10:44:00Z"/>
                    <w:color w:val="FF0000"/>
                  </w:rPr>
                </w:rPrChange>
              </w:rPr>
            </w:pPr>
            <w:ins w:id="1995" w:author="pc_guang" w:date="2019-03-27T10:44:00Z">
              <w:r w:rsidRPr="00ED6C65">
                <w:rPr>
                  <w:rPrChange w:id="1996" w:author="pc_guang" w:date="2019-04-16T21:42:00Z">
                    <w:rPr>
                      <w:color w:val="FF0000"/>
                    </w:rPr>
                  </w:rPrChange>
                </w:rPr>
                <w:t>80</w:t>
              </w:r>
              <w:r w:rsidRPr="00ED6C65">
                <w:rPr>
                  <w:rFonts w:hint="eastAsia"/>
                  <w:rPrChange w:id="1997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字节，每个字节代表物理位置扫描是否使能，数组偏移</w:t>
              </w:r>
              <w:r w:rsidRPr="00ED6C65">
                <w:rPr>
                  <w:rPrChange w:id="1998" w:author="pc_guang" w:date="2019-04-16T21:42:00Z">
                    <w:rPr>
                      <w:color w:val="FF0000"/>
                    </w:rPr>
                  </w:rPrChange>
                </w:rPr>
                <w:t>[0~79]</w:t>
              </w:r>
              <w:r w:rsidRPr="00ED6C65">
                <w:rPr>
                  <w:rFonts w:hint="eastAsia"/>
                  <w:rPrChange w:id="1999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表示物理位置</w:t>
              </w:r>
              <w:r w:rsidRPr="00ED6C65">
                <w:rPr>
                  <w:rPrChange w:id="2000" w:author="pc_guang" w:date="2019-04-16T21:42:00Z">
                    <w:rPr>
                      <w:color w:val="FF0000"/>
                    </w:rPr>
                  </w:rPrChange>
                </w:rPr>
                <w:t>[1~80]</w:t>
              </w:r>
              <w:r w:rsidRPr="00ED6C65">
                <w:rPr>
                  <w:rFonts w:hint="eastAsia"/>
                  <w:rPrChange w:id="2001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。</w:t>
              </w:r>
              <w:r w:rsidRPr="00ED6C65">
                <w:rPr>
                  <w:rPrChange w:id="2002" w:author="pc_guang" w:date="2019-04-16T21:42:00Z">
                    <w:rPr>
                      <w:color w:val="FF0000"/>
                    </w:rPr>
                  </w:rPrChange>
                </w:rPr>
                <w:t>80</w:t>
              </w:r>
              <w:r w:rsidRPr="00ED6C65">
                <w:rPr>
                  <w:rFonts w:hint="eastAsia"/>
                  <w:rPrChange w:id="2003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个试剂位置；</w:t>
              </w:r>
              <w:r w:rsidRPr="00ED6C65">
                <w:rPr>
                  <w:rPrChange w:id="2004" w:author="pc_guang" w:date="2019-04-16T21:42:00Z">
                    <w:rPr>
                      <w:color w:val="FF0000"/>
                    </w:rPr>
                  </w:rPrChange>
                </w:rPr>
                <w:t>0x01-</w:t>
              </w:r>
              <w:r w:rsidRPr="00ED6C65">
                <w:rPr>
                  <w:rFonts w:hint="eastAsia"/>
                  <w:rPrChange w:id="2005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扫描</w:t>
              </w:r>
              <w:r w:rsidRPr="00ED6C65">
                <w:rPr>
                  <w:rPrChange w:id="2006" w:author="pc_guang" w:date="2019-04-16T21:42:00Z">
                    <w:rPr>
                      <w:color w:val="FF0000"/>
                    </w:rPr>
                  </w:rPrChange>
                </w:rPr>
                <w:t xml:space="preserve"> 0x00-</w:t>
              </w:r>
              <w:proofErr w:type="gramStart"/>
              <w:r w:rsidRPr="00ED6C65">
                <w:rPr>
                  <w:rFonts w:hint="eastAsia"/>
                  <w:rPrChange w:id="2007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不</w:t>
              </w:r>
              <w:proofErr w:type="gramEnd"/>
              <w:r w:rsidRPr="00ED6C65">
                <w:rPr>
                  <w:rFonts w:hint="eastAsia"/>
                  <w:rPrChange w:id="2008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扫描</w:t>
              </w:r>
            </w:ins>
          </w:p>
        </w:tc>
      </w:tr>
    </w:tbl>
    <w:p w:rsidR="00645052" w:rsidDel="00223A92" w:rsidRDefault="00107609">
      <w:pPr>
        <w:rPr>
          <w:del w:id="2009" w:author="pc_guang" w:date="2019-03-27T10:44:00Z"/>
        </w:rPr>
      </w:pPr>
      <w:del w:id="2010" w:author="pc_guang" w:date="2019-03-27T10:44:00Z">
        <w:r w:rsidDel="00223A92">
          <w:rPr>
            <w:rFonts w:hint="eastAsia"/>
          </w:rPr>
          <w:delText>无</w:delText>
        </w:r>
      </w:del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样本针</w:t>
      </w:r>
      <w:r>
        <w:rPr>
          <w:rFonts w:hint="eastAsia"/>
        </w:rPr>
        <w:t xml:space="preserve"> &gt; </w:t>
      </w:r>
      <w:r>
        <w:rPr>
          <w:rFonts w:hint="eastAsia"/>
        </w:rPr>
        <w:t>主控板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223A92" w:rsidTr="006C70AA">
        <w:trPr>
          <w:ins w:id="2011" w:author="pc_guang" w:date="2019-03-27T10:44:00Z"/>
        </w:trPr>
        <w:tc>
          <w:tcPr>
            <w:tcW w:w="710" w:type="dxa"/>
            <w:shd w:val="clear" w:color="auto" w:fill="0070C0"/>
          </w:tcPr>
          <w:p w:rsidR="00223A92" w:rsidRDefault="00223A92" w:rsidP="006C70AA">
            <w:pPr>
              <w:spacing w:line="420" w:lineRule="exact"/>
              <w:ind w:left="-20"/>
              <w:jc w:val="left"/>
              <w:rPr>
                <w:ins w:id="2012" w:author="pc_guang" w:date="2019-03-27T10:44:00Z"/>
                <w:rFonts w:cstheme="minorHAnsi"/>
                <w:b/>
                <w:color w:val="FFFFFF" w:themeColor="background1"/>
                <w:szCs w:val="21"/>
              </w:rPr>
            </w:pPr>
            <w:ins w:id="2013" w:author="pc_guang" w:date="2019-03-27T10:44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223A92" w:rsidRDefault="00223A92" w:rsidP="006C70AA">
            <w:pPr>
              <w:spacing w:line="420" w:lineRule="exact"/>
              <w:ind w:left="-20"/>
              <w:jc w:val="left"/>
              <w:rPr>
                <w:ins w:id="2014" w:author="pc_guang" w:date="2019-03-27T10:44:00Z"/>
                <w:rFonts w:cstheme="minorHAnsi"/>
                <w:b/>
                <w:color w:val="FFFFFF" w:themeColor="background1"/>
                <w:szCs w:val="21"/>
              </w:rPr>
            </w:pPr>
            <w:ins w:id="2015" w:author="pc_guang" w:date="2019-03-27T10:44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223A92" w:rsidRDefault="00223A92" w:rsidP="006C70AA">
            <w:pPr>
              <w:spacing w:line="420" w:lineRule="exact"/>
              <w:ind w:left="-20"/>
              <w:jc w:val="left"/>
              <w:rPr>
                <w:ins w:id="2016" w:author="pc_guang" w:date="2019-03-27T10:44:00Z"/>
                <w:rFonts w:cstheme="minorHAnsi"/>
                <w:b/>
                <w:color w:val="FFFFFF" w:themeColor="background1"/>
                <w:szCs w:val="21"/>
              </w:rPr>
            </w:pPr>
            <w:ins w:id="2017" w:author="pc_guang" w:date="2019-03-27T10:44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223A92" w:rsidRDefault="00223A92" w:rsidP="006C70AA">
            <w:pPr>
              <w:spacing w:line="420" w:lineRule="exact"/>
              <w:ind w:left="-20"/>
              <w:jc w:val="left"/>
              <w:rPr>
                <w:ins w:id="2018" w:author="pc_guang" w:date="2019-03-27T10:44:00Z"/>
                <w:rFonts w:cstheme="minorHAnsi"/>
                <w:b/>
                <w:color w:val="FFFFFF" w:themeColor="background1"/>
                <w:szCs w:val="21"/>
              </w:rPr>
            </w:pPr>
            <w:ins w:id="2019" w:author="pc_guang" w:date="2019-03-27T10:44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备注</w:t>
              </w:r>
            </w:ins>
          </w:p>
        </w:tc>
      </w:tr>
      <w:tr w:rsidR="00223A92" w:rsidTr="006C70AA">
        <w:trPr>
          <w:ins w:id="2020" w:author="pc_guang" w:date="2019-03-27T10:44:00Z"/>
        </w:trPr>
        <w:tc>
          <w:tcPr>
            <w:tcW w:w="710" w:type="dxa"/>
          </w:tcPr>
          <w:p w:rsidR="00223A92" w:rsidRPr="00ED6C65" w:rsidRDefault="00223A92" w:rsidP="006C70AA">
            <w:pPr>
              <w:rPr>
                <w:ins w:id="2021" w:author="pc_guang" w:date="2019-03-27T10:44:00Z"/>
                <w:rPrChange w:id="2022" w:author="pc_guang" w:date="2019-04-16T21:42:00Z">
                  <w:rPr>
                    <w:ins w:id="2023" w:author="pc_guang" w:date="2019-03-27T10:44:00Z"/>
                    <w:color w:val="FF0000"/>
                  </w:rPr>
                </w:rPrChange>
              </w:rPr>
            </w:pPr>
            <w:ins w:id="2024" w:author="pc_guang" w:date="2019-03-27T10:44:00Z">
              <w:r w:rsidRPr="00ED6C65">
                <w:rPr>
                  <w:rPrChange w:id="2025" w:author="pc_guang" w:date="2019-04-16T21:42:00Z">
                    <w:rPr>
                      <w:color w:val="FF0000"/>
                    </w:rPr>
                  </w:rPrChange>
                </w:rPr>
                <w:t>0</w:t>
              </w:r>
            </w:ins>
          </w:p>
        </w:tc>
        <w:tc>
          <w:tcPr>
            <w:tcW w:w="1808" w:type="dxa"/>
          </w:tcPr>
          <w:p w:rsidR="00223A92" w:rsidRPr="00ED6C65" w:rsidRDefault="00223A92" w:rsidP="006C70AA">
            <w:pPr>
              <w:rPr>
                <w:ins w:id="2026" w:author="pc_guang" w:date="2019-03-27T10:44:00Z"/>
                <w:rPrChange w:id="2027" w:author="pc_guang" w:date="2019-04-16T21:42:00Z">
                  <w:rPr>
                    <w:ins w:id="2028" w:author="pc_guang" w:date="2019-03-27T10:44:00Z"/>
                    <w:color w:val="FF0000"/>
                  </w:rPr>
                </w:rPrChange>
              </w:rPr>
            </w:pPr>
            <w:ins w:id="2029" w:author="pc_guang" w:date="2019-03-27T10:44:00Z">
              <w:r w:rsidRPr="00ED6C65">
                <w:rPr>
                  <w:rPrChange w:id="2030" w:author="pc_guang" w:date="2019-04-16T21:42:00Z">
                    <w:rPr>
                      <w:color w:val="FF0000"/>
                    </w:rPr>
                  </w:rPrChange>
                </w:rPr>
                <w:t>Quantity</w:t>
              </w:r>
            </w:ins>
          </w:p>
        </w:tc>
        <w:tc>
          <w:tcPr>
            <w:tcW w:w="1559" w:type="dxa"/>
          </w:tcPr>
          <w:p w:rsidR="00223A92" w:rsidRPr="00ED6C65" w:rsidRDefault="00223A92" w:rsidP="006C70AA">
            <w:pPr>
              <w:rPr>
                <w:ins w:id="2031" w:author="pc_guang" w:date="2019-03-27T10:44:00Z"/>
                <w:rPrChange w:id="2032" w:author="pc_guang" w:date="2019-04-16T21:42:00Z">
                  <w:rPr>
                    <w:ins w:id="2033" w:author="pc_guang" w:date="2019-03-27T10:44:00Z"/>
                    <w:color w:val="FF0000"/>
                  </w:rPr>
                </w:rPrChange>
              </w:rPr>
            </w:pPr>
            <w:ins w:id="2034" w:author="pc_guang" w:date="2019-03-27T10:44:00Z">
              <w:r w:rsidRPr="00ED6C65">
                <w:rPr>
                  <w:rPrChange w:id="2035" w:author="pc_guang" w:date="2019-04-16T21:42:00Z">
                    <w:rPr>
                      <w:color w:val="FF0000"/>
                    </w:rPr>
                  </w:rPrChange>
                </w:rPr>
                <w:t>uint8_</w:t>
              </w:r>
              <w:proofErr w:type="gramStart"/>
              <w:r w:rsidRPr="00ED6C65">
                <w:rPr>
                  <w:rPrChange w:id="2036" w:author="pc_guang" w:date="2019-04-16T21:42:00Z">
                    <w:rPr>
                      <w:color w:val="FF0000"/>
                    </w:rPr>
                  </w:rPrChange>
                </w:rPr>
                <w:t>t[</w:t>
              </w:r>
              <w:proofErr w:type="gramEnd"/>
              <w:r w:rsidRPr="00ED6C65">
                <w:rPr>
                  <w:rPrChange w:id="2037" w:author="pc_guang" w:date="2019-04-16T21:42:00Z">
                    <w:rPr>
                      <w:color w:val="FF0000"/>
                    </w:rPr>
                  </w:rPrChange>
                </w:rPr>
                <w:t>]</w:t>
              </w:r>
            </w:ins>
          </w:p>
        </w:tc>
        <w:tc>
          <w:tcPr>
            <w:tcW w:w="4253" w:type="dxa"/>
          </w:tcPr>
          <w:p w:rsidR="00223A92" w:rsidRPr="00ED6C65" w:rsidRDefault="00223A92" w:rsidP="006C70AA">
            <w:pPr>
              <w:rPr>
                <w:ins w:id="2038" w:author="pc_guang" w:date="2019-03-27T10:44:00Z"/>
                <w:rPrChange w:id="2039" w:author="pc_guang" w:date="2019-04-16T21:42:00Z">
                  <w:rPr>
                    <w:ins w:id="2040" w:author="pc_guang" w:date="2019-03-27T10:44:00Z"/>
                    <w:color w:val="FF0000"/>
                  </w:rPr>
                </w:rPrChange>
              </w:rPr>
            </w:pPr>
            <w:ins w:id="2041" w:author="pc_guang" w:date="2019-03-27T10:44:00Z">
              <w:r w:rsidRPr="00ED6C65">
                <w:rPr>
                  <w:rPrChange w:id="2042" w:author="pc_guang" w:date="2019-04-16T21:42:00Z">
                    <w:rPr>
                      <w:color w:val="FF0000"/>
                    </w:rPr>
                  </w:rPrChange>
                </w:rPr>
                <w:t>80*20</w:t>
              </w:r>
              <w:r w:rsidRPr="00ED6C65">
                <w:rPr>
                  <w:rFonts w:hint="eastAsia"/>
                  <w:rPrChange w:id="2043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个字节，代表试剂</w:t>
              </w:r>
            </w:ins>
            <w:ins w:id="2044" w:author="pc_guang" w:date="2019-03-27T10:45:00Z">
              <w:r w:rsidRPr="00ED6C65">
                <w:rPr>
                  <w:rFonts w:hint="eastAsia"/>
                  <w:rPrChange w:id="2045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条码</w:t>
              </w:r>
            </w:ins>
            <w:ins w:id="2046" w:author="pc_guang" w:date="2019-03-27T10:44:00Z">
              <w:r w:rsidRPr="00ED6C65">
                <w:rPr>
                  <w:rFonts w:hint="eastAsia"/>
                  <w:rPrChange w:id="2047" w:author="pc_guang" w:date="2019-04-16T21:42:00Z">
                    <w:rPr>
                      <w:rFonts w:hint="eastAsia"/>
                      <w:color w:val="FF0000"/>
                    </w:rPr>
                  </w:rPrChange>
                </w:rPr>
                <w:t>扫描结果</w:t>
              </w:r>
            </w:ins>
          </w:p>
        </w:tc>
      </w:tr>
    </w:tbl>
    <w:p w:rsidR="00645052" w:rsidDel="00223A92" w:rsidRDefault="00107609">
      <w:pPr>
        <w:rPr>
          <w:del w:id="2048" w:author="pc_guang" w:date="2019-03-27T10:44:00Z"/>
        </w:rPr>
      </w:pPr>
      <w:del w:id="2049" w:author="pc_guang" w:date="2019-03-27T10:44:00Z">
        <w:r w:rsidDel="00223A92">
          <w:rPr>
            <w:rFonts w:hint="eastAsia"/>
          </w:rPr>
          <w:delText>无</w:delText>
        </w:r>
      </w:del>
    </w:p>
    <w:p w:rsidR="00645052" w:rsidRDefault="00107609">
      <w:pPr>
        <w:rPr>
          <w:ins w:id="2050" w:author="Administrator" w:date="2019-01-28T14:33:00Z"/>
        </w:rPr>
      </w:pPr>
      <w:r>
        <w:rPr>
          <w:rFonts w:hint="eastAsia"/>
        </w:rPr>
        <w:t>解释：</w:t>
      </w:r>
      <w:proofErr w:type="gramStart"/>
      <w:r>
        <w:rPr>
          <w:rFonts w:hint="eastAsia"/>
        </w:rPr>
        <w:t>样本架由待测区</w:t>
      </w:r>
      <w:proofErr w:type="gramEnd"/>
      <w:r>
        <w:rPr>
          <w:rFonts w:hint="eastAsia"/>
        </w:rPr>
        <w:t>进入测试区</w:t>
      </w:r>
    </w:p>
    <w:p w:rsidR="00645052" w:rsidRDefault="00107609">
      <w:pPr>
        <w:pStyle w:val="3"/>
        <w:numPr>
          <w:ilvl w:val="2"/>
          <w:numId w:val="1"/>
          <w:ins w:id="2051" w:author="Administrator" w:date="2019-01-28T14:34:00Z"/>
        </w:numPr>
        <w:spacing w:line="415" w:lineRule="auto"/>
        <w:ind w:left="567"/>
        <w:rPr>
          <w:ins w:id="2052" w:author="Administrator" w:date="2019-01-28T14:33:00Z"/>
        </w:rPr>
        <w:pPrChange w:id="2053" w:author="Administrator" w:date="2019-01-28T14:34:00Z">
          <w:pPr/>
        </w:pPrChange>
      </w:pPr>
      <w:bookmarkStart w:id="2054" w:name="_Toc6344539"/>
      <w:ins w:id="2055" w:author="Administrator" w:date="2019-01-28T14:33:00Z">
        <w:r>
          <w:rPr>
            <w:rFonts w:hint="eastAsia"/>
          </w:rPr>
          <w:t>获取版本号（</w:t>
        </w:r>
        <w:r>
          <w:t>0x001D</w:t>
        </w:r>
        <w:r>
          <w:rPr>
            <w:rFonts w:hint="eastAsia"/>
          </w:rPr>
          <w:t>）</w:t>
        </w:r>
        <w:bookmarkEnd w:id="2054"/>
      </w:ins>
    </w:p>
    <w:p w:rsidR="00645052" w:rsidRDefault="00107609">
      <w:pPr>
        <w:rPr>
          <w:ins w:id="2056" w:author="Administrator" w:date="2019-01-28T14:34:00Z"/>
        </w:rPr>
      </w:pPr>
      <w:ins w:id="2057" w:author="Administrator" w:date="2019-01-28T14:34:00Z">
        <w:r>
          <w:rPr>
            <w:rFonts w:hint="eastAsia"/>
          </w:rPr>
          <w:t>命</w:t>
        </w:r>
      </w:ins>
      <w:ins w:id="2058" w:author="pc_guang" w:date="2019-02-12T20:39:00Z">
        <w:r>
          <w:rPr>
            <w:rFonts w:hint="eastAsia"/>
          </w:rPr>
          <w:t xml:space="preserve"> </w:t>
        </w:r>
        <w:r>
          <w:t xml:space="preserve"> </w:t>
        </w:r>
      </w:ins>
      <w:ins w:id="2059" w:author="Administrator" w:date="2019-01-28T14:34:00Z">
        <w:r>
          <w:rPr>
            <w:rFonts w:hint="eastAsia"/>
          </w:rPr>
          <w:t>令：</w:t>
        </w:r>
        <w:r>
          <w:rPr>
            <w:rFonts w:hint="eastAsia"/>
          </w:rPr>
          <w:t>0x001D</w:t>
        </w:r>
      </w:ins>
    </w:p>
    <w:p w:rsidR="00645052" w:rsidRDefault="00107609">
      <w:pPr>
        <w:rPr>
          <w:ins w:id="2060" w:author="Administrator" w:date="2019-01-28T14:35:00Z"/>
        </w:rPr>
      </w:pPr>
      <w:ins w:id="2061" w:author="Administrator" w:date="2019-01-28T14:35:00Z">
        <w:r>
          <w:rPr>
            <w:rFonts w:hint="eastAsia"/>
          </w:rPr>
          <w:t>应</w:t>
        </w:r>
      </w:ins>
      <w:ins w:id="2062" w:author="pc_guang" w:date="2019-02-12T20:39:00Z">
        <w:r>
          <w:rPr>
            <w:rFonts w:hint="eastAsia"/>
          </w:rPr>
          <w:t xml:space="preserve"> </w:t>
        </w:r>
        <w:r>
          <w:t xml:space="preserve"> </w:t>
        </w:r>
      </w:ins>
      <w:ins w:id="2063" w:author="Administrator" w:date="2019-01-28T14:35:00Z">
        <w:r>
          <w:rPr>
            <w:rFonts w:hint="eastAsia"/>
          </w:rPr>
          <w:t>答：应答</w:t>
        </w:r>
      </w:ins>
    </w:p>
    <w:p w:rsidR="00645052" w:rsidRDefault="00107609">
      <w:pPr>
        <w:rPr>
          <w:ins w:id="2064" w:author="Administrator" w:date="2019-01-28T14:39:00Z"/>
        </w:rPr>
      </w:pPr>
      <w:ins w:id="2065" w:author="Administrator" w:date="2019-01-28T14:35:00Z">
        <w:r>
          <w:rPr>
            <w:rFonts w:hint="eastAsia"/>
          </w:rPr>
          <w:lastRenderedPageBreak/>
          <w:t>方</w:t>
        </w:r>
      </w:ins>
      <w:ins w:id="2066" w:author="pc_guang" w:date="2019-02-12T20:39:00Z">
        <w:r>
          <w:rPr>
            <w:rFonts w:hint="eastAsia"/>
          </w:rPr>
          <w:t xml:space="preserve"> </w:t>
        </w:r>
        <w:r>
          <w:t xml:space="preserve"> </w:t>
        </w:r>
      </w:ins>
      <w:ins w:id="2067" w:author="Administrator" w:date="2019-01-28T14:35:00Z">
        <w:r>
          <w:rPr>
            <w:rFonts w:hint="eastAsia"/>
          </w:rPr>
          <w:t>向：</w:t>
        </w:r>
      </w:ins>
      <w:ins w:id="2068" w:author="Administrator" w:date="2019-01-28T14:39:00Z">
        <w:r>
          <w:rPr>
            <w:rFonts w:hint="eastAsia"/>
          </w:rPr>
          <w:t>双向</w:t>
        </w:r>
      </w:ins>
    </w:p>
    <w:p w:rsidR="00645052" w:rsidRDefault="00107609">
      <w:pPr>
        <w:rPr>
          <w:ins w:id="2069" w:author="Administrator" w:date="2019-01-28T14:39:00Z"/>
        </w:rPr>
      </w:pPr>
      <w:ins w:id="2070" w:author="Administrator" w:date="2019-01-28T14:36:00Z">
        <w:r>
          <w:rPr>
            <w:rFonts w:hint="eastAsia"/>
          </w:rPr>
          <w:t>命令体：</w:t>
        </w:r>
      </w:ins>
    </w:p>
    <w:p w:rsidR="00645052" w:rsidRDefault="00107609">
      <w:pPr>
        <w:ind w:firstLineChars="200" w:firstLine="420"/>
        <w:rPr>
          <w:ins w:id="2071" w:author="Administrator" w:date="2019-01-28T14:39:00Z"/>
        </w:rPr>
        <w:pPrChange w:id="2072" w:author="Administrator" w:date="2019-01-28T14:39:00Z">
          <w:pPr/>
        </w:pPrChange>
      </w:pPr>
      <w:ins w:id="2073" w:author="Administrator" w:date="2019-01-28T14:39:00Z">
        <w:r>
          <w:rPr>
            <w:rFonts w:hint="eastAsia"/>
          </w:rPr>
          <w:t>主控板</w:t>
        </w:r>
        <w:r>
          <w:rPr>
            <w:rFonts w:hint="eastAsia"/>
          </w:rPr>
          <w:t xml:space="preserve"> &gt; </w:t>
        </w:r>
        <w:r>
          <w:rPr>
            <w:rFonts w:hint="eastAsia"/>
          </w:rPr>
          <w:t>控制板</w:t>
        </w:r>
      </w:ins>
    </w:p>
    <w:p w:rsidR="00645052" w:rsidRDefault="00107609">
      <w:pPr>
        <w:ind w:firstLineChars="200" w:firstLine="420"/>
        <w:rPr>
          <w:ins w:id="2074" w:author="Administrator" w:date="2019-01-28T14:39:00Z"/>
        </w:rPr>
        <w:pPrChange w:id="2075" w:author="Administrator" w:date="2019-01-28T14:39:00Z">
          <w:pPr/>
        </w:pPrChange>
      </w:pPr>
      <w:ins w:id="2076" w:author="Administrator" w:date="2019-01-28T14:39:00Z">
        <w:r>
          <w:rPr>
            <w:rFonts w:hint="eastAsia"/>
          </w:rPr>
          <w:t>无</w:t>
        </w:r>
      </w:ins>
    </w:p>
    <w:p w:rsidR="00645052" w:rsidRDefault="00107609">
      <w:pPr>
        <w:ind w:firstLineChars="200" w:firstLine="420"/>
        <w:rPr>
          <w:ins w:id="2077" w:author="Administrator" w:date="2019-01-28T14:40:00Z"/>
        </w:rPr>
        <w:pPrChange w:id="2078" w:author="Administrator" w:date="2019-01-28T14:39:00Z">
          <w:pPr/>
        </w:pPrChange>
      </w:pPr>
      <w:ins w:id="2079" w:author="Administrator" w:date="2019-01-28T14:39:00Z">
        <w:r>
          <w:rPr>
            <w:rFonts w:hint="eastAsia"/>
          </w:rPr>
          <w:t>控制板</w:t>
        </w:r>
        <w:r>
          <w:rPr>
            <w:rFonts w:hint="eastAsia"/>
          </w:rPr>
          <w:t xml:space="preserve"> &gt; </w:t>
        </w:r>
      </w:ins>
      <w:ins w:id="2080" w:author="Administrator" w:date="2019-01-28T14:40:00Z">
        <w:r>
          <w:rPr>
            <w:rFonts w:hint="eastAsia"/>
          </w:rPr>
          <w:t>主控板</w:t>
        </w:r>
      </w:ins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rPr>
          <w:ins w:id="2081" w:author="Administrator" w:date="2019-01-28T14:40:00Z"/>
        </w:trPr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082" w:author="Administrator" w:date="2019-01-28T14:40:00Z"/>
                <w:rFonts w:cstheme="minorHAnsi"/>
                <w:b/>
                <w:color w:val="FFFFFF" w:themeColor="background1"/>
                <w:szCs w:val="21"/>
              </w:rPr>
            </w:pPr>
            <w:ins w:id="2083" w:author="Administrator" w:date="2019-01-28T14:40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084" w:author="Administrator" w:date="2019-01-28T14:40:00Z"/>
                <w:rFonts w:cstheme="minorHAnsi"/>
                <w:b/>
                <w:color w:val="FFFFFF" w:themeColor="background1"/>
                <w:szCs w:val="21"/>
              </w:rPr>
            </w:pPr>
            <w:ins w:id="2085" w:author="Administrator" w:date="2019-01-28T14:40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086" w:author="Administrator" w:date="2019-01-28T14:40:00Z"/>
                <w:rFonts w:cstheme="minorHAnsi"/>
                <w:b/>
                <w:color w:val="FFFFFF" w:themeColor="background1"/>
                <w:szCs w:val="21"/>
              </w:rPr>
            </w:pPr>
            <w:ins w:id="2087" w:author="Administrator" w:date="2019-01-28T14:40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088" w:author="Administrator" w:date="2019-01-28T14:40:00Z"/>
                <w:rFonts w:cstheme="minorHAnsi"/>
                <w:b/>
                <w:color w:val="FFFFFF" w:themeColor="background1"/>
                <w:szCs w:val="21"/>
              </w:rPr>
            </w:pPr>
            <w:ins w:id="2089" w:author="Administrator" w:date="2019-01-28T14:40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备注</w:t>
              </w:r>
            </w:ins>
          </w:p>
        </w:tc>
      </w:tr>
      <w:tr w:rsidR="00645052">
        <w:trPr>
          <w:ins w:id="2090" w:author="Administrator" w:date="2019-01-28T14:40:00Z"/>
        </w:trPr>
        <w:tc>
          <w:tcPr>
            <w:tcW w:w="710" w:type="dxa"/>
          </w:tcPr>
          <w:p w:rsidR="00645052" w:rsidRDefault="00107609">
            <w:pPr>
              <w:rPr>
                <w:ins w:id="2091" w:author="Administrator" w:date="2019-01-28T14:40:00Z"/>
              </w:rPr>
            </w:pPr>
            <w:ins w:id="2092" w:author="Administrator" w:date="2019-01-28T14:40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093" w:author="Administrator" w:date="2019-01-28T14:40:00Z"/>
              </w:rPr>
            </w:pPr>
            <w:ins w:id="2094" w:author="Administrator" w:date="2019-01-28T15:14:00Z">
              <w:r>
                <w:rPr>
                  <w:rFonts w:hint="eastAsia"/>
                </w:rPr>
                <w:t>Version 1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095" w:author="Administrator" w:date="2019-01-28T14:40:00Z"/>
              </w:rPr>
            </w:pPr>
            <w:ins w:id="2096" w:author="Administrator" w:date="2019-01-28T14:40:00Z">
              <w: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097" w:author="Administrator" w:date="2019-01-28T14:40:00Z"/>
              </w:rPr>
            </w:pPr>
            <w:ins w:id="2098" w:author="Administrator" w:date="2019-01-28T15:15:00Z">
              <w:r>
                <w:rPr>
                  <w:rFonts w:hint="eastAsia"/>
                </w:rPr>
                <w:t>主版本号</w:t>
              </w:r>
            </w:ins>
            <w:ins w:id="2099" w:author="Administrator" w:date="2019-01-28T15:16:00Z">
              <w:r>
                <w:rPr>
                  <w:rFonts w:hint="eastAsia"/>
                </w:rPr>
                <w:t>：</w:t>
              </w:r>
            </w:ins>
            <w:ins w:id="2100" w:author="Administrator" w:date="2019-01-28T15:15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</w:ins>
          </w:p>
        </w:tc>
      </w:tr>
      <w:tr w:rsidR="00645052">
        <w:trPr>
          <w:ins w:id="2101" w:author="Administrator" w:date="2019-01-28T14:40:00Z"/>
        </w:trPr>
        <w:tc>
          <w:tcPr>
            <w:tcW w:w="710" w:type="dxa"/>
          </w:tcPr>
          <w:p w:rsidR="00645052" w:rsidRDefault="00107609">
            <w:pPr>
              <w:rPr>
                <w:ins w:id="2102" w:author="Administrator" w:date="2019-01-28T14:40:00Z"/>
              </w:rPr>
            </w:pPr>
            <w:ins w:id="2103" w:author="Administrator" w:date="2019-01-28T14:40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104" w:author="Administrator" w:date="2019-01-28T14:40:00Z"/>
              </w:rPr>
            </w:pPr>
            <w:ins w:id="2105" w:author="Administrator" w:date="2019-01-28T15:14:00Z">
              <w:r>
                <w:rPr>
                  <w:rFonts w:hint="eastAsia"/>
                </w:rPr>
                <w:t>Version 2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106" w:author="Administrator" w:date="2019-01-28T14:40:00Z"/>
              </w:rPr>
            </w:pPr>
            <w:ins w:id="2107" w:author="Administrator" w:date="2019-01-28T14:41:00Z">
              <w: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108" w:author="Administrator" w:date="2019-01-28T14:40:00Z"/>
              </w:rPr>
            </w:pPr>
            <w:ins w:id="2109" w:author="Administrator" w:date="2019-01-28T15:15:00Z">
              <w:r>
                <w:rPr>
                  <w:rFonts w:hint="eastAsia"/>
                </w:rPr>
                <w:t>发布板本号：</w:t>
              </w:r>
              <w:r>
                <w:rPr>
                  <w:rFonts w:hint="eastAsia"/>
                </w:rPr>
                <w:t>0</w:t>
              </w:r>
            </w:ins>
            <w:ins w:id="2110" w:author="Administrator" w:date="2019-01-28T15:16:00Z">
              <w:r>
                <w:rPr>
                  <w:rFonts w:hint="eastAsia"/>
                </w:rPr>
                <w:t>开始</w:t>
              </w:r>
            </w:ins>
          </w:p>
        </w:tc>
      </w:tr>
      <w:tr w:rsidR="00645052">
        <w:trPr>
          <w:ins w:id="2111" w:author="Administrator" w:date="2019-01-28T15:14:00Z"/>
        </w:trPr>
        <w:tc>
          <w:tcPr>
            <w:tcW w:w="710" w:type="dxa"/>
          </w:tcPr>
          <w:p w:rsidR="00645052" w:rsidRDefault="00107609">
            <w:pPr>
              <w:rPr>
                <w:ins w:id="2112" w:author="Administrator" w:date="2019-01-28T15:14:00Z"/>
              </w:rPr>
            </w:pPr>
            <w:ins w:id="2113" w:author="Administrator" w:date="2019-01-28T15:14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114" w:author="Administrator" w:date="2019-01-28T15:14:00Z"/>
              </w:rPr>
            </w:pPr>
            <w:ins w:id="2115" w:author="Administrator" w:date="2019-01-28T15:14:00Z">
              <w:r>
                <w:rPr>
                  <w:rFonts w:hint="eastAsia"/>
                </w:rPr>
                <w:t xml:space="preserve">Version </w:t>
              </w:r>
            </w:ins>
            <w:ins w:id="2116" w:author="Administrator" w:date="2019-01-28T15:15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117" w:author="Administrator" w:date="2019-01-28T15:14:00Z"/>
              </w:rPr>
            </w:pPr>
            <w:ins w:id="2118" w:author="Administrator" w:date="2019-01-28T15:15:00Z">
              <w: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119" w:author="Administrator" w:date="2019-01-28T15:14:00Z"/>
              </w:rPr>
            </w:pPr>
            <w:ins w:id="2120" w:author="Administrator" w:date="2019-01-28T15:16:00Z">
              <w:r>
                <w:rPr>
                  <w:rFonts w:hint="eastAsia"/>
                </w:rPr>
                <w:t>调试版本号：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开始</w:t>
              </w:r>
            </w:ins>
          </w:p>
        </w:tc>
      </w:tr>
    </w:tbl>
    <w:p w:rsidR="00645052" w:rsidRDefault="00107609">
      <w:pPr>
        <w:ind w:firstLineChars="200" w:firstLine="420"/>
        <w:rPr>
          <w:ins w:id="2121" w:author="pc_guang" w:date="2019-01-28T15:33:00Z"/>
        </w:rPr>
      </w:pPr>
      <w:ins w:id="2122" w:author="pc_guang" w:date="2019-01-28T15:33:00Z">
        <w:r>
          <w:rPr>
            <w:rFonts w:hint="eastAsia"/>
          </w:rPr>
          <w:t>主控板</w:t>
        </w:r>
        <w:r>
          <w:rPr>
            <w:rFonts w:hint="eastAsia"/>
          </w:rPr>
          <w:t xml:space="preserve"> &gt;</w:t>
        </w:r>
        <w:r>
          <w:t xml:space="preserve"> </w:t>
        </w:r>
        <w:r>
          <w:rPr>
            <w:rFonts w:hint="eastAsia"/>
          </w:rPr>
          <w:t>中位机</w:t>
        </w:r>
      </w:ins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rPr>
          <w:ins w:id="2123" w:author="pc_guang" w:date="2019-01-28T15:34:00Z"/>
        </w:trPr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124" w:author="pc_guang" w:date="2019-01-28T15:34:00Z"/>
                <w:rFonts w:cstheme="minorHAnsi"/>
                <w:b/>
                <w:color w:val="FFFFFF" w:themeColor="background1"/>
                <w:szCs w:val="21"/>
              </w:rPr>
            </w:pPr>
            <w:ins w:id="2125" w:author="pc_guang" w:date="2019-01-28T15:34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126" w:author="pc_guang" w:date="2019-01-28T15:34:00Z"/>
                <w:rFonts w:cstheme="minorHAnsi"/>
                <w:b/>
                <w:color w:val="FFFFFF" w:themeColor="background1"/>
                <w:szCs w:val="21"/>
              </w:rPr>
            </w:pPr>
            <w:ins w:id="2127" w:author="pc_guang" w:date="2019-01-28T15:34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128" w:author="pc_guang" w:date="2019-01-28T15:34:00Z"/>
                <w:rFonts w:cstheme="minorHAnsi"/>
                <w:b/>
                <w:color w:val="FFFFFF" w:themeColor="background1"/>
                <w:szCs w:val="21"/>
              </w:rPr>
            </w:pPr>
            <w:ins w:id="2129" w:author="pc_guang" w:date="2019-01-28T15:34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130" w:author="pc_guang" w:date="2019-01-28T15:34:00Z"/>
                <w:rFonts w:cstheme="minorHAnsi"/>
                <w:b/>
                <w:color w:val="FFFFFF" w:themeColor="background1"/>
                <w:szCs w:val="21"/>
              </w:rPr>
            </w:pPr>
            <w:ins w:id="2131" w:author="pc_guang" w:date="2019-01-28T15:34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备注</w:t>
              </w:r>
            </w:ins>
          </w:p>
        </w:tc>
      </w:tr>
      <w:tr w:rsidR="00645052">
        <w:trPr>
          <w:ins w:id="2132" w:author="pc_guang" w:date="2019-01-28T15:34:00Z"/>
        </w:trPr>
        <w:tc>
          <w:tcPr>
            <w:tcW w:w="710" w:type="dxa"/>
          </w:tcPr>
          <w:p w:rsidR="00645052" w:rsidRDefault="00107609">
            <w:pPr>
              <w:rPr>
                <w:ins w:id="2133" w:author="pc_guang" w:date="2019-01-28T15:34:00Z"/>
              </w:rPr>
            </w:pPr>
            <w:ins w:id="2134" w:author="pc_guang" w:date="2019-01-28T15:34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135" w:author="pc_guang" w:date="2019-01-28T15:34:00Z"/>
              </w:rPr>
            </w:pPr>
            <w:ins w:id="2136" w:author="pc_guang" w:date="2019-01-28T15:34:00Z">
              <w:r>
                <w:rPr>
                  <w:rFonts w:hint="eastAsia"/>
                </w:rPr>
                <w:t>Board</w:t>
              </w:r>
              <w:r>
                <w:t xml:space="preserve"> 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137" w:author="pc_guang" w:date="2019-01-28T15:34:00Z"/>
              </w:rPr>
            </w:pPr>
            <w:ins w:id="2138" w:author="pc_guang" w:date="2019-01-28T15:34:00Z">
              <w: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139" w:author="pc_guang" w:date="2019-01-28T15:34:00Z"/>
              </w:rPr>
            </w:pPr>
            <w:proofErr w:type="gramStart"/>
            <w:ins w:id="2140" w:author="pc_guang" w:date="2019-01-28T15:34:00Z">
              <w:r>
                <w:rPr>
                  <w:rFonts w:hint="eastAsia"/>
                </w:rPr>
                <w:t>板号</w:t>
              </w:r>
              <w:proofErr w:type="gramEnd"/>
            </w:ins>
          </w:p>
        </w:tc>
      </w:tr>
      <w:tr w:rsidR="00645052">
        <w:trPr>
          <w:ins w:id="2141" w:author="pc_guang" w:date="2019-01-28T15:34:00Z"/>
        </w:trPr>
        <w:tc>
          <w:tcPr>
            <w:tcW w:w="710" w:type="dxa"/>
          </w:tcPr>
          <w:p w:rsidR="00645052" w:rsidRDefault="00107609">
            <w:pPr>
              <w:rPr>
                <w:ins w:id="2142" w:author="pc_guang" w:date="2019-01-28T15:34:00Z"/>
              </w:rPr>
            </w:pPr>
            <w:ins w:id="2143" w:author="pc_guang" w:date="2019-01-28T15:34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144" w:author="pc_guang" w:date="2019-01-28T15:34:00Z"/>
              </w:rPr>
            </w:pPr>
            <w:ins w:id="2145" w:author="pc_guang" w:date="2019-01-28T15:34:00Z">
              <w:r>
                <w:rPr>
                  <w:rFonts w:hint="eastAsia"/>
                </w:rPr>
                <w:t>Version 1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146" w:author="pc_guang" w:date="2019-01-28T15:34:00Z"/>
              </w:rPr>
            </w:pPr>
            <w:ins w:id="2147" w:author="pc_guang" w:date="2019-01-28T15:34:00Z">
              <w:r>
                <w:rPr>
                  <w:rFonts w:hint="eastAsia"/>
                </w:rP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148" w:author="pc_guang" w:date="2019-01-28T15:34:00Z"/>
              </w:rPr>
            </w:pPr>
            <w:ins w:id="2149" w:author="pc_guang" w:date="2019-01-28T15:34:00Z">
              <w:r>
                <w:rPr>
                  <w:rFonts w:hint="eastAsia"/>
                </w:rPr>
                <w:t>主版本号：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</w:ins>
          </w:p>
        </w:tc>
      </w:tr>
      <w:tr w:rsidR="00645052">
        <w:trPr>
          <w:ins w:id="2150" w:author="pc_guang" w:date="2019-01-28T15:34:00Z"/>
        </w:trPr>
        <w:tc>
          <w:tcPr>
            <w:tcW w:w="710" w:type="dxa"/>
          </w:tcPr>
          <w:p w:rsidR="00645052" w:rsidRDefault="00107609">
            <w:pPr>
              <w:rPr>
                <w:ins w:id="2151" w:author="pc_guang" w:date="2019-01-28T15:34:00Z"/>
              </w:rPr>
            </w:pPr>
            <w:ins w:id="2152" w:author="pc_guang" w:date="2019-01-28T15:34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153" w:author="pc_guang" w:date="2019-01-28T15:34:00Z"/>
              </w:rPr>
            </w:pPr>
            <w:ins w:id="2154" w:author="pc_guang" w:date="2019-01-28T15:34:00Z">
              <w:r>
                <w:rPr>
                  <w:rFonts w:hint="eastAsia"/>
                </w:rPr>
                <w:t>Version 2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155" w:author="pc_guang" w:date="2019-01-28T15:34:00Z"/>
              </w:rPr>
            </w:pPr>
            <w:ins w:id="2156" w:author="pc_guang" w:date="2019-01-28T15:34:00Z">
              <w: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157" w:author="pc_guang" w:date="2019-01-28T15:34:00Z"/>
              </w:rPr>
            </w:pPr>
            <w:ins w:id="2158" w:author="pc_guang" w:date="2019-01-28T15:34:00Z">
              <w:r>
                <w:rPr>
                  <w:rFonts w:hint="eastAsia"/>
                </w:rPr>
                <w:t>发布板本号：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开始</w:t>
              </w:r>
            </w:ins>
          </w:p>
        </w:tc>
      </w:tr>
      <w:tr w:rsidR="00645052">
        <w:trPr>
          <w:ins w:id="2159" w:author="pc_guang" w:date="2019-01-28T15:34:00Z"/>
        </w:trPr>
        <w:tc>
          <w:tcPr>
            <w:tcW w:w="710" w:type="dxa"/>
          </w:tcPr>
          <w:p w:rsidR="00645052" w:rsidRDefault="00107609">
            <w:pPr>
              <w:rPr>
                <w:ins w:id="2160" w:author="pc_guang" w:date="2019-01-28T15:34:00Z"/>
              </w:rPr>
            </w:pPr>
            <w:ins w:id="2161" w:author="pc_guang" w:date="2019-01-28T15:34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162" w:author="pc_guang" w:date="2019-01-28T15:34:00Z"/>
              </w:rPr>
            </w:pPr>
            <w:ins w:id="2163" w:author="pc_guang" w:date="2019-01-28T15:34:00Z">
              <w:r>
                <w:rPr>
                  <w:rFonts w:hint="eastAsia"/>
                </w:rPr>
                <w:t>Version 3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164" w:author="pc_guang" w:date="2019-01-28T15:34:00Z"/>
              </w:rPr>
            </w:pPr>
            <w:ins w:id="2165" w:author="pc_guang" w:date="2019-01-28T15:34:00Z">
              <w: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166" w:author="pc_guang" w:date="2019-01-28T15:34:00Z"/>
              </w:rPr>
            </w:pPr>
            <w:ins w:id="2167" w:author="pc_guang" w:date="2019-01-28T15:34:00Z">
              <w:r>
                <w:rPr>
                  <w:rFonts w:hint="eastAsia"/>
                </w:rPr>
                <w:t>调试版本号：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开始</w:t>
              </w:r>
            </w:ins>
          </w:p>
        </w:tc>
      </w:tr>
    </w:tbl>
    <w:p w:rsidR="00645052" w:rsidRDefault="00645052">
      <w:pPr>
        <w:ind w:firstLineChars="200" w:firstLine="420"/>
        <w:rPr>
          <w:ins w:id="2168" w:author="Administrator" w:date="2019-01-28T14:39:00Z"/>
          <w:del w:id="2169" w:author="pc_guang" w:date="2019-01-28T15:55:00Z"/>
        </w:rPr>
        <w:pPrChange w:id="2170" w:author="Administrator" w:date="2019-01-28T14:39:00Z">
          <w:pPr/>
        </w:pPrChange>
      </w:pPr>
    </w:p>
    <w:p w:rsidR="00645052" w:rsidRDefault="00645052">
      <w:pPr>
        <w:rPr>
          <w:ins w:id="2171" w:author="Administrator" w:date="2019-01-28T14:39:00Z"/>
        </w:rPr>
      </w:pPr>
    </w:p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  <w:rPr>
          <w:ins w:id="2172" w:author="pc_guang" w:date="2019-01-28T15:55:00Z"/>
        </w:rPr>
      </w:pPr>
      <w:bookmarkStart w:id="2173" w:name="_Toc6344540"/>
      <w:ins w:id="2174" w:author="pc_guang" w:date="2019-01-28T15:55:00Z">
        <w:r>
          <w:rPr>
            <w:rFonts w:hint="eastAsia"/>
          </w:rPr>
          <w:t>获取</w:t>
        </w:r>
        <w:r>
          <w:rPr>
            <w:rFonts w:hint="eastAsia"/>
          </w:rPr>
          <w:t>Boot</w:t>
        </w:r>
        <w:r>
          <w:rPr>
            <w:rFonts w:hint="eastAsia"/>
          </w:rPr>
          <w:t>版本号（</w:t>
        </w:r>
        <w:r>
          <w:t>0x001</w:t>
        </w:r>
        <w:r>
          <w:rPr>
            <w:rFonts w:hint="eastAsia"/>
          </w:rPr>
          <w:t>E</w:t>
        </w:r>
        <w:r>
          <w:rPr>
            <w:rFonts w:hint="eastAsia"/>
          </w:rPr>
          <w:t>）</w:t>
        </w:r>
        <w:bookmarkEnd w:id="2173"/>
      </w:ins>
    </w:p>
    <w:p w:rsidR="00645052" w:rsidRDefault="00107609">
      <w:pPr>
        <w:rPr>
          <w:ins w:id="2175" w:author="pc_guang" w:date="2019-01-28T15:55:00Z"/>
        </w:rPr>
      </w:pPr>
      <w:ins w:id="2176" w:author="pc_guang" w:date="2019-01-28T15:55:00Z">
        <w:r>
          <w:rPr>
            <w:rFonts w:hint="eastAsia"/>
          </w:rPr>
          <w:t>命</w:t>
        </w:r>
      </w:ins>
      <w:ins w:id="2177" w:author="pc_guang" w:date="2019-02-12T20:39:00Z">
        <w:r>
          <w:rPr>
            <w:rFonts w:hint="eastAsia"/>
          </w:rPr>
          <w:t xml:space="preserve"> </w:t>
        </w:r>
        <w:r>
          <w:t xml:space="preserve"> </w:t>
        </w:r>
      </w:ins>
      <w:ins w:id="2178" w:author="pc_guang" w:date="2019-01-28T15:55:00Z">
        <w:r>
          <w:rPr>
            <w:rFonts w:hint="eastAsia"/>
          </w:rPr>
          <w:t>令：</w:t>
        </w:r>
        <w:r>
          <w:rPr>
            <w:rFonts w:hint="eastAsia"/>
          </w:rPr>
          <w:t>0x001</w:t>
        </w:r>
      </w:ins>
      <w:ins w:id="2179" w:author="pc_guang" w:date="2019-01-28T15:56:00Z">
        <w:r>
          <w:rPr>
            <w:rFonts w:hint="eastAsia"/>
          </w:rPr>
          <w:t>E</w:t>
        </w:r>
      </w:ins>
    </w:p>
    <w:p w:rsidR="00645052" w:rsidRDefault="00107609">
      <w:pPr>
        <w:rPr>
          <w:ins w:id="2180" w:author="pc_guang" w:date="2019-01-28T15:55:00Z"/>
        </w:rPr>
      </w:pPr>
      <w:ins w:id="2181" w:author="pc_guang" w:date="2019-01-28T15:55:00Z">
        <w:r>
          <w:rPr>
            <w:rFonts w:hint="eastAsia"/>
          </w:rPr>
          <w:t>应</w:t>
        </w:r>
      </w:ins>
      <w:ins w:id="2182" w:author="pc_guang" w:date="2019-02-12T20:39:00Z">
        <w:r>
          <w:rPr>
            <w:rFonts w:hint="eastAsia"/>
          </w:rPr>
          <w:t xml:space="preserve"> </w:t>
        </w:r>
        <w:r>
          <w:t xml:space="preserve"> </w:t>
        </w:r>
      </w:ins>
      <w:ins w:id="2183" w:author="pc_guang" w:date="2019-01-28T15:55:00Z">
        <w:r>
          <w:rPr>
            <w:rFonts w:hint="eastAsia"/>
          </w:rPr>
          <w:t>答：应答</w:t>
        </w:r>
      </w:ins>
    </w:p>
    <w:p w:rsidR="00645052" w:rsidRDefault="00107609">
      <w:pPr>
        <w:rPr>
          <w:ins w:id="2184" w:author="pc_guang" w:date="2019-01-28T15:55:00Z"/>
        </w:rPr>
      </w:pPr>
      <w:ins w:id="2185" w:author="pc_guang" w:date="2019-01-28T15:55:00Z">
        <w:r>
          <w:rPr>
            <w:rFonts w:hint="eastAsia"/>
          </w:rPr>
          <w:t>方</w:t>
        </w:r>
      </w:ins>
      <w:ins w:id="2186" w:author="pc_guang" w:date="2019-02-12T20:39:00Z">
        <w:r>
          <w:rPr>
            <w:rFonts w:hint="eastAsia"/>
          </w:rPr>
          <w:t xml:space="preserve"> </w:t>
        </w:r>
        <w:r>
          <w:t xml:space="preserve"> </w:t>
        </w:r>
      </w:ins>
      <w:ins w:id="2187" w:author="pc_guang" w:date="2019-01-28T15:55:00Z">
        <w:r>
          <w:rPr>
            <w:rFonts w:hint="eastAsia"/>
          </w:rPr>
          <w:t>向：双向</w:t>
        </w:r>
      </w:ins>
    </w:p>
    <w:p w:rsidR="00645052" w:rsidRDefault="00107609">
      <w:pPr>
        <w:rPr>
          <w:ins w:id="2188" w:author="pc_guang" w:date="2019-01-28T15:55:00Z"/>
        </w:rPr>
      </w:pPr>
      <w:ins w:id="2189" w:author="pc_guang" w:date="2019-01-28T15:55:00Z">
        <w:r>
          <w:rPr>
            <w:rFonts w:hint="eastAsia"/>
          </w:rPr>
          <w:t>命令体：</w:t>
        </w:r>
      </w:ins>
    </w:p>
    <w:p w:rsidR="00645052" w:rsidRDefault="00107609">
      <w:pPr>
        <w:ind w:firstLineChars="200" w:firstLine="420"/>
        <w:rPr>
          <w:ins w:id="2190" w:author="pc_guang" w:date="2019-01-28T15:55:00Z"/>
        </w:rPr>
      </w:pPr>
      <w:ins w:id="2191" w:author="pc_guang" w:date="2019-01-28T15:55:00Z">
        <w:r>
          <w:rPr>
            <w:rFonts w:hint="eastAsia"/>
          </w:rPr>
          <w:t>主控板</w:t>
        </w:r>
        <w:r>
          <w:rPr>
            <w:rFonts w:hint="eastAsia"/>
          </w:rPr>
          <w:t xml:space="preserve"> &gt; </w:t>
        </w:r>
        <w:r>
          <w:rPr>
            <w:rFonts w:hint="eastAsia"/>
          </w:rPr>
          <w:t>控制板</w:t>
        </w:r>
      </w:ins>
    </w:p>
    <w:p w:rsidR="00645052" w:rsidRDefault="00107609">
      <w:pPr>
        <w:ind w:firstLineChars="200" w:firstLine="420"/>
        <w:rPr>
          <w:ins w:id="2192" w:author="pc_guang" w:date="2019-01-28T15:55:00Z"/>
        </w:rPr>
      </w:pPr>
      <w:ins w:id="2193" w:author="pc_guang" w:date="2019-01-28T15:55:00Z">
        <w:r>
          <w:rPr>
            <w:rFonts w:hint="eastAsia"/>
          </w:rPr>
          <w:t>无</w:t>
        </w:r>
      </w:ins>
    </w:p>
    <w:p w:rsidR="00645052" w:rsidRDefault="00107609">
      <w:pPr>
        <w:ind w:firstLineChars="200" w:firstLine="420"/>
        <w:rPr>
          <w:ins w:id="2194" w:author="pc_guang" w:date="2019-01-28T15:55:00Z"/>
        </w:rPr>
      </w:pPr>
      <w:ins w:id="2195" w:author="pc_guang" w:date="2019-01-28T15:55:00Z">
        <w:r>
          <w:rPr>
            <w:rFonts w:hint="eastAsia"/>
          </w:rPr>
          <w:t>控制板</w:t>
        </w:r>
        <w:r>
          <w:rPr>
            <w:rFonts w:hint="eastAsia"/>
          </w:rPr>
          <w:t xml:space="preserve"> &gt; </w:t>
        </w:r>
        <w:r>
          <w:rPr>
            <w:rFonts w:hint="eastAsia"/>
          </w:rPr>
          <w:t>主控板</w:t>
        </w:r>
      </w:ins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rPr>
          <w:ins w:id="2196" w:author="pc_guang" w:date="2019-01-28T15:55:00Z"/>
        </w:trPr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197" w:author="pc_guang" w:date="2019-01-28T15:55:00Z"/>
                <w:rFonts w:cstheme="minorHAnsi"/>
                <w:b/>
                <w:color w:val="FFFFFF" w:themeColor="background1"/>
                <w:szCs w:val="21"/>
              </w:rPr>
            </w:pPr>
            <w:ins w:id="2198" w:author="pc_guang" w:date="2019-01-28T15:55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199" w:author="pc_guang" w:date="2019-01-28T15:55:00Z"/>
                <w:rFonts w:cstheme="minorHAnsi"/>
                <w:b/>
                <w:color w:val="FFFFFF" w:themeColor="background1"/>
                <w:szCs w:val="21"/>
              </w:rPr>
            </w:pPr>
            <w:ins w:id="2200" w:author="pc_guang" w:date="2019-01-28T15:55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201" w:author="pc_guang" w:date="2019-01-28T15:55:00Z"/>
                <w:rFonts w:cstheme="minorHAnsi"/>
                <w:b/>
                <w:color w:val="FFFFFF" w:themeColor="background1"/>
                <w:szCs w:val="21"/>
              </w:rPr>
            </w:pPr>
            <w:ins w:id="2202" w:author="pc_guang" w:date="2019-01-28T15:55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203" w:author="pc_guang" w:date="2019-01-28T15:55:00Z"/>
                <w:rFonts w:cstheme="minorHAnsi"/>
                <w:b/>
                <w:color w:val="FFFFFF" w:themeColor="background1"/>
                <w:szCs w:val="21"/>
              </w:rPr>
            </w:pPr>
            <w:ins w:id="2204" w:author="pc_guang" w:date="2019-01-28T15:55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备注</w:t>
              </w:r>
            </w:ins>
          </w:p>
        </w:tc>
      </w:tr>
      <w:tr w:rsidR="00645052">
        <w:trPr>
          <w:ins w:id="2205" w:author="pc_guang" w:date="2019-01-28T15:55:00Z"/>
        </w:trPr>
        <w:tc>
          <w:tcPr>
            <w:tcW w:w="710" w:type="dxa"/>
          </w:tcPr>
          <w:p w:rsidR="00645052" w:rsidRDefault="00107609">
            <w:pPr>
              <w:rPr>
                <w:ins w:id="2206" w:author="pc_guang" w:date="2019-01-28T15:55:00Z"/>
              </w:rPr>
            </w:pPr>
            <w:ins w:id="2207" w:author="pc_guang" w:date="2019-01-28T15:55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208" w:author="pc_guang" w:date="2019-01-28T15:55:00Z"/>
              </w:rPr>
            </w:pPr>
            <w:ins w:id="2209" w:author="pc_guang" w:date="2019-01-28T15:55:00Z">
              <w:r>
                <w:rPr>
                  <w:rFonts w:hint="eastAsia"/>
                </w:rPr>
                <w:t>Version 1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210" w:author="pc_guang" w:date="2019-01-28T15:55:00Z"/>
              </w:rPr>
            </w:pPr>
            <w:ins w:id="2211" w:author="pc_guang" w:date="2019-01-28T15:55:00Z">
              <w: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212" w:author="pc_guang" w:date="2019-01-28T15:55:00Z"/>
              </w:rPr>
            </w:pPr>
            <w:ins w:id="2213" w:author="pc_guang" w:date="2019-01-28T15:55:00Z">
              <w:r>
                <w:rPr>
                  <w:rFonts w:hint="eastAsia"/>
                </w:rPr>
                <w:t>主版本号：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</w:ins>
          </w:p>
        </w:tc>
      </w:tr>
      <w:tr w:rsidR="00645052">
        <w:trPr>
          <w:ins w:id="2214" w:author="pc_guang" w:date="2019-01-28T15:55:00Z"/>
        </w:trPr>
        <w:tc>
          <w:tcPr>
            <w:tcW w:w="710" w:type="dxa"/>
          </w:tcPr>
          <w:p w:rsidR="00645052" w:rsidRDefault="00107609">
            <w:pPr>
              <w:rPr>
                <w:ins w:id="2215" w:author="pc_guang" w:date="2019-01-28T15:55:00Z"/>
              </w:rPr>
            </w:pPr>
            <w:ins w:id="2216" w:author="pc_guang" w:date="2019-01-28T15:55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217" w:author="pc_guang" w:date="2019-01-28T15:55:00Z"/>
              </w:rPr>
            </w:pPr>
            <w:ins w:id="2218" w:author="pc_guang" w:date="2019-01-28T15:55:00Z">
              <w:r>
                <w:rPr>
                  <w:rFonts w:hint="eastAsia"/>
                </w:rPr>
                <w:t>Version 2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219" w:author="pc_guang" w:date="2019-01-28T15:55:00Z"/>
              </w:rPr>
            </w:pPr>
            <w:ins w:id="2220" w:author="pc_guang" w:date="2019-01-28T15:55:00Z">
              <w: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221" w:author="pc_guang" w:date="2019-01-28T15:55:00Z"/>
              </w:rPr>
            </w:pPr>
            <w:ins w:id="2222" w:author="pc_guang" w:date="2019-01-28T15:55:00Z">
              <w:r>
                <w:rPr>
                  <w:rFonts w:hint="eastAsia"/>
                </w:rPr>
                <w:t>发布板本号：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开始</w:t>
              </w:r>
            </w:ins>
          </w:p>
        </w:tc>
      </w:tr>
      <w:tr w:rsidR="00645052">
        <w:trPr>
          <w:ins w:id="2223" w:author="pc_guang" w:date="2019-01-28T15:55:00Z"/>
        </w:trPr>
        <w:tc>
          <w:tcPr>
            <w:tcW w:w="710" w:type="dxa"/>
          </w:tcPr>
          <w:p w:rsidR="00645052" w:rsidRDefault="00107609">
            <w:pPr>
              <w:rPr>
                <w:ins w:id="2224" w:author="pc_guang" w:date="2019-01-28T15:55:00Z"/>
              </w:rPr>
            </w:pPr>
            <w:ins w:id="2225" w:author="pc_guang" w:date="2019-01-28T15:55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226" w:author="pc_guang" w:date="2019-01-28T15:55:00Z"/>
              </w:rPr>
            </w:pPr>
            <w:ins w:id="2227" w:author="pc_guang" w:date="2019-01-28T15:55:00Z">
              <w:r>
                <w:rPr>
                  <w:rFonts w:hint="eastAsia"/>
                </w:rPr>
                <w:t>Version 3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228" w:author="pc_guang" w:date="2019-01-28T15:55:00Z"/>
              </w:rPr>
            </w:pPr>
            <w:ins w:id="2229" w:author="pc_guang" w:date="2019-01-28T15:55:00Z">
              <w: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230" w:author="pc_guang" w:date="2019-01-28T15:55:00Z"/>
              </w:rPr>
            </w:pPr>
            <w:ins w:id="2231" w:author="pc_guang" w:date="2019-01-28T15:55:00Z">
              <w:r>
                <w:rPr>
                  <w:rFonts w:hint="eastAsia"/>
                </w:rPr>
                <w:t>调试版本号：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开始</w:t>
              </w:r>
            </w:ins>
          </w:p>
        </w:tc>
      </w:tr>
    </w:tbl>
    <w:p w:rsidR="00645052" w:rsidRDefault="00107609">
      <w:pPr>
        <w:ind w:firstLineChars="200" w:firstLine="420"/>
        <w:rPr>
          <w:ins w:id="2232" w:author="pc_guang" w:date="2019-01-28T15:55:00Z"/>
        </w:rPr>
      </w:pPr>
      <w:ins w:id="2233" w:author="pc_guang" w:date="2019-01-28T15:55:00Z">
        <w:r>
          <w:rPr>
            <w:rFonts w:hint="eastAsia"/>
          </w:rPr>
          <w:t>主控板</w:t>
        </w:r>
        <w:r>
          <w:rPr>
            <w:rFonts w:hint="eastAsia"/>
          </w:rPr>
          <w:t xml:space="preserve"> &gt;</w:t>
        </w:r>
        <w:r>
          <w:t xml:space="preserve"> </w:t>
        </w:r>
        <w:r>
          <w:rPr>
            <w:rFonts w:hint="eastAsia"/>
          </w:rPr>
          <w:t>中位机</w:t>
        </w:r>
      </w:ins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rPr>
          <w:ins w:id="2234" w:author="pc_guang" w:date="2019-01-28T15:55:00Z"/>
        </w:trPr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235" w:author="pc_guang" w:date="2019-01-28T15:55:00Z"/>
                <w:rFonts w:cstheme="minorHAnsi"/>
                <w:b/>
                <w:color w:val="FFFFFF" w:themeColor="background1"/>
                <w:szCs w:val="21"/>
              </w:rPr>
            </w:pPr>
            <w:ins w:id="2236" w:author="pc_guang" w:date="2019-01-28T15:55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237" w:author="pc_guang" w:date="2019-01-28T15:55:00Z"/>
                <w:rFonts w:cstheme="minorHAnsi"/>
                <w:b/>
                <w:color w:val="FFFFFF" w:themeColor="background1"/>
                <w:szCs w:val="21"/>
              </w:rPr>
            </w:pPr>
            <w:ins w:id="2238" w:author="pc_guang" w:date="2019-01-28T15:55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239" w:author="pc_guang" w:date="2019-01-28T15:55:00Z"/>
                <w:rFonts w:cstheme="minorHAnsi"/>
                <w:b/>
                <w:color w:val="FFFFFF" w:themeColor="background1"/>
                <w:szCs w:val="21"/>
              </w:rPr>
            </w:pPr>
            <w:ins w:id="2240" w:author="pc_guang" w:date="2019-01-28T15:55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241" w:author="pc_guang" w:date="2019-01-28T15:55:00Z"/>
                <w:rFonts w:cstheme="minorHAnsi"/>
                <w:b/>
                <w:color w:val="FFFFFF" w:themeColor="background1"/>
                <w:szCs w:val="21"/>
              </w:rPr>
            </w:pPr>
            <w:ins w:id="2242" w:author="pc_guang" w:date="2019-01-28T15:55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备注</w:t>
              </w:r>
            </w:ins>
          </w:p>
        </w:tc>
      </w:tr>
      <w:tr w:rsidR="00645052">
        <w:trPr>
          <w:ins w:id="2243" w:author="pc_guang" w:date="2019-01-28T15:55:00Z"/>
        </w:trPr>
        <w:tc>
          <w:tcPr>
            <w:tcW w:w="710" w:type="dxa"/>
          </w:tcPr>
          <w:p w:rsidR="00645052" w:rsidRDefault="00107609">
            <w:pPr>
              <w:rPr>
                <w:ins w:id="2244" w:author="pc_guang" w:date="2019-01-28T15:55:00Z"/>
              </w:rPr>
            </w:pPr>
            <w:ins w:id="2245" w:author="pc_guang" w:date="2019-01-28T15:55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246" w:author="pc_guang" w:date="2019-01-28T15:55:00Z"/>
              </w:rPr>
            </w:pPr>
            <w:ins w:id="2247" w:author="pc_guang" w:date="2019-01-28T15:55:00Z">
              <w:r>
                <w:rPr>
                  <w:rFonts w:hint="eastAsia"/>
                </w:rPr>
                <w:t>Board</w:t>
              </w:r>
              <w:r>
                <w:t xml:space="preserve"> 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248" w:author="pc_guang" w:date="2019-01-28T15:55:00Z"/>
              </w:rPr>
            </w:pPr>
            <w:ins w:id="2249" w:author="pc_guang" w:date="2019-01-28T15:55:00Z">
              <w: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250" w:author="pc_guang" w:date="2019-01-28T15:55:00Z"/>
              </w:rPr>
            </w:pPr>
            <w:proofErr w:type="gramStart"/>
            <w:ins w:id="2251" w:author="pc_guang" w:date="2019-01-28T15:55:00Z">
              <w:r>
                <w:rPr>
                  <w:rFonts w:hint="eastAsia"/>
                </w:rPr>
                <w:t>板号</w:t>
              </w:r>
              <w:proofErr w:type="gramEnd"/>
            </w:ins>
          </w:p>
        </w:tc>
      </w:tr>
      <w:tr w:rsidR="00645052">
        <w:trPr>
          <w:ins w:id="2252" w:author="pc_guang" w:date="2019-01-28T15:55:00Z"/>
        </w:trPr>
        <w:tc>
          <w:tcPr>
            <w:tcW w:w="710" w:type="dxa"/>
          </w:tcPr>
          <w:p w:rsidR="00645052" w:rsidRDefault="00107609">
            <w:pPr>
              <w:rPr>
                <w:ins w:id="2253" w:author="pc_guang" w:date="2019-01-28T15:55:00Z"/>
              </w:rPr>
            </w:pPr>
            <w:ins w:id="2254" w:author="pc_guang" w:date="2019-01-28T15:55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255" w:author="pc_guang" w:date="2019-01-28T15:55:00Z"/>
              </w:rPr>
            </w:pPr>
            <w:ins w:id="2256" w:author="pc_guang" w:date="2019-01-28T15:55:00Z">
              <w:r>
                <w:rPr>
                  <w:rFonts w:hint="eastAsia"/>
                </w:rPr>
                <w:t>Version 1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257" w:author="pc_guang" w:date="2019-01-28T15:55:00Z"/>
              </w:rPr>
            </w:pPr>
            <w:ins w:id="2258" w:author="pc_guang" w:date="2019-01-28T15:55:00Z">
              <w:r>
                <w:rPr>
                  <w:rFonts w:hint="eastAsia"/>
                </w:rP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259" w:author="pc_guang" w:date="2019-01-28T15:55:00Z"/>
              </w:rPr>
            </w:pPr>
            <w:ins w:id="2260" w:author="pc_guang" w:date="2019-01-28T15:55:00Z">
              <w:r>
                <w:rPr>
                  <w:rFonts w:hint="eastAsia"/>
                </w:rPr>
                <w:t>主版本号：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</w:ins>
          </w:p>
        </w:tc>
      </w:tr>
      <w:tr w:rsidR="00645052">
        <w:trPr>
          <w:ins w:id="2261" w:author="pc_guang" w:date="2019-01-28T15:55:00Z"/>
        </w:trPr>
        <w:tc>
          <w:tcPr>
            <w:tcW w:w="710" w:type="dxa"/>
          </w:tcPr>
          <w:p w:rsidR="00645052" w:rsidRDefault="00107609">
            <w:pPr>
              <w:rPr>
                <w:ins w:id="2262" w:author="pc_guang" w:date="2019-01-28T15:55:00Z"/>
              </w:rPr>
            </w:pPr>
            <w:ins w:id="2263" w:author="pc_guang" w:date="2019-01-28T15:55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264" w:author="pc_guang" w:date="2019-01-28T15:55:00Z"/>
              </w:rPr>
            </w:pPr>
            <w:ins w:id="2265" w:author="pc_guang" w:date="2019-01-28T15:55:00Z">
              <w:r>
                <w:rPr>
                  <w:rFonts w:hint="eastAsia"/>
                </w:rPr>
                <w:t>Version 2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266" w:author="pc_guang" w:date="2019-01-28T15:55:00Z"/>
              </w:rPr>
            </w:pPr>
            <w:ins w:id="2267" w:author="pc_guang" w:date="2019-01-28T15:55:00Z">
              <w: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268" w:author="pc_guang" w:date="2019-01-28T15:55:00Z"/>
              </w:rPr>
            </w:pPr>
            <w:ins w:id="2269" w:author="pc_guang" w:date="2019-01-28T15:55:00Z">
              <w:r>
                <w:rPr>
                  <w:rFonts w:hint="eastAsia"/>
                </w:rPr>
                <w:t>发布板本号：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开始</w:t>
              </w:r>
            </w:ins>
          </w:p>
        </w:tc>
      </w:tr>
      <w:tr w:rsidR="00645052">
        <w:trPr>
          <w:ins w:id="2270" w:author="pc_guang" w:date="2019-01-28T15:55:00Z"/>
        </w:trPr>
        <w:tc>
          <w:tcPr>
            <w:tcW w:w="710" w:type="dxa"/>
          </w:tcPr>
          <w:p w:rsidR="00645052" w:rsidRDefault="00107609">
            <w:pPr>
              <w:rPr>
                <w:ins w:id="2271" w:author="pc_guang" w:date="2019-01-28T15:55:00Z"/>
              </w:rPr>
            </w:pPr>
            <w:ins w:id="2272" w:author="pc_guang" w:date="2019-01-28T15:55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273" w:author="pc_guang" w:date="2019-01-28T15:55:00Z"/>
              </w:rPr>
            </w:pPr>
            <w:ins w:id="2274" w:author="pc_guang" w:date="2019-01-28T15:55:00Z">
              <w:r>
                <w:rPr>
                  <w:rFonts w:hint="eastAsia"/>
                </w:rPr>
                <w:t>Version 3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275" w:author="pc_guang" w:date="2019-01-28T15:55:00Z"/>
              </w:rPr>
            </w:pPr>
            <w:ins w:id="2276" w:author="pc_guang" w:date="2019-01-28T15:55:00Z">
              <w: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277" w:author="pc_guang" w:date="2019-01-28T15:55:00Z"/>
              </w:rPr>
            </w:pPr>
            <w:ins w:id="2278" w:author="pc_guang" w:date="2019-01-28T15:55:00Z">
              <w:r>
                <w:rPr>
                  <w:rFonts w:hint="eastAsia"/>
                </w:rPr>
                <w:t>调试版本号：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开始</w:t>
              </w:r>
            </w:ins>
          </w:p>
        </w:tc>
      </w:tr>
    </w:tbl>
    <w:p w:rsidR="00645052" w:rsidRDefault="00645052">
      <w:pPr>
        <w:rPr>
          <w:ins w:id="2279" w:author="pc_guang" w:date="2019-01-28T15:55:00Z"/>
        </w:rPr>
      </w:pPr>
    </w:p>
    <w:p w:rsidR="00645052" w:rsidRDefault="00645052">
      <w:pPr>
        <w:rPr>
          <w:del w:id="2280" w:author="pc_guang" w:date="2019-02-12T20:37:00Z"/>
        </w:rPr>
      </w:pPr>
      <w:bookmarkStart w:id="2281" w:name="_Toc5780108"/>
      <w:bookmarkStart w:id="2282" w:name="_Toc6344541"/>
      <w:bookmarkEnd w:id="2281"/>
      <w:bookmarkEnd w:id="2282"/>
    </w:p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  <w:rPr>
          <w:ins w:id="2283" w:author="pc_guang" w:date="2019-02-12T20:37:00Z"/>
        </w:rPr>
      </w:pPr>
      <w:bookmarkStart w:id="2284" w:name="_Toc6344542"/>
      <w:bookmarkStart w:id="2285" w:name="_Hlk6343996"/>
      <w:ins w:id="2286" w:author="pc_guang" w:date="2019-02-12T20:37:00Z">
        <w:r>
          <w:rPr>
            <w:rFonts w:hint="eastAsia"/>
          </w:rPr>
          <w:t>样本机构传送带复位</w:t>
        </w:r>
      </w:ins>
      <w:ins w:id="2287" w:author="pc_guang" w:date="2019-02-12T21:10:00Z">
        <w:r>
          <w:rPr>
            <w:rFonts w:hint="eastAsia"/>
          </w:rPr>
          <w:t>(</w:t>
        </w:r>
      </w:ins>
      <w:ins w:id="2288" w:author="pc_guang" w:date="2019-02-12T20:37:00Z">
        <w:r>
          <w:t>0x001</w:t>
        </w:r>
        <w:r>
          <w:rPr>
            <w:rFonts w:hint="eastAsia"/>
          </w:rPr>
          <w:t>F</w:t>
        </w:r>
      </w:ins>
      <w:ins w:id="2289" w:author="pc_guang" w:date="2019-02-12T21:10:00Z">
        <w:r>
          <w:t>)</w:t>
        </w:r>
      </w:ins>
      <w:bookmarkEnd w:id="2284"/>
    </w:p>
    <w:p w:rsidR="00645052" w:rsidRDefault="00107609">
      <w:pPr>
        <w:rPr>
          <w:ins w:id="2290" w:author="pc_guang" w:date="2019-02-12T20:37:00Z"/>
        </w:rPr>
      </w:pPr>
      <w:ins w:id="2291" w:author="pc_guang" w:date="2019-02-12T20:37:00Z">
        <w:r>
          <w:rPr>
            <w:rFonts w:hint="eastAsia"/>
          </w:rPr>
          <w:t>命</w:t>
        </w:r>
      </w:ins>
      <w:ins w:id="2292" w:author="pc_guang" w:date="2019-02-12T20:39:00Z">
        <w:r>
          <w:rPr>
            <w:rFonts w:hint="eastAsia"/>
          </w:rPr>
          <w:t xml:space="preserve"> </w:t>
        </w:r>
        <w:r>
          <w:t xml:space="preserve"> </w:t>
        </w:r>
      </w:ins>
      <w:ins w:id="2293" w:author="pc_guang" w:date="2019-02-12T20:37:00Z">
        <w:r>
          <w:rPr>
            <w:rFonts w:hint="eastAsia"/>
          </w:rPr>
          <w:t>令：</w:t>
        </w:r>
        <w:r>
          <w:rPr>
            <w:rFonts w:hint="eastAsia"/>
          </w:rPr>
          <w:t>0x001F</w:t>
        </w:r>
      </w:ins>
    </w:p>
    <w:p w:rsidR="00645052" w:rsidRDefault="00107609">
      <w:pPr>
        <w:rPr>
          <w:ins w:id="2294" w:author="pc_guang" w:date="2019-02-12T20:37:00Z"/>
        </w:rPr>
      </w:pPr>
      <w:ins w:id="2295" w:author="pc_guang" w:date="2019-02-12T20:37:00Z">
        <w:r>
          <w:rPr>
            <w:rFonts w:hint="eastAsia"/>
          </w:rPr>
          <w:lastRenderedPageBreak/>
          <w:t>应</w:t>
        </w:r>
      </w:ins>
      <w:ins w:id="2296" w:author="pc_guang" w:date="2019-02-12T20:39:00Z">
        <w:r>
          <w:rPr>
            <w:rFonts w:hint="eastAsia"/>
          </w:rPr>
          <w:t xml:space="preserve"> </w:t>
        </w:r>
        <w:r>
          <w:t xml:space="preserve"> </w:t>
        </w:r>
      </w:ins>
      <w:ins w:id="2297" w:author="pc_guang" w:date="2019-02-12T20:37:00Z">
        <w:r>
          <w:rPr>
            <w:rFonts w:hint="eastAsia"/>
          </w:rPr>
          <w:t>答：应答</w:t>
        </w:r>
      </w:ins>
    </w:p>
    <w:p w:rsidR="00645052" w:rsidRDefault="00107609">
      <w:pPr>
        <w:rPr>
          <w:ins w:id="2298" w:author="pc_guang" w:date="2019-02-12T20:37:00Z"/>
        </w:rPr>
      </w:pPr>
      <w:ins w:id="2299" w:author="pc_guang" w:date="2019-02-12T20:37:00Z">
        <w:r>
          <w:rPr>
            <w:rFonts w:hint="eastAsia"/>
          </w:rPr>
          <w:t>方</w:t>
        </w:r>
      </w:ins>
      <w:ins w:id="2300" w:author="pc_guang" w:date="2019-02-12T20:39:00Z">
        <w:r>
          <w:rPr>
            <w:rFonts w:hint="eastAsia"/>
          </w:rPr>
          <w:t xml:space="preserve"> </w:t>
        </w:r>
        <w:r>
          <w:t xml:space="preserve"> </w:t>
        </w:r>
      </w:ins>
      <w:ins w:id="2301" w:author="pc_guang" w:date="2019-02-12T20:37:00Z">
        <w:r>
          <w:rPr>
            <w:rFonts w:hint="eastAsia"/>
          </w:rPr>
          <w:t>向：双向</w:t>
        </w:r>
      </w:ins>
    </w:p>
    <w:p w:rsidR="00645052" w:rsidRDefault="00107609">
      <w:pPr>
        <w:rPr>
          <w:ins w:id="2302" w:author="pc_guang" w:date="2019-02-12T20:37:00Z"/>
        </w:rPr>
      </w:pPr>
      <w:ins w:id="2303" w:author="pc_guang" w:date="2019-02-12T20:37:00Z">
        <w:r>
          <w:rPr>
            <w:rFonts w:hint="eastAsia"/>
          </w:rPr>
          <w:t>命令体：</w:t>
        </w:r>
      </w:ins>
    </w:p>
    <w:p w:rsidR="00645052" w:rsidRDefault="00107609">
      <w:pPr>
        <w:ind w:firstLineChars="200" w:firstLine="420"/>
        <w:rPr>
          <w:ins w:id="2304" w:author="pc_guang" w:date="2019-02-12T20:37:00Z"/>
        </w:rPr>
      </w:pPr>
      <w:ins w:id="2305" w:author="pc_guang" w:date="2019-02-12T20:37:00Z">
        <w:r>
          <w:rPr>
            <w:rFonts w:hint="eastAsia"/>
          </w:rPr>
          <w:t>主控板</w:t>
        </w:r>
        <w:r>
          <w:rPr>
            <w:rFonts w:hint="eastAsia"/>
          </w:rPr>
          <w:t xml:space="preserve"> &gt; </w:t>
        </w:r>
      </w:ins>
      <w:ins w:id="2306" w:author="pc_guang" w:date="2019-02-12T20:38:00Z">
        <w:r>
          <w:rPr>
            <w:rFonts w:hint="eastAsia"/>
          </w:rPr>
          <w:t>样本</w:t>
        </w:r>
      </w:ins>
      <w:ins w:id="2307" w:author="pc_guang" w:date="2019-02-12T20:37:00Z">
        <w:r>
          <w:rPr>
            <w:rFonts w:hint="eastAsia"/>
          </w:rPr>
          <w:t>板</w:t>
        </w:r>
      </w:ins>
    </w:p>
    <w:p w:rsidR="00645052" w:rsidRDefault="00107609">
      <w:pPr>
        <w:ind w:firstLineChars="200" w:firstLine="420"/>
        <w:rPr>
          <w:ins w:id="2308" w:author="pc_guang" w:date="2019-02-12T20:37:00Z"/>
        </w:rPr>
      </w:pPr>
      <w:ins w:id="2309" w:author="pc_guang" w:date="2019-02-12T20:37:00Z">
        <w:r>
          <w:rPr>
            <w:rFonts w:hint="eastAsia"/>
          </w:rPr>
          <w:t>无</w:t>
        </w:r>
      </w:ins>
    </w:p>
    <w:p w:rsidR="00645052" w:rsidRDefault="00107609">
      <w:pPr>
        <w:ind w:firstLineChars="200" w:firstLine="420"/>
        <w:rPr>
          <w:ins w:id="2310" w:author="pc_guang" w:date="2019-02-12T20:37:00Z"/>
        </w:rPr>
      </w:pPr>
      <w:ins w:id="2311" w:author="pc_guang" w:date="2019-02-12T20:38:00Z">
        <w:r>
          <w:rPr>
            <w:rFonts w:hint="eastAsia"/>
          </w:rPr>
          <w:t>样本</w:t>
        </w:r>
      </w:ins>
      <w:ins w:id="2312" w:author="pc_guang" w:date="2019-02-12T20:37:00Z">
        <w:r>
          <w:rPr>
            <w:rFonts w:hint="eastAsia"/>
          </w:rPr>
          <w:t>板</w:t>
        </w:r>
        <w:r>
          <w:rPr>
            <w:rFonts w:hint="eastAsia"/>
          </w:rPr>
          <w:t xml:space="preserve"> &gt; </w:t>
        </w:r>
        <w:r>
          <w:rPr>
            <w:rFonts w:hint="eastAsia"/>
          </w:rPr>
          <w:t>主控板</w:t>
        </w:r>
      </w:ins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rPr>
          <w:ins w:id="2313" w:author="pc_guang" w:date="2019-02-12T21:18:00Z"/>
        </w:trPr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314" w:author="pc_guang" w:date="2019-02-12T21:18:00Z"/>
                <w:rFonts w:cstheme="minorHAnsi"/>
                <w:b/>
                <w:color w:val="FFFFFF" w:themeColor="background1"/>
                <w:szCs w:val="21"/>
              </w:rPr>
            </w:pPr>
            <w:ins w:id="2315" w:author="pc_guang" w:date="2019-02-12T21:18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316" w:author="pc_guang" w:date="2019-02-12T21:18:00Z"/>
                <w:rFonts w:cstheme="minorHAnsi"/>
                <w:b/>
                <w:color w:val="FFFFFF" w:themeColor="background1"/>
                <w:szCs w:val="21"/>
              </w:rPr>
            </w:pPr>
            <w:ins w:id="2317" w:author="pc_guang" w:date="2019-02-12T21:18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318" w:author="pc_guang" w:date="2019-02-12T21:18:00Z"/>
                <w:rFonts w:cstheme="minorHAnsi"/>
                <w:b/>
                <w:color w:val="FFFFFF" w:themeColor="background1"/>
                <w:szCs w:val="21"/>
              </w:rPr>
            </w:pPr>
            <w:ins w:id="2319" w:author="pc_guang" w:date="2019-02-12T21:18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320" w:author="pc_guang" w:date="2019-02-12T21:18:00Z"/>
                <w:rFonts w:cstheme="minorHAnsi"/>
                <w:b/>
                <w:color w:val="FFFFFF" w:themeColor="background1"/>
                <w:szCs w:val="21"/>
              </w:rPr>
            </w:pPr>
            <w:ins w:id="2321" w:author="pc_guang" w:date="2019-02-12T21:18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备注</w:t>
              </w:r>
            </w:ins>
          </w:p>
        </w:tc>
      </w:tr>
      <w:tr w:rsidR="00645052">
        <w:trPr>
          <w:ins w:id="2322" w:author="pc_guang" w:date="2019-02-12T21:18:00Z"/>
        </w:trPr>
        <w:tc>
          <w:tcPr>
            <w:tcW w:w="710" w:type="dxa"/>
          </w:tcPr>
          <w:p w:rsidR="00645052" w:rsidRDefault="00107609">
            <w:pPr>
              <w:rPr>
                <w:ins w:id="2323" w:author="pc_guang" w:date="2019-02-12T21:18:00Z"/>
              </w:rPr>
            </w:pPr>
            <w:ins w:id="2324" w:author="pc_guang" w:date="2019-02-12T21:18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325" w:author="pc_guang" w:date="2019-02-12T21:18:00Z"/>
              </w:rPr>
            </w:pPr>
            <w:ins w:id="2326" w:author="pc_guang" w:date="2019-02-12T21:18:00Z">
              <w:r>
                <w:t>R</w:t>
              </w:r>
              <w:r>
                <w:rPr>
                  <w:rFonts w:hint="eastAsia"/>
                </w:rPr>
                <w:t>esult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327" w:author="pc_guang" w:date="2019-02-12T21:18:00Z"/>
              </w:rPr>
            </w:pPr>
            <w:ins w:id="2328" w:author="pc_guang" w:date="2019-02-12T21:18:00Z">
              <w: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329" w:author="pc_guang" w:date="2019-02-12T21:18:00Z"/>
              </w:rPr>
            </w:pPr>
            <w:ins w:id="2330" w:author="pc_guang" w:date="2019-02-12T21:18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成功；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失败</w:t>
              </w:r>
            </w:ins>
          </w:p>
        </w:tc>
      </w:tr>
      <w:bookmarkEnd w:id="2285"/>
    </w:tbl>
    <w:p w:rsidR="00645052" w:rsidRDefault="00645052">
      <w:pPr>
        <w:numPr>
          <w:ilvl w:val="2"/>
          <w:numId w:val="1"/>
        </w:numPr>
        <w:spacing w:line="415" w:lineRule="auto"/>
        <w:ind w:left="567" w:firstLineChars="200" w:firstLine="420"/>
        <w:rPr>
          <w:ins w:id="2331" w:author="pc_guang" w:date="2019-02-12T20:37:00Z"/>
        </w:rPr>
        <w:pPrChange w:id="2332" w:author="pc_guang" w:date="2019-02-12T20:37:00Z">
          <w:pPr>
            <w:pStyle w:val="3"/>
            <w:numPr>
              <w:ilvl w:val="2"/>
              <w:numId w:val="1"/>
            </w:numPr>
            <w:spacing w:line="415" w:lineRule="auto"/>
            <w:ind w:left="567" w:hanging="567"/>
          </w:pPr>
        </w:pPrChange>
      </w:pPr>
    </w:p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  <w:rPr>
          <w:ins w:id="2333" w:author="pc_guang" w:date="2019-02-12T21:05:00Z"/>
        </w:rPr>
        <w:pPrChange w:id="2334" w:author="pc_guang" w:date="2019-02-12T21:05:00Z">
          <w:pPr>
            <w:pStyle w:val="3"/>
            <w:spacing w:line="415" w:lineRule="auto"/>
          </w:pPr>
        </w:pPrChange>
      </w:pPr>
      <w:bookmarkStart w:id="2335" w:name="_Toc6344543"/>
      <w:ins w:id="2336" w:author="pc_guang" w:date="2019-02-12T21:09:00Z">
        <w:r>
          <w:rPr>
            <w:rFonts w:hint="eastAsia"/>
          </w:rPr>
          <w:t>样本机构传送带</w:t>
        </w:r>
      </w:ins>
      <w:ins w:id="2337" w:author="pc_guang" w:date="2019-02-12T21:10:00Z">
        <w:r>
          <w:rPr>
            <w:rFonts w:hint="eastAsia"/>
          </w:rPr>
          <w:t>置位</w:t>
        </w:r>
      </w:ins>
      <w:ins w:id="2338" w:author="pc_guang" w:date="2019-04-16T21:53:00Z">
        <w:r w:rsidR="006B69FB">
          <w:rPr>
            <w:rFonts w:hint="eastAsia"/>
          </w:rPr>
          <w:t>命令</w:t>
        </w:r>
      </w:ins>
      <w:ins w:id="2339" w:author="pc_guang" w:date="2019-02-12T21:10:00Z">
        <w:r>
          <w:rPr>
            <w:rFonts w:hint="eastAsia"/>
          </w:rPr>
          <w:t>(</w:t>
        </w:r>
        <w:r>
          <w:t>0x0020)</w:t>
        </w:r>
      </w:ins>
      <w:bookmarkEnd w:id="2335"/>
    </w:p>
    <w:p w:rsidR="00645052" w:rsidRDefault="00107609">
      <w:pPr>
        <w:rPr>
          <w:ins w:id="2340" w:author="pc_guang" w:date="2019-02-12T21:11:00Z"/>
        </w:rPr>
      </w:pPr>
      <w:ins w:id="2341" w:author="pc_guang" w:date="2019-02-12T21:11:00Z">
        <w:r>
          <w:rPr>
            <w:rFonts w:hint="eastAsia"/>
          </w:rPr>
          <w:t>命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令：</w:t>
        </w:r>
        <w:r>
          <w:rPr>
            <w:rFonts w:hint="eastAsia"/>
          </w:rPr>
          <w:t>0x00</w:t>
        </w:r>
      </w:ins>
      <w:ins w:id="2342" w:author="李岩松" w:date="2019-02-13T11:29:00Z">
        <w:r>
          <w:rPr>
            <w:rFonts w:hint="eastAsia"/>
          </w:rPr>
          <w:t>20</w:t>
        </w:r>
      </w:ins>
      <w:ins w:id="2343" w:author="pc_guang" w:date="2019-02-12T21:11:00Z">
        <w:del w:id="2344" w:author="李岩松" w:date="2019-02-13T11:29:00Z">
          <w:r>
            <w:rPr>
              <w:rFonts w:hint="eastAsia"/>
            </w:rPr>
            <w:delText>1F</w:delText>
          </w:r>
        </w:del>
      </w:ins>
    </w:p>
    <w:p w:rsidR="00645052" w:rsidRDefault="00107609">
      <w:pPr>
        <w:rPr>
          <w:ins w:id="2345" w:author="pc_guang" w:date="2019-02-12T21:11:00Z"/>
        </w:rPr>
      </w:pPr>
      <w:ins w:id="2346" w:author="pc_guang" w:date="2019-02-12T21:11:00Z">
        <w:r>
          <w:rPr>
            <w:rFonts w:hint="eastAsia"/>
          </w:rPr>
          <w:t>应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答：应答</w:t>
        </w:r>
      </w:ins>
    </w:p>
    <w:p w:rsidR="00645052" w:rsidRDefault="00107609">
      <w:pPr>
        <w:rPr>
          <w:ins w:id="2347" w:author="pc_guang" w:date="2019-02-12T21:11:00Z"/>
        </w:rPr>
      </w:pPr>
      <w:ins w:id="2348" w:author="pc_guang" w:date="2019-02-12T21:11:00Z">
        <w:r>
          <w:rPr>
            <w:rFonts w:hint="eastAsia"/>
          </w:rPr>
          <w:t>方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向：双向</w:t>
        </w:r>
      </w:ins>
    </w:p>
    <w:p w:rsidR="00645052" w:rsidRDefault="00107609">
      <w:pPr>
        <w:rPr>
          <w:ins w:id="2349" w:author="pc_guang" w:date="2019-02-12T21:11:00Z"/>
        </w:rPr>
      </w:pPr>
      <w:ins w:id="2350" w:author="pc_guang" w:date="2019-02-12T21:11:00Z">
        <w:r>
          <w:rPr>
            <w:rFonts w:hint="eastAsia"/>
          </w:rPr>
          <w:t>命令体：</w:t>
        </w:r>
      </w:ins>
    </w:p>
    <w:p w:rsidR="00645052" w:rsidRDefault="00107609">
      <w:pPr>
        <w:rPr>
          <w:ins w:id="2351" w:author="pc_guang" w:date="2019-02-12T21:11:00Z"/>
        </w:rPr>
      </w:pPr>
      <w:ins w:id="2352" w:author="pc_guang" w:date="2019-02-12T21:11:00Z">
        <w:r>
          <w:rPr>
            <w:rFonts w:hint="eastAsia"/>
          </w:rPr>
          <w:t>主控板</w:t>
        </w:r>
        <w:r>
          <w:rPr>
            <w:rFonts w:hint="eastAsia"/>
          </w:rPr>
          <w:t xml:space="preserve"> &gt; </w:t>
        </w:r>
        <w:r>
          <w:rPr>
            <w:rFonts w:hint="eastAsia"/>
          </w:rPr>
          <w:t>样本板</w:t>
        </w:r>
      </w:ins>
    </w:p>
    <w:p w:rsidR="00645052" w:rsidRDefault="00107609">
      <w:pPr>
        <w:ind w:firstLine="420"/>
        <w:rPr>
          <w:ins w:id="2353" w:author="pc_guang" w:date="2019-02-12T21:12:00Z"/>
        </w:rPr>
      </w:pPr>
      <w:ins w:id="2354" w:author="pc_guang" w:date="2019-02-12T21:12:00Z">
        <w:r>
          <w:rPr>
            <w:rFonts w:hint="eastAsia"/>
          </w:rPr>
          <w:t>传送带将待测位置的样本架运送到测试位置</w:t>
        </w:r>
      </w:ins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rPr>
          <w:ins w:id="2355" w:author="pc_guang" w:date="2019-02-12T21:12:00Z"/>
        </w:trPr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356" w:author="pc_guang" w:date="2019-02-12T21:12:00Z"/>
                <w:rFonts w:cstheme="minorHAnsi"/>
                <w:b/>
                <w:color w:val="FFFFFF" w:themeColor="background1"/>
                <w:szCs w:val="21"/>
              </w:rPr>
            </w:pPr>
            <w:ins w:id="2357" w:author="pc_guang" w:date="2019-02-12T21:12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358" w:author="pc_guang" w:date="2019-02-12T21:12:00Z"/>
                <w:rFonts w:cstheme="minorHAnsi"/>
                <w:b/>
                <w:color w:val="FFFFFF" w:themeColor="background1"/>
                <w:szCs w:val="21"/>
              </w:rPr>
            </w:pPr>
            <w:ins w:id="2359" w:author="pc_guang" w:date="2019-02-12T21:12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360" w:author="pc_guang" w:date="2019-02-12T21:12:00Z"/>
                <w:rFonts w:cstheme="minorHAnsi"/>
                <w:b/>
                <w:color w:val="FFFFFF" w:themeColor="background1"/>
                <w:szCs w:val="21"/>
              </w:rPr>
            </w:pPr>
            <w:ins w:id="2361" w:author="pc_guang" w:date="2019-02-12T21:12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362" w:author="pc_guang" w:date="2019-02-12T21:12:00Z"/>
                <w:rFonts w:cstheme="minorHAnsi"/>
                <w:b/>
                <w:color w:val="FFFFFF" w:themeColor="background1"/>
                <w:szCs w:val="21"/>
              </w:rPr>
            </w:pPr>
            <w:ins w:id="2363" w:author="pc_guang" w:date="2019-02-12T21:12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备注</w:t>
              </w:r>
            </w:ins>
          </w:p>
        </w:tc>
      </w:tr>
      <w:tr w:rsidR="00645052">
        <w:trPr>
          <w:ins w:id="2364" w:author="pc_guang" w:date="2019-02-12T21:12:00Z"/>
        </w:trPr>
        <w:tc>
          <w:tcPr>
            <w:tcW w:w="710" w:type="dxa"/>
          </w:tcPr>
          <w:p w:rsidR="00645052" w:rsidRDefault="00107609">
            <w:pPr>
              <w:rPr>
                <w:ins w:id="2365" w:author="pc_guang" w:date="2019-02-12T21:12:00Z"/>
              </w:rPr>
            </w:pPr>
            <w:ins w:id="2366" w:author="pc_guang" w:date="2019-02-12T21:12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367" w:author="pc_guang" w:date="2019-02-12T21:12:00Z"/>
              </w:rPr>
            </w:pPr>
            <w:ins w:id="2368" w:author="pc_guang" w:date="2019-02-12T21:13:00Z">
              <w:r>
                <w:rPr>
                  <w:rFonts w:hint="eastAsia"/>
                </w:rPr>
                <w:t>Position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369" w:author="pc_guang" w:date="2019-02-12T21:12:00Z"/>
              </w:rPr>
            </w:pPr>
            <w:ins w:id="2370" w:author="pc_guang" w:date="2019-02-12T21:12:00Z">
              <w: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371" w:author="pc_guang" w:date="2019-02-12T21:12:00Z"/>
              </w:rPr>
            </w:pPr>
            <w:ins w:id="2372" w:author="pc_guang" w:date="2019-02-12T21:13:00Z">
              <w:r>
                <w:rPr>
                  <w:rFonts w:hint="eastAsia"/>
                </w:rPr>
                <w:t>样本位置</w:t>
              </w:r>
            </w:ins>
          </w:p>
        </w:tc>
      </w:tr>
    </w:tbl>
    <w:p w:rsidR="00645052" w:rsidRDefault="00107609">
      <w:pPr>
        <w:rPr>
          <w:ins w:id="2373" w:author="pc_guang" w:date="2019-02-12T21:13:00Z"/>
        </w:rPr>
      </w:pPr>
      <w:ins w:id="2374" w:author="pc_guang" w:date="2019-02-12T21:11:00Z">
        <w:r>
          <w:rPr>
            <w:rFonts w:hint="eastAsia"/>
          </w:rPr>
          <w:t>样本板</w:t>
        </w:r>
        <w:r>
          <w:rPr>
            <w:rFonts w:hint="eastAsia"/>
          </w:rPr>
          <w:t xml:space="preserve"> &gt; </w:t>
        </w:r>
        <w:r>
          <w:rPr>
            <w:rFonts w:hint="eastAsia"/>
          </w:rPr>
          <w:t>主控板</w:t>
        </w:r>
      </w:ins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rPr>
          <w:ins w:id="2375" w:author="pc_guang" w:date="2019-02-12T21:13:00Z"/>
        </w:trPr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376" w:author="pc_guang" w:date="2019-02-12T21:13:00Z"/>
                <w:rFonts w:cstheme="minorHAnsi"/>
                <w:b/>
                <w:color w:val="FFFFFF" w:themeColor="background1"/>
                <w:szCs w:val="21"/>
              </w:rPr>
            </w:pPr>
            <w:ins w:id="2377" w:author="pc_guang" w:date="2019-02-12T21:13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378" w:author="pc_guang" w:date="2019-02-12T21:13:00Z"/>
                <w:rFonts w:cstheme="minorHAnsi"/>
                <w:b/>
                <w:color w:val="FFFFFF" w:themeColor="background1"/>
                <w:szCs w:val="21"/>
              </w:rPr>
            </w:pPr>
            <w:ins w:id="2379" w:author="pc_guang" w:date="2019-02-12T21:13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380" w:author="pc_guang" w:date="2019-02-12T21:13:00Z"/>
                <w:rFonts w:cstheme="minorHAnsi"/>
                <w:b/>
                <w:color w:val="FFFFFF" w:themeColor="background1"/>
                <w:szCs w:val="21"/>
              </w:rPr>
            </w:pPr>
            <w:ins w:id="2381" w:author="pc_guang" w:date="2019-02-12T21:13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ins w:id="2382" w:author="pc_guang" w:date="2019-02-12T21:13:00Z"/>
                <w:rFonts w:cstheme="minorHAnsi"/>
                <w:b/>
                <w:color w:val="FFFFFF" w:themeColor="background1"/>
                <w:szCs w:val="21"/>
              </w:rPr>
            </w:pPr>
            <w:ins w:id="2383" w:author="pc_guang" w:date="2019-02-12T21:13:00Z">
              <w:r>
                <w:rPr>
                  <w:rFonts w:cstheme="minorHAnsi" w:hint="eastAsia"/>
                  <w:b/>
                  <w:color w:val="FFFFFF" w:themeColor="background1"/>
                  <w:szCs w:val="21"/>
                </w:rPr>
                <w:t>备注</w:t>
              </w:r>
            </w:ins>
          </w:p>
        </w:tc>
      </w:tr>
      <w:tr w:rsidR="00645052">
        <w:trPr>
          <w:ins w:id="2384" w:author="pc_guang" w:date="2019-02-12T21:13:00Z"/>
        </w:trPr>
        <w:tc>
          <w:tcPr>
            <w:tcW w:w="710" w:type="dxa"/>
          </w:tcPr>
          <w:p w:rsidR="00645052" w:rsidRDefault="00107609">
            <w:pPr>
              <w:rPr>
                <w:ins w:id="2385" w:author="pc_guang" w:date="2019-02-12T21:13:00Z"/>
              </w:rPr>
            </w:pPr>
            <w:ins w:id="2386" w:author="pc_guang" w:date="2019-02-12T21:13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387" w:author="pc_guang" w:date="2019-02-12T21:13:00Z"/>
              </w:rPr>
            </w:pPr>
            <w:ins w:id="2388" w:author="pc_guang" w:date="2019-02-12T21:13:00Z">
              <w:r>
                <w:t>R</w:t>
              </w:r>
              <w:r>
                <w:rPr>
                  <w:rFonts w:hint="eastAsia"/>
                </w:rPr>
                <w:t>esult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389" w:author="pc_guang" w:date="2019-02-12T21:13:00Z"/>
              </w:rPr>
            </w:pPr>
            <w:ins w:id="2390" w:author="pc_guang" w:date="2019-02-12T21:13:00Z">
              <w:r>
                <w:t>uint8_t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391" w:author="pc_guang" w:date="2019-02-12T21:13:00Z"/>
              </w:rPr>
            </w:pPr>
            <w:ins w:id="2392" w:author="pc_guang" w:date="2019-02-12T21:14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成功；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失败</w:t>
              </w:r>
            </w:ins>
          </w:p>
        </w:tc>
      </w:tr>
    </w:tbl>
    <w:p w:rsidR="00645052" w:rsidRDefault="00645052">
      <w:pPr>
        <w:rPr>
          <w:ins w:id="2393" w:author="pc_guang" w:date="2019-02-12T21:05:00Z"/>
        </w:rPr>
      </w:pPr>
    </w:p>
    <w:p w:rsidR="00645052" w:rsidRDefault="00645052">
      <w:pPr>
        <w:numPr>
          <w:ilvl w:val="2"/>
          <w:numId w:val="1"/>
        </w:numPr>
        <w:spacing w:line="415" w:lineRule="auto"/>
        <w:ind w:left="567"/>
        <w:rPr>
          <w:ins w:id="2394" w:author="pc_guang" w:date="2019-02-12T21:05:00Z"/>
        </w:rPr>
        <w:pPrChange w:id="2395" w:author="pc_guang" w:date="2019-02-12T21:05:00Z">
          <w:pPr>
            <w:pStyle w:val="3"/>
            <w:numPr>
              <w:ilvl w:val="2"/>
              <w:numId w:val="1"/>
            </w:numPr>
            <w:spacing w:line="415" w:lineRule="auto"/>
            <w:ind w:left="567" w:hanging="567"/>
          </w:pPr>
        </w:pPrChange>
      </w:pPr>
    </w:p>
    <w:p w:rsidR="006B69FB" w:rsidRDefault="006B69FB">
      <w:pPr>
        <w:pStyle w:val="3"/>
        <w:numPr>
          <w:ilvl w:val="2"/>
          <w:numId w:val="1"/>
        </w:numPr>
        <w:spacing w:line="415" w:lineRule="auto"/>
        <w:ind w:left="567"/>
        <w:rPr>
          <w:ins w:id="2396" w:author="pc_guang" w:date="2019-04-16T21:52:00Z"/>
        </w:rPr>
        <w:pPrChange w:id="2397" w:author="pc_guang" w:date="2019-04-16T21:52:00Z">
          <w:pPr>
            <w:pStyle w:val="3"/>
            <w:spacing w:line="415" w:lineRule="auto"/>
          </w:pPr>
        </w:pPrChange>
      </w:pPr>
      <w:bookmarkStart w:id="2398" w:name="_Toc6344544"/>
      <w:ins w:id="2399" w:author="pc_guang" w:date="2019-04-16T21:53:00Z">
        <w:r>
          <w:rPr>
            <w:rFonts w:hint="eastAsia"/>
          </w:rPr>
          <w:t>试剂针垂直检查命令</w:t>
        </w:r>
        <w:r>
          <w:rPr>
            <w:rFonts w:hint="eastAsia"/>
          </w:rPr>
          <w:t>(</w:t>
        </w:r>
        <w:r>
          <w:t>0</w:t>
        </w:r>
        <w:r>
          <w:rPr>
            <w:rFonts w:hint="eastAsia"/>
          </w:rPr>
          <w:t>x</w:t>
        </w:r>
        <w:r>
          <w:t>0021)</w:t>
        </w:r>
      </w:ins>
      <w:bookmarkEnd w:id="2398"/>
    </w:p>
    <w:p w:rsidR="00744ED7" w:rsidRDefault="00744ED7" w:rsidP="00744ED7">
      <w:pPr>
        <w:rPr>
          <w:ins w:id="2400" w:author="pc_guang" w:date="2019-04-16T21:55:00Z"/>
        </w:rPr>
      </w:pPr>
      <w:ins w:id="2401" w:author="pc_guang" w:date="2019-04-16T21:55:00Z">
        <w:r>
          <w:rPr>
            <w:rFonts w:hint="eastAsia"/>
          </w:rPr>
          <w:t>命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令：</w:t>
        </w:r>
        <w:r>
          <w:rPr>
            <w:rFonts w:hint="eastAsia"/>
          </w:rPr>
          <w:t>0x002</w:t>
        </w:r>
        <w:r>
          <w:t>1</w:t>
        </w:r>
      </w:ins>
    </w:p>
    <w:p w:rsidR="00744ED7" w:rsidRDefault="00744ED7" w:rsidP="00744ED7">
      <w:pPr>
        <w:rPr>
          <w:ins w:id="2402" w:author="pc_guang" w:date="2019-04-16T21:55:00Z"/>
        </w:rPr>
      </w:pPr>
      <w:ins w:id="2403" w:author="pc_guang" w:date="2019-04-16T21:55:00Z">
        <w:r>
          <w:rPr>
            <w:rFonts w:hint="eastAsia"/>
          </w:rPr>
          <w:t>应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答：应答</w:t>
        </w:r>
      </w:ins>
    </w:p>
    <w:p w:rsidR="00744ED7" w:rsidRDefault="00744ED7" w:rsidP="00744ED7">
      <w:pPr>
        <w:rPr>
          <w:ins w:id="2404" w:author="pc_guang" w:date="2019-04-16T21:55:00Z"/>
        </w:rPr>
      </w:pPr>
      <w:ins w:id="2405" w:author="pc_guang" w:date="2019-04-16T21:55:00Z">
        <w:r>
          <w:rPr>
            <w:rFonts w:hint="eastAsia"/>
          </w:rPr>
          <w:t>方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向：</w:t>
        </w:r>
      </w:ins>
      <w:ins w:id="2406" w:author="pc_guang" w:date="2019-04-16T22:10:00Z">
        <w:r w:rsidR="002C09D1">
          <w:rPr>
            <w:rFonts w:hint="eastAsia"/>
          </w:rPr>
          <w:t>双</w:t>
        </w:r>
      </w:ins>
      <w:ins w:id="2407" w:author="pc_guang" w:date="2019-04-16T21:55:00Z">
        <w:r>
          <w:rPr>
            <w:rFonts w:hint="eastAsia"/>
          </w:rPr>
          <w:t>向</w:t>
        </w:r>
      </w:ins>
    </w:p>
    <w:p w:rsidR="00744ED7" w:rsidRDefault="00744ED7" w:rsidP="00744ED7">
      <w:pPr>
        <w:rPr>
          <w:ins w:id="2408" w:author="pc_guang" w:date="2019-04-16T21:55:00Z"/>
        </w:rPr>
      </w:pPr>
      <w:ins w:id="2409" w:author="pc_guang" w:date="2019-04-16T21:55:00Z">
        <w:r>
          <w:rPr>
            <w:rFonts w:hint="eastAsia"/>
          </w:rPr>
          <w:t>命令体：</w:t>
        </w:r>
      </w:ins>
    </w:p>
    <w:p w:rsidR="00744ED7" w:rsidRDefault="00744ED7">
      <w:pPr>
        <w:ind w:leftChars="200" w:left="420"/>
        <w:rPr>
          <w:ins w:id="2410" w:author="pc_guang" w:date="2019-04-16T21:55:00Z"/>
        </w:rPr>
        <w:pPrChange w:id="2411" w:author="pc_guang" w:date="2019-04-16T22:10:00Z">
          <w:pPr/>
        </w:pPrChange>
      </w:pPr>
      <w:ins w:id="2412" w:author="pc_guang" w:date="2019-04-16T21:55:00Z">
        <w:r>
          <w:rPr>
            <w:rFonts w:hint="eastAsia"/>
          </w:rPr>
          <w:t>主控板</w:t>
        </w:r>
        <w:r>
          <w:rPr>
            <w:rFonts w:hint="eastAsia"/>
          </w:rPr>
          <w:t xml:space="preserve"> &gt; </w:t>
        </w:r>
        <w:r>
          <w:rPr>
            <w:rFonts w:hint="eastAsia"/>
          </w:rPr>
          <w:t>试剂板</w:t>
        </w:r>
      </w:ins>
    </w:p>
    <w:p w:rsidR="006B69FB" w:rsidRDefault="00744ED7">
      <w:pPr>
        <w:ind w:leftChars="200" w:left="420"/>
        <w:rPr>
          <w:ins w:id="2413" w:author="pc_guang" w:date="2019-04-16T21:53:00Z"/>
        </w:rPr>
        <w:pPrChange w:id="2414" w:author="pc_guang" w:date="2019-04-16T22:10:00Z">
          <w:pPr/>
        </w:pPrChange>
      </w:pPr>
      <w:ins w:id="2415" w:author="pc_guang" w:date="2019-04-16T21:55:00Z">
        <w:r>
          <w:rPr>
            <w:rFonts w:hint="eastAsia"/>
          </w:rPr>
          <w:t>无</w:t>
        </w:r>
      </w:ins>
    </w:p>
    <w:p w:rsidR="002C09D1" w:rsidRDefault="002C09D1">
      <w:pPr>
        <w:ind w:leftChars="200" w:left="420"/>
        <w:rPr>
          <w:ins w:id="2416" w:author="pc_guang" w:date="2019-04-16T22:10:00Z"/>
        </w:rPr>
        <w:pPrChange w:id="2417" w:author="pc_guang" w:date="2019-04-16T22:10:00Z">
          <w:pPr>
            <w:ind w:firstLineChars="200" w:firstLine="420"/>
          </w:pPr>
        </w:pPrChange>
      </w:pPr>
      <w:ins w:id="2418" w:author="pc_guang" w:date="2019-04-16T22:10:00Z">
        <w:r>
          <w:rPr>
            <w:rFonts w:hint="eastAsia"/>
          </w:rPr>
          <w:t>试剂板</w:t>
        </w:r>
        <w:r>
          <w:rPr>
            <w:rFonts w:hint="eastAsia"/>
          </w:rPr>
          <w:t xml:space="preserve"> &gt; </w:t>
        </w:r>
        <w:r>
          <w:rPr>
            <w:rFonts w:hint="eastAsia"/>
          </w:rPr>
          <w:t>主控板</w:t>
        </w:r>
      </w:ins>
    </w:p>
    <w:p w:rsidR="006B69FB" w:rsidRDefault="002C09D1">
      <w:pPr>
        <w:ind w:leftChars="200" w:left="420"/>
        <w:rPr>
          <w:ins w:id="2419" w:author="pc_guang" w:date="2019-04-16T21:52:00Z"/>
        </w:rPr>
        <w:pPrChange w:id="2420" w:author="pc_guang" w:date="2019-04-16T22:10:00Z">
          <w:pPr/>
        </w:pPrChange>
      </w:pPr>
      <w:ins w:id="2421" w:author="pc_guang" w:date="2019-04-16T22:10:00Z">
        <w:r>
          <w:rPr>
            <w:rFonts w:hint="eastAsia"/>
          </w:rPr>
          <w:t>无</w:t>
        </w:r>
      </w:ins>
    </w:p>
    <w:p w:rsidR="006B69FB" w:rsidRDefault="006B69FB" w:rsidP="006B69FB">
      <w:pPr>
        <w:pStyle w:val="3"/>
        <w:numPr>
          <w:ilvl w:val="2"/>
          <w:numId w:val="1"/>
        </w:numPr>
        <w:spacing w:line="415" w:lineRule="auto"/>
        <w:ind w:left="567"/>
        <w:rPr>
          <w:ins w:id="2422" w:author="pc_guang" w:date="2019-04-16T21:53:00Z"/>
        </w:rPr>
      </w:pPr>
      <w:bookmarkStart w:id="2423" w:name="_Toc6344545"/>
      <w:bookmarkStart w:id="2424" w:name="_Hlk6344256"/>
      <w:ins w:id="2425" w:author="pc_guang" w:date="2019-04-16T21:54:00Z">
        <w:r>
          <w:rPr>
            <w:rFonts w:hint="eastAsia"/>
          </w:rPr>
          <w:t>试剂</w:t>
        </w:r>
        <w:proofErr w:type="gramStart"/>
        <w:r>
          <w:rPr>
            <w:rFonts w:hint="eastAsia"/>
          </w:rPr>
          <w:t>针水平</w:t>
        </w:r>
        <w:proofErr w:type="gramEnd"/>
        <w:r>
          <w:rPr>
            <w:rFonts w:hint="eastAsia"/>
          </w:rPr>
          <w:t>检查命令</w:t>
        </w:r>
      </w:ins>
      <w:ins w:id="2426" w:author="pc_guang" w:date="2019-04-16T21:53:00Z">
        <w:r>
          <w:rPr>
            <w:rFonts w:hint="eastAsia"/>
          </w:rPr>
          <w:t>(</w:t>
        </w:r>
        <w:r>
          <w:t>0x00</w:t>
        </w:r>
      </w:ins>
      <w:ins w:id="2427" w:author="pc_guang" w:date="2019-04-16T21:54:00Z">
        <w:r>
          <w:t>22</w:t>
        </w:r>
      </w:ins>
      <w:ins w:id="2428" w:author="pc_guang" w:date="2019-04-16T21:53:00Z">
        <w:r>
          <w:t>)</w:t>
        </w:r>
        <w:bookmarkEnd w:id="2423"/>
      </w:ins>
    </w:p>
    <w:p w:rsidR="006B69FB" w:rsidRDefault="006B69FB" w:rsidP="006B69FB">
      <w:pPr>
        <w:rPr>
          <w:ins w:id="2429" w:author="pc_guang" w:date="2019-04-16T21:53:00Z"/>
        </w:rPr>
      </w:pPr>
      <w:ins w:id="2430" w:author="pc_guang" w:date="2019-04-16T21:53:00Z">
        <w:r>
          <w:rPr>
            <w:rFonts w:hint="eastAsia"/>
          </w:rPr>
          <w:t>命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令：</w:t>
        </w:r>
        <w:r>
          <w:rPr>
            <w:rFonts w:hint="eastAsia"/>
          </w:rPr>
          <w:t>0x00</w:t>
        </w:r>
      </w:ins>
      <w:ins w:id="2431" w:author="pc_guang" w:date="2019-04-16T21:54:00Z">
        <w:r>
          <w:t>22</w:t>
        </w:r>
      </w:ins>
    </w:p>
    <w:p w:rsidR="006B69FB" w:rsidRDefault="006B69FB" w:rsidP="006B69FB">
      <w:pPr>
        <w:rPr>
          <w:ins w:id="2432" w:author="pc_guang" w:date="2019-04-16T21:53:00Z"/>
        </w:rPr>
      </w:pPr>
      <w:ins w:id="2433" w:author="pc_guang" w:date="2019-04-16T21:53:00Z">
        <w:r>
          <w:rPr>
            <w:rFonts w:hint="eastAsia"/>
          </w:rPr>
          <w:lastRenderedPageBreak/>
          <w:t>应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答：应答</w:t>
        </w:r>
      </w:ins>
    </w:p>
    <w:p w:rsidR="006B69FB" w:rsidRDefault="006B69FB" w:rsidP="006B69FB">
      <w:pPr>
        <w:rPr>
          <w:ins w:id="2434" w:author="pc_guang" w:date="2019-04-16T21:53:00Z"/>
        </w:rPr>
      </w:pPr>
      <w:ins w:id="2435" w:author="pc_guang" w:date="2019-04-16T21:53:00Z">
        <w:r>
          <w:rPr>
            <w:rFonts w:hint="eastAsia"/>
          </w:rPr>
          <w:t>方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向：</w:t>
        </w:r>
      </w:ins>
      <w:ins w:id="2436" w:author="pc_guang" w:date="2019-04-16T22:10:00Z">
        <w:r w:rsidR="002C09D1">
          <w:rPr>
            <w:rFonts w:hint="eastAsia"/>
          </w:rPr>
          <w:t>双向</w:t>
        </w:r>
      </w:ins>
    </w:p>
    <w:p w:rsidR="006B69FB" w:rsidRDefault="006B69FB" w:rsidP="006B69FB">
      <w:pPr>
        <w:rPr>
          <w:ins w:id="2437" w:author="pc_guang" w:date="2019-04-16T21:53:00Z"/>
        </w:rPr>
      </w:pPr>
      <w:ins w:id="2438" w:author="pc_guang" w:date="2019-04-16T21:53:00Z">
        <w:r>
          <w:rPr>
            <w:rFonts w:hint="eastAsia"/>
          </w:rPr>
          <w:t>命令体：</w:t>
        </w:r>
      </w:ins>
    </w:p>
    <w:p w:rsidR="006B69FB" w:rsidRDefault="006B69FB" w:rsidP="006B69FB">
      <w:pPr>
        <w:ind w:firstLineChars="200" w:firstLine="420"/>
        <w:rPr>
          <w:ins w:id="2439" w:author="pc_guang" w:date="2019-04-16T21:53:00Z"/>
        </w:rPr>
      </w:pPr>
      <w:ins w:id="2440" w:author="pc_guang" w:date="2019-04-16T21:53:00Z">
        <w:r>
          <w:rPr>
            <w:rFonts w:hint="eastAsia"/>
          </w:rPr>
          <w:t>主控板</w:t>
        </w:r>
        <w:r>
          <w:rPr>
            <w:rFonts w:hint="eastAsia"/>
          </w:rPr>
          <w:t xml:space="preserve"> &gt; </w:t>
        </w:r>
      </w:ins>
      <w:ins w:id="2441" w:author="pc_guang" w:date="2019-04-16T21:54:00Z">
        <w:r>
          <w:rPr>
            <w:rFonts w:hint="eastAsia"/>
          </w:rPr>
          <w:t>试剂</w:t>
        </w:r>
      </w:ins>
      <w:ins w:id="2442" w:author="pc_guang" w:date="2019-04-16T21:53:00Z">
        <w:r>
          <w:rPr>
            <w:rFonts w:hint="eastAsia"/>
          </w:rPr>
          <w:t>板</w:t>
        </w:r>
      </w:ins>
    </w:p>
    <w:p w:rsidR="006B69FB" w:rsidRDefault="006B69FB" w:rsidP="006B69FB">
      <w:pPr>
        <w:ind w:firstLineChars="200" w:firstLine="420"/>
        <w:rPr>
          <w:ins w:id="2443" w:author="pc_guang" w:date="2019-04-16T21:53:00Z"/>
        </w:rPr>
      </w:pPr>
      <w:ins w:id="2444" w:author="pc_guang" w:date="2019-04-16T21:53:00Z">
        <w:r>
          <w:rPr>
            <w:rFonts w:hint="eastAsia"/>
          </w:rPr>
          <w:t>无</w:t>
        </w:r>
      </w:ins>
    </w:p>
    <w:bookmarkEnd w:id="2424"/>
    <w:p w:rsidR="002C09D1" w:rsidRDefault="002C09D1">
      <w:pPr>
        <w:ind w:leftChars="200" w:left="420"/>
        <w:rPr>
          <w:ins w:id="2445" w:author="pc_guang" w:date="2019-04-16T22:09:00Z"/>
        </w:rPr>
        <w:pPrChange w:id="2446" w:author="pc_guang" w:date="2019-04-16T22:09:00Z">
          <w:pPr/>
        </w:pPrChange>
      </w:pPr>
      <w:ins w:id="2447" w:author="pc_guang" w:date="2019-04-16T22:09:00Z">
        <w:r>
          <w:rPr>
            <w:rFonts w:hint="eastAsia"/>
          </w:rPr>
          <w:t>试剂板</w:t>
        </w:r>
        <w:r>
          <w:rPr>
            <w:rFonts w:hint="eastAsia"/>
          </w:rPr>
          <w:t xml:space="preserve"> &gt; </w:t>
        </w:r>
      </w:ins>
      <w:ins w:id="2448" w:author="pc_guang" w:date="2019-04-16T22:10:00Z">
        <w:r>
          <w:rPr>
            <w:rFonts w:hint="eastAsia"/>
          </w:rPr>
          <w:t>主控</w:t>
        </w:r>
      </w:ins>
      <w:ins w:id="2449" w:author="pc_guang" w:date="2019-04-16T22:09:00Z">
        <w:r>
          <w:rPr>
            <w:rFonts w:hint="eastAsia"/>
          </w:rPr>
          <w:t>板</w:t>
        </w:r>
      </w:ins>
    </w:p>
    <w:p w:rsidR="006B69FB" w:rsidRDefault="002C09D1">
      <w:pPr>
        <w:ind w:leftChars="200" w:left="420"/>
        <w:rPr>
          <w:ins w:id="2450" w:author="pc_guang" w:date="2019-04-16T21:52:00Z"/>
        </w:rPr>
        <w:pPrChange w:id="2451" w:author="pc_guang" w:date="2019-04-16T22:09:00Z">
          <w:pPr/>
        </w:pPrChange>
      </w:pPr>
      <w:ins w:id="2452" w:author="pc_guang" w:date="2019-04-16T22:09:00Z">
        <w:r>
          <w:rPr>
            <w:rFonts w:hint="eastAsia"/>
          </w:rPr>
          <w:t>无</w:t>
        </w:r>
      </w:ins>
    </w:p>
    <w:p w:rsidR="00744ED7" w:rsidRDefault="00744ED7">
      <w:pPr>
        <w:pStyle w:val="3"/>
        <w:numPr>
          <w:ilvl w:val="2"/>
          <w:numId w:val="1"/>
        </w:numPr>
        <w:spacing w:line="415" w:lineRule="auto"/>
        <w:ind w:left="567"/>
        <w:rPr>
          <w:ins w:id="2453" w:author="pc_guang" w:date="2019-04-16T21:58:00Z"/>
        </w:rPr>
        <w:pPrChange w:id="2454" w:author="pc_guang" w:date="2019-04-16T21:58:00Z">
          <w:pPr>
            <w:pStyle w:val="3"/>
            <w:numPr>
              <w:ilvl w:val="2"/>
              <w:numId w:val="1"/>
            </w:numPr>
            <w:spacing w:line="415" w:lineRule="auto"/>
            <w:ind w:left="1418" w:hanging="567"/>
          </w:pPr>
        </w:pPrChange>
      </w:pPr>
      <w:bookmarkStart w:id="2455" w:name="_Toc6344546"/>
      <w:ins w:id="2456" w:author="pc_guang" w:date="2019-04-16T21:59:00Z">
        <w:r w:rsidRPr="00744ED7">
          <w:rPr>
            <w:rFonts w:hint="eastAsia"/>
          </w:rPr>
          <w:t>浓废液管路排气</w:t>
        </w:r>
      </w:ins>
      <w:ins w:id="2457" w:author="pc_guang" w:date="2019-04-16T21:58:00Z">
        <w:r>
          <w:rPr>
            <w:rFonts w:hint="eastAsia"/>
          </w:rPr>
          <w:t>命令</w:t>
        </w:r>
        <w:r>
          <w:rPr>
            <w:rFonts w:hint="eastAsia"/>
          </w:rPr>
          <w:t>(</w:t>
        </w:r>
        <w:r>
          <w:t>0x0023)</w:t>
        </w:r>
        <w:bookmarkEnd w:id="2455"/>
      </w:ins>
    </w:p>
    <w:p w:rsidR="00744ED7" w:rsidRDefault="00744ED7" w:rsidP="00744ED7">
      <w:pPr>
        <w:rPr>
          <w:ins w:id="2458" w:author="pc_guang" w:date="2019-04-16T21:58:00Z"/>
        </w:rPr>
      </w:pPr>
      <w:ins w:id="2459" w:author="pc_guang" w:date="2019-04-16T21:58:00Z">
        <w:r>
          <w:rPr>
            <w:rFonts w:hint="eastAsia"/>
          </w:rPr>
          <w:t>命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令：</w:t>
        </w:r>
        <w:r>
          <w:rPr>
            <w:rFonts w:hint="eastAsia"/>
          </w:rPr>
          <w:t>0x00</w:t>
        </w:r>
        <w:r>
          <w:t>2</w:t>
        </w:r>
      </w:ins>
      <w:ins w:id="2460" w:author="pc_guang" w:date="2019-04-16T22:00:00Z">
        <w:r>
          <w:t>3</w:t>
        </w:r>
      </w:ins>
    </w:p>
    <w:p w:rsidR="00744ED7" w:rsidRDefault="00744ED7" w:rsidP="00744ED7">
      <w:pPr>
        <w:rPr>
          <w:ins w:id="2461" w:author="pc_guang" w:date="2019-04-16T21:58:00Z"/>
        </w:rPr>
      </w:pPr>
      <w:ins w:id="2462" w:author="pc_guang" w:date="2019-04-16T21:58:00Z">
        <w:r>
          <w:rPr>
            <w:rFonts w:hint="eastAsia"/>
          </w:rPr>
          <w:t>应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答：不应答</w:t>
        </w:r>
      </w:ins>
    </w:p>
    <w:p w:rsidR="00744ED7" w:rsidRDefault="00744ED7" w:rsidP="00744ED7">
      <w:pPr>
        <w:rPr>
          <w:ins w:id="2463" w:author="pc_guang" w:date="2019-04-16T21:58:00Z"/>
        </w:rPr>
      </w:pPr>
      <w:ins w:id="2464" w:author="pc_guang" w:date="2019-04-16T21:58:00Z">
        <w:r>
          <w:rPr>
            <w:rFonts w:hint="eastAsia"/>
          </w:rPr>
          <w:t>方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向：单向</w:t>
        </w:r>
      </w:ins>
    </w:p>
    <w:p w:rsidR="00744ED7" w:rsidRDefault="00744ED7" w:rsidP="00744ED7">
      <w:pPr>
        <w:rPr>
          <w:ins w:id="2465" w:author="pc_guang" w:date="2019-04-16T21:58:00Z"/>
        </w:rPr>
      </w:pPr>
      <w:ins w:id="2466" w:author="pc_guang" w:date="2019-04-16T21:58:00Z">
        <w:r>
          <w:rPr>
            <w:rFonts w:hint="eastAsia"/>
          </w:rPr>
          <w:t>命令体：</w:t>
        </w:r>
      </w:ins>
    </w:p>
    <w:p w:rsidR="00744ED7" w:rsidRDefault="00744ED7" w:rsidP="00744ED7">
      <w:pPr>
        <w:ind w:firstLineChars="200" w:firstLine="420"/>
        <w:rPr>
          <w:ins w:id="2467" w:author="pc_guang" w:date="2019-04-16T21:58:00Z"/>
        </w:rPr>
      </w:pPr>
      <w:ins w:id="2468" w:author="pc_guang" w:date="2019-04-16T21:58:00Z">
        <w:r>
          <w:rPr>
            <w:rFonts w:hint="eastAsia"/>
          </w:rPr>
          <w:t>主控板</w:t>
        </w:r>
        <w:r>
          <w:rPr>
            <w:rFonts w:hint="eastAsia"/>
          </w:rPr>
          <w:t xml:space="preserve"> &gt; </w:t>
        </w:r>
      </w:ins>
      <w:ins w:id="2469" w:author="pc_guang" w:date="2019-04-16T22:00:00Z">
        <w:r>
          <w:rPr>
            <w:rFonts w:hint="eastAsia"/>
          </w:rPr>
          <w:t>交流</w:t>
        </w:r>
      </w:ins>
      <w:ins w:id="2470" w:author="pc_guang" w:date="2019-04-16T21:58:00Z">
        <w:r>
          <w:rPr>
            <w:rFonts w:hint="eastAsia"/>
          </w:rPr>
          <w:t>板</w:t>
        </w:r>
      </w:ins>
    </w:p>
    <w:p w:rsidR="00744ED7" w:rsidRDefault="00744ED7" w:rsidP="00744ED7">
      <w:pPr>
        <w:ind w:firstLineChars="200" w:firstLine="420"/>
        <w:rPr>
          <w:ins w:id="2471" w:author="pc_guang" w:date="2019-04-16T21:58:00Z"/>
        </w:rPr>
      </w:pPr>
      <w:ins w:id="2472" w:author="pc_guang" w:date="2019-04-16T21:58:00Z">
        <w:r>
          <w:rPr>
            <w:rFonts w:hint="eastAsia"/>
          </w:rPr>
          <w:t>无</w:t>
        </w:r>
      </w:ins>
    </w:p>
    <w:p w:rsidR="006B69FB" w:rsidRPr="00744ED7" w:rsidRDefault="006B69FB" w:rsidP="006B69FB">
      <w:pPr>
        <w:rPr>
          <w:ins w:id="2473" w:author="pc_guang" w:date="2019-04-16T21:52:00Z"/>
        </w:rPr>
      </w:pPr>
    </w:p>
    <w:p w:rsidR="00744ED7" w:rsidRDefault="00744ED7">
      <w:pPr>
        <w:pStyle w:val="3"/>
        <w:numPr>
          <w:ilvl w:val="2"/>
          <w:numId w:val="1"/>
        </w:numPr>
        <w:spacing w:line="415" w:lineRule="auto"/>
        <w:ind w:left="567"/>
        <w:rPr>
          <w:ins w:id="2474" w:author="pc_guang" w:date="2019-04-16T21:58:00Z"/>
        </w:rPr>
        <w:pPrChange w:id="2475" w:author="pc_guang" w:date="2019-04-16T21:58:00Z">
          <w:pPr>
            <w:pStyle w:val="3"/>
            <w:numPr>
              <w:ilvl w:val="2"/>
              <w:numId w:val="1"/>
            </w:numPr>
            <w:spacing w:line="415" w:lineRule="auto"/>
            <w:ind w:left="1418" w:hanging="567"/>
          </w:pPr>
        </w:pPrChange>
      </w:pPr>
      <w:bookmarkStart w:id="2476" w:name="_Toc6344547"/>
      <w:ins w:id="2477" w:author="pc_guang" w:date="2019-04-16T22:00:00Z">
        <w:r w:rsidRPr="00744ED7">
          <w:rPr>
            <w:rFonts w:hint="eastAsia"/>
          </w:rPr>
          <w:t>清洗液管路排气</w:t>
        </w:r>
      </w:ins>
      <w:ins w:id="2478" w:author="pc_guang" w:date="2019-04-16T21:58:00Z">
        <w:r>
          <w:rPr>
            <w:rFonts w:hint="eastAsia"/>
          </w:rPr>
          <w:t>命令</w:t>
        </w:r>
        <w:r>
          <w:rPr>
            <w:rFonts w:hint="eastAsia"/>
          </w:rPr>
          <w:t>(</w:t>
        </w:r>
        <w:r>
          <w:t>0x002</w:t>
        </w:r>
      </w:ins>
      <w:ins w:id="2479" w:author="pc_guang" w:date="2019-04-16T21:59:00Z">
        <w:r>
          <w:t>4</w:t>
        </w:r>
      </w:ins>
      <w:ins w:id="2480" w:author="pc_guang" w:date="2019-04-16T21:58:00Z">
        <w:r>
          <w:t>)</w:t>
        </w:r>
        <w:bookmarkEnd w:id="2476"/>
      </w:ins>
    </w:p>
    <w:p w:rsidR="00744ED7" w:rsidRDefault="00744ED7" w:rsidP="00744ED7">
      <w:pPr>
        <w:rPr>
          <w:ins w:id="2481" w:author="pc_guang" w:date="2019-04-16T21:58:00Z"/>
        </w:rPr>
      </w:pPr>
      <w:ins w:id="2482" w:author="pc_guang" w:date="2019-04-16T21:58:00Z">
        <w:r>
          <w:rPr>
            <w:rFonts w:hint="eastAsia"/>
          </w:rPr>
          <w:t>命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令：</w:t>
        </w:r>
        <w:r>
          <w:rPr>
            <w:rFonts w:hint="eastAsia"/>
          </w:rPr>
          <w:t>0x00</w:t>
        </w:r>
        <w:r>
          <w:t>2</w:t>
        </w:r>
      </w:ins>
      <w:ins w:id="2483" w:author="pc_guang" w:date="2019-04-16T22:00:00Z">
        <w:r>
          <w:t>3</w:t>
        </w:r>
      </w:ins>
    </w:p>
    <w:p w:rsidR="00744ED7" w:rsidRDefault="00744ED7" w:rsidP="00744ED7">
      <w:pPr>
        <w:rPr>
          <w:ins w:id="2484" w:author="pc_guang" w:date="2019-04-16T21:58:00Z"/>
        </w:rPr>
      </w:pPr>
      <w:ins w:id="2485" w:author="pc_guang" w:date="2019-04-16T21:58:00Z">
        <w:r>
          <w:rPr>
            <w:rFonts w:hint="eastAsia"/>
          </w:rPr>
          <w:t>应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答：不应答</w:t>
        </w:r>
      </w:ins>
    </w:p>
    <w:p w:rsidR="00744ED7" w:rsidRDefault="00744ED7" w:rsidP="00744ED7">
      <w:pPr>
        <w:rPr>
          <w:ins w:id="2486" w:author="pc_guang" w:date="2019-04-16T21:58:00Z"/>
        </w:rPr>
      </w:pPr>
      <w:ins w:id="2487" w:author="pc_guang" w:date="2019-04-16T21:58:00Z">
        <w:r>
          <w:rPr>
            <w:rFonts w:hint="eastAsia"/>
          </w:rPr>
          <w:t>方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向：单向</w:t>
        </w:r>
      </w:ins>
    </w:p>
    <w:p w:rsidR="00744ED7" w:rsidRDefault="00744ED7" w:rsidP="00744ED7">
      <w:pPr>
        <w:rPr>
          <w:ins w:id="2488" w:author="pc_guang" w:date="2019-04-16T21:58:00Z"/>
        </w:rPr>
      </w:pPr>
      <w:ins w:id="2489" w:author="pc_guang" w:date="2019-04-16T21:58:00Z">
        <w:r>
          <w:rPr>
            <w:rFonts w:hint="eastAsia"/>
          </w:rPr>
          <w:t>命令体：</w:t>
        </w:r>
      </w:ins>
    </w:p>
    <w:p w:rsidR="00744ED7" w:rsidRDefault="00744ED7" w:rsidP="00744ED7">
      <w:pPr>
        <w:ind w:firstLineChars="200" w:firstLine="420"/>
        <w:rPr>
          <w:ins w:id="2490" w:author="pc_guang" w:date="2019-04-16T21:58:00Z"/>
        </w:rPr>
      </w:pPr>
      <w:ins w:id="2491" w:author="pc_guang" w:date="2019-04-16T21:58:00Z">
        <w:r>
          <w:rPr>
            <w:rFonts w:hint="eastAsia"/>
          </w:rPr>
          <w:t>主控板</w:t>
        </w:r>
        <w:r>
          <w:rPr>
            <w:rFonts w:hint="eastAsia"/>
          </w:rPr>
          <w:t xml:space="preserve"> &gt; </w:t>
        </w:r>
      </w:ins>
      <w:ins w:id="2492" w:author="pc_guang" w:date="2019-04-16T22:00:00Z">
        <w:r>
          <w:rPr>
            <w:rFonts w:hint="eastAsia"/>
          </w:rPr>
          <w:t>交流</w:t>
        </w:r>
      </w:ins>
      <w:ins w:id="2493" w:author="pc_guang" w:date="2019-04-16T21:58:00Z">
        <w:r>
          <w:rPr>
            <w:rFonts w:hint="eastAsia"/>
          </w:rPr>
          <w:t>板</w:t>
        </w:r>
      </w:ins>
    </w:p>
    <w:p w:rsidR="00744ED7" w:rsidRDefault="00744ED7" w:rsidP="00744ED7">
      <w:pPr>
        <w:ind w:firstLineChars="200" w:firstLine="420"/>
        <w:rPr>
          <w:ins w:id="2494" w:author="pc_guang" w:date="2019-04-16T21:58:00Z"/>
        </w:rPr>
      </w:pPr>
      <w:ins w:id="2495" w:author="pc_guang" w:date="2019-04-16T21:58:00Z">
        <w:r>
          <w:rPr>
            <w:rFonts w:hint="eastAsia"/>
          </w:rPr>
          <w:t>无</w:t>
        </w:r>
      </w:ins>
    </w:p>
    <w:p w:rsidR="006B69FB" w:rsidRDefault="006B69FB" w:rsidP="006B69FB"/>
    <w:p w:rsidR="009E3721" w:rsidRDefault="009E3721" w:rsidP="009E3721">
      <w:pPr>
        <w:pStyle w:val="3"/>
        <w:numPr>
          <w:ilvl w:val="2"/>
          <w:numId w:val="1"/>
        </w:numPr>
        <w:spacing w:line="415" w:lineRule="auto"/>
        <w:ind w:left="567"/>
        <w:rPr>
          <w:ins w:id="2496" w:author="pc_guang" w:date="2019-04-16T21:58:00Z"/>
        </w:rPr>
        <w:pPrChange w:id="2497" w:author="pc_guang" w:date="2019-04-16T21:58:00Z">
          <w:pPr>
            <w:pStyle w:val="3"/>
            <w:numPr>
              <w:ilvl w:val="2"/>
              <w:numId w:val="1"/>
            </w:numPr>
            <w:spacing w:line="415" w:lineRule="auto"/>
            <w:ind w:left="1418" w:hanging="567"/>
          </w:pPr>
        </w:pPrChange>
      </w:pPr>
      <w:ins w:id="2498" w:author="pc_guang" w:date="2019-04-16T22:00:00Z">
        <w:r w:rsidRPr="00744ED7">
          <w:rPr>
            <w:rFonts w:hint="eastAsia"/>
          </w:rPr>
          <w:t>清洗</w:t>
        </w:r>
      </w:ins>
      <w:r>
        <w:rPr>
          <w:rFonts w:hint="eastAsia"/>
        </w:rPr>
        <w:t>恒温</w:t>
      </w:r>
      <w:proofErr w:type="gramStart"/>
      <w:r>
        <w:rPr>
          <w:rFonts w:hint="eastAsia"/>
        </w:rPr>
        <w:t>槽</w:t>
      </w:r>
      <w:ins w:id="2499" w:author="pc_guang" w:date="2019-04-16T21:58:00Z">
        <w:r>
          <w:rPr>
            <w:rFonts w:hint="eastAsia"/>
          </w:rPr>
          <w:t>命令</w:t>
        </w:r>
        <w:proofErr w:type="gramEnd"/>
        <w:r>
          <w:rPr>
            <w:rFonts w:hint="eastAsia"/>
          </w:rPr>
          <w:t>(</w:t>
        </w:r>
        <w:r>
          <w:t>0x002</w:t>
        </w:r>
      </w:ins>
      <w:r>
        <w:t>5</w:t>
      </w:r>
      <w:ins w:id="2500" w:author="pc_guang" w:date="2019-04-16T21:58:00Z">
        <w:r>
          <w:t>)</w:t>
        </w:r>
      </w:ins>
    </w:p>
    <w:p w:rsidR="009E3721" w:rsidRDefault="009E3721" w:rsidP="009E3721">
      <w:pPr>
        <w:rPr>
          <w:ins w:id="2501" w:author="pc_guang" w:date="2019-04-16T21:58:00Z"/>
        </w:rPr>
      </w:pPr>
      <w:ins w:id="2502" w:author="pc_guang" w:date="2019-04-16T21:58:00Z">
        <w:r>
          <w:rPr>
            <w:rFonts w:hint="eastAsia"/>
          </w:rPr>
          <w:t>命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令：</w:t>
        </w:r>
        <w:r>
          <w:rPr>
            <w:rFonts w:hint="eastAsia"/>
          </w:rPr>
          <w:t>0x00</w:t>
        </w:r>
        <w:r>
          <w:t>2</w:t>
        </w:r>
      </w:ins>
      <w:r>
        <w:t>5</w:t>
      </w:r>
    </w:p>
    <w:p w:rsidR="009E3721" w:rsidRDefault="009E3721" w:rsidP="009E3721">
      <w:pPr>
        <w:rPr>
          <w:ins w:id="2503" w:author="pc_guang" w:date="2019-04-16T21:58:00Z"/>
        </w:rPr>
      </w:pPr>
      <w:ins w:id="2504" w:author="pc_guang" w:date="2019-04-16T21:58:00Z">
        <w:r>
          <w:rPr>
            <w:rFonts w:hint="eastAsia"/>
          </w:rPr>
          <w:t>应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答：应答</w:t>
        </w:r>
      </w:ins>
    </w:p>
    <w:p w:rsidR="009E3721" w:rsidRDefault="009E3721" w:rsidP="009E3721">
      <w:pPr>
        <w:rPr>
          <w:ins w:id="2505" w:author="pc_guang" w:date="2019-04-16T21:58:00Z"/>
        </w:rPr>
      </w:pPr>
      <w:ins w:id="2506" w:author="pc_guang" w:date="2019-04-16T21:58:00Z">
        <w:r>
          <w:rPr>
            <w:rFonts w:hint="eastAsia"/>
          </w:rPr>
          <w:t>方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向：</w:t>
        </w:r>
      </w:ins>
      <w:r>
        <w:rPr>
          <w:rFonts w:hint="eastAsia"/>
        </w:rPr>
        <w:t>双向</w:t>
      </w:r>
      <w:bookmarkStart w:id="2507" w:name="_GoBack"/>
      <w:bookmarkEnd w:id="2507"/>
    </w:p>
    <w:p w:rsidR="009E3721" w:rsidRDefault="009E3721" w:rsidP="009E3721">
      <w:pPr>
        <w:rPr>
          <w:ins w:id="2508" w:author="pc_guang" w:date="2019-04-16T21:58:00Z"/>
        </w:rPr>
      </w:pPr>
      <w:ins w:id="2509" w:author="pc_guang" w:date="2019-04-16T21:58:00Z">
        <w:r>
          <w:rPr>
            <w:rFonts w:hint="eastAsia"/>
          </w:rPr>
          <w:t>命令体：</w:t>
        </w:r>
      </w:ins>
    </w:p>
    <w:p w:rsidR="009E3721" w:rsidRDefault="009E3721" w:rsidP="009E3721">
      <w:pPr>
        <w:ind w:firstLineChars="200" w:firstLine="420"/>
        <w:rPr>
          <w:ins w:id="2510" w:author="pc_guang" w:date="2019-04-16T21:58:00Z"/>
        </w:rPr>
      </w:pPr>
      <w:ins w:id="2511" w:author="pc_guang" w:date="2019-04-16T21:58:00Z">
        <w:r>
          <w:rPr>
            <w:rFonts w:hint="eastAsia"/>
          </w:rPr>
          <w:t>主控板</w:t>
        </w:r>
        <w:r>
          <w:rPr>
            <w:rFonts w:hint="eastAsia"/>
          </w:rPr>
          <w:t xml:space="preserve"> &gt; </w:t>
        </w:r>
      </w:ins>
      <w:ins w:id="2512" w:author="pc_guang" w:date="2019-04-16T22:00:00Z">
        <w:r>
          <w:rPr>
            <w:rFonts w:hint="eastAsia"/>
          </w:rPr>
          <w:t>交流</w:t>
        </w:r>
      </w:ins>
      <w:ins w:id="2513" w:author="pc_guang" w:date="2019-04-16T21:58:00Z">
        <w:r>
          <w:rPr>
            <w:rFonts w:hint="eastAsia"/>
          </w:rPr>
          <w:t>板</w:t>
        </w:r>
      </w:ins>
    </w:p>
    <w:p w:rsidR="009E3721" w:rsidRDefault="009E3721" w:rsidP="009E3721">
      <w:pPr>
        <w:ind w:firstLineChars="200" w:firstLine="420"/>
      </w:pPr>
      <w:ins w:id="2514" w:author="pc_guang" w:date="2019-04-16T21:58:00Z">
        <w:r>
          <w:rPr>
            <w:rFonts w:hint="eastAsia"/>
          </w:rPr>
          <w:t>无</w:t>
        </w:r>
      </w:ins>
    </w:p>
    <w:p w:rsidR="009E3721" w:rsidRDefault="009E3721" w:rsidP="009E3721">
      <w:pPr>
        <w:ind w:firstLineChars="200" w:firstLine="420"/>
      </w:pPr>
      <w:r>
        <w:rPr>
          <w:rFonts w:hint="eastAsia"/>
        </w:rPr>
        <w:t>交流板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主控板</w:t>
      </w:r>
    </w:p>
    <w:p w:rsidR="009E3721" w:rsidRDefault="009E3721" w:rsidP="009E3721">
      <w:pPr>
        <w:ind w:firstLineChars="200" w:firstLine="420"/>
        <w:rPr>
          <w:ins w:id="2515" w:author="pc_guang" w:date="2019-04-16T21:58:00Z"/>
          <w:rFonts w:hint="eastAsia"/>
        </w:rPr>
      </w:pPr>
      <w:r>
        <w:rPr>
          <w:rFonts w:hint="eastAsia"/>
        </w:rPr>
        <w:t>无</w:t>
      </w:r>
    </w:p>
    <w:p w:rsidR="009E3721" w:rsidRPr="009E3721" w:rsidRDefault="009E3721" w:rsidP="006B69FB"/>
    <w:p w:rsidR="009E3721" w:rsidRDefault="009E3721" w:rsidP="009E3721">
      <w:pPr>
        <w:pStyle w:val="3"/>
        <w:numPr>
          <w:ilvl w:val="2"/>
          <w:numId w:val="1"/>
        </w:numPr>
        <w:spacing w:line="415" w:lineRule="auto"/>
        <w:ind w:left="567"/>
        <w:rPr>
          <w:ins w:id="2516" w:author="pc_guang" w:date="2019-04-16T21:58:00Z"/>
        </w:rPr>
        <w:pPrChange w:id="2517" w:author="pc_guang" w:date="2019-04-16T21:58:00Z">
          <w:pPr>
            <w:pStyle w:val="3"/>
            <w:numPr>
              <w:ilvl w:val="2"/>
              <w:numId w:val="1"/>
            </w:numPr>
            <w:spacing w:line="415" w:lineRule="auto"/>
            <w:ind w:left="1418" w:hanging="567"/>
          </w:pPr>
        </w:pPrChange>
      </w:pPr>
      <w:ins w:id="2518" w:author="pc_guang" w:date="2019-04-16T22:00:00Z">
        <w:r w:rsidRPr="00744ED7">
          <w:rPr>
            <w:rFonts w:hint="eastAsia"/>
          </w:rPr>
          <w:lastRenderedPageBreak/>
          <w:t>清洗</w:t>
        </w:r>
      </w:ins>
      <w:r>
        <w:rPr>
          <w:rFonts w:hint="eastAsia"/>
        </w:rPr>
        <w:t>样本</w:t>
      </w:r>
      <w:proofErr w:type="gramStart"/>
      <w:r>
        <w:rPr>
          <w:rFonts w:hint="eastAsia"/>
        </w:rPr>
        <w:t>针</w:t>
      </w:r>
      <w:ins w:id="2519" w:author="pc_guang" w:date="2019-04-16T21:58:00Z">
        <w:r>
          <w:rPr>
            <w:rFonts w:hint="eastAsia"/>
          </w:rPr>
          <w:t>命令</w:t>
        </w:r>
        <w:proofErr w:type="gramEnd"/>
        <w:r>
          <w:rPr>
            <w:rFonts w:hint="eastAsia"/>
          </w:rPr>
          <w:t>(</w:t>
        </w:r>
        <w:r>
          <w:t>0x002</w:t>
        </w:r>
      </w:ins>
      <w:r>
        <w:t>6</w:t>
      </w:r>
      <w:ins w:id="2520" w:author="pc_guang" w:date="2019-04-16T21:58:00Z">
        <w:r>
          <w:t>)</w:t>
        </w:r>
      </w:ins>
    </w:p>
    <w:p w:rsidR="009E3721" w:rsidRDefault="009E3721" w:rsidP="009E3721">
      <w:pPr>
        <w:rPr>
          <w:ins w:id="2521" w:author="pc_guang" w:date="2019-04-16T21:58:00Z"/>
        </w:rPr>
      </w:pPr>
      <w:ins w:id="2522" w:author="pc_guang" w:date="2019-04-16T21:58:00Z">
        <w:r>
          <w:rPr>
            <w:rFonts w:hint="eastAsia"/>
          </w:rPr>
          <w:t>命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令：</w:t>
        </w:r>
        <w:r>
          <w:rPr>
            <w:rFonts w:hint="eastAsia"/>
          </w:rPr>
          <w:t>0x00</w:t>
        </w:r>
        <w:r>
          <w:t>2</w:t>
        </w:r>
      </w:ins>
      <w:r>
        <w:t>6</w:t>
      </w:r>
    </w:p>
    <w:p w:rsidR="009E3721" w:rsidRDefault="009E3721" w:rsidP="009E3721">
      <w:pPr>
        <w:rPr>
          <w:ins w:id="2523" w:author="pc_guang" w:date="2019-04-16T21:58:00Z"/>
        </w:rPr>
      </w:pPr>
      <w:ins w:id="2524" w:author="pc_guang" w:date="2019-04-16T21:58:00Z">
        <w:r>
          <w:rPr>
            <w:rFonts w:hint="eastAsia"/>
          </w:rPr>
          <w:t>应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答：应答</w:t>
        </w:r>
      </w:ins>
    </w:p>
    <w:p w:rsidR="009E3721" w:rsidRDefault="009E3721" w:rsidP="009E3721">
      <w:pPr>
        <w:rPr>
          <w:ins w:id="2525" w:author="pc_guang" w:date="2019-04-16T21:58:00Z"/>
        </w:rPr>
      </w:pPr>
      <w:ins w:id="2526" w:author="pc_guang" w:date="2019-04-16T21:58:00Z">
        <w:r>
          <w:rPr>
            <w:rFonts w:hint="eastAsia"/>
          </w:rPr>
          <w:t>方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向：</w:t>
        </w:r>
      </w:ins>
      <w:r>
        <w:rPr>
          <w:rFonts w:hint="eastAsia"/>
        </w:rPr>
        <w:t>双</w:t>
      </w:r>
      <w:ins w:id="2527" w:author="pc_guang" w:date="2019-04-16T21:58:00Z">
        <w:r>
          <w:rPr>
            <w:rFonts w:hint="eastAsia"/>
          </w:rPr>
          <w:t>向</w:t>
        </w:r>
      </w:ins>
    </w:p>
    <w:p w:rsidR="009E3721" w:rsidRDefault="009E3721" w:rsidP="009E3721">
      <w:pPr>
        <w:rPr>
          <w:ins w:id="2528" w:author="pc_guang" w:date="2019-04-16T21:58:00Z"/>
        </w:rPr>
      </w:pPr>
      <w:ins w:id="2529" w:author="pc_guang" w:date="2019-04-16T21:58:00Z">
        <w:r>
          <w:rPr>
            <w:rFonts w:hint="eastAsia"/>
          </w:rPr>
          <w:t>命令体：</w:t>
        </w:r>
      </w:ins>
    </w:p>
    <w:p w:rsidR="009E3721" w:rsidRDefault="009E3721" w:rsidP="009E3721">
      <w:pPr>
        <w:ind w:firstLineChars="200" w:firstLine="420"/>
        <w:rPr>
          <w:ins w:id="2530" w:author="pc_guang" w:date="2019-04-16T21:58:00Z"/>
        </w:rPr>
      </w:pPr>
      <w:ins w:id="2531" w:author="pc_guang" w:date="2019-04-16T21:58:00Z">
        <w:r>
          <w:rPr>
            <w:rFonts w:hint="eastAsia"/>
          </w:rPr>
          <w:t>主控板</w:t>
        </w:r>
        <w:r>
          <w:rPr>
            <w:rFonts w:hint="eastAsia"/>
          </w:rPr>
          <w:t xml:space="preserve"> &gt; </w:t>
        </w:r>
      </w:ins>
      <w:r>
        <w:rPr>
          <w:rFonts w:hint="eastAsia"/>
        </w:rPr>
        <w:t>样本针</w:t>
      </w:r>
    </w:p>
    <w:p w:rsidR="009E3721" w:rsidRDefault="009E3721" w:rsidP="009E3721">
      <w:pPr>
        <w:ind w:firstLineChars="200" w:firstLine="420"/>
        <w:rPr>
          <w:ins w:id="2532" w:author="pc_guang" w:date="2019-04-16T21:58:00Z"/>
        </w:rPr>
      </w:pPr>
      <w:ins w:id="2533" w:author="pc_guang" w:date="2019-04-16T21:58:00Z">
        <w:r>
          <w:rPr>
            <w:rFonts w:hint="eastAsia"/>
          </w:rPr>
          <w:t>无</w:t>
        </w:r>
      </w:ins>
    </w:p>
    <w:p w:rsidR="009E3721" w:rsidRPr="009E3721" w:rsidRDefault="009E3721" w:rsidP="006B69FB">
      <w:pPr>
        <w:rPr>
          <w:ins w:id="2534" w:author="pc_guang" w:date="2019-04-16T21:52:00Z"/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样本针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主控板</w:t>
      </w:r>
    </w:p>
    <w:p w:rsidR="006B69FB" w:rsidRPr="005B74E6" w:rsidRDefault="009E3721">
      <w:pPr>
        <w:rPr>
          <w:ins w:id="2535" w:author="pc_guang" w:date="2019-04-16T21:52:00Z"/>
        </w:rPr>
        <w:pPrChange w:id="2536" w:author="pc_guang" w:date="2019-04-16T21:52:00Z">
          <w:pPr>
            <w:pStyle w:val="3"/>
            <w:numPr>
              <w:ilvl w:val="2"/>
              <w:numId w:val="1"/>
            </w:numPr>
            <w:spacing w:line="415" w:lineRule="auto"/>
            <w:ind w:left="567" w:hanging="567"/>
          </w:pPr>
        </w:pPrChange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无</w:t>
      </w:r>
    </w:p>
    <w:p w:rsidR="00645052" w:rsidRDefault="006B69FB">
      <w:pPr>
        <w:pStyle w:val="3"/>
        <w:numPr>
          <w:ilvl w:val="2"/>
          <w:numId w:val="1"/>
        </w:numPr>
        <w:spacing w:line="415" w:lineRule="auto"/>
        <w:ind w:left="567"/>
      </w:pPr>
      <w:bookmarkStart w:id="2537" w:name="_Toc6344548"/>
      <w:r>
        <w:rPr>
          <w:rFonts w:hint="eastAsia"/>
        </w:rPr>
        <w:t>样本架到位命令</w:t>
      </w:r>
      <w:r>
        <w:rPr>
          <w:rFonts w:hint="eastAsia"/>
        </w:rPr>
        <w:t>(</w:t>
      </w:r>
      <w:r>
        <w:t>0x00A0)</w:t>
      </w:r>
      <w:bookmarkEnd w:id="2537"/>
    </w:p>
    <w:p w:rsidR="00645052" w:rsidRDefault="00107609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0x00A</w:t>
      </w:r>
      <w:r>
        <w:t>0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主控板；主控板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中位机</w:t>
      </w:r>
    </w:p>
    <w:p w:rsidR="00645052" w:rsidRDefault="00107609">
      <w:r>
        <w:rPr>
          <w:rFonts w:hint="eastAsia"/>
        </w:rPr>
        <w:t>命令体：</w:t>
      </w:r>
    </w:p>
    <w:p w:rsidR="00645052" w:rsidRDefault="00107609">
      <w:r>
        <w:tab/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主控板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808" w:type="dxa"/>
          </w:tcPr>
          <w:p w:rsidR="00645052" w:rsidRDefault="00107609">
            <w:r>
              <w:t>Emergent</w:t>
            </w:r>
          </w:p>
        </w:tc>
        <w:tc>
          <w:tcPr>
            <w:tcW w:w="1559" w:type="dxa"/>
          </w:tcPr>
          <w:p w:rsidR="00645052" w:rsidRDefault="00107609">
            <w: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急诊样本架；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常规样本架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1808" w:type="dxa"/>
          </w:tcPr>
          <w:p w:rsidR="00645052" w:rsidRDefault="00107609">
            <w:r>
              <w:rPr>
                <w:rFonts w:hint="eastAsia"/>
              </w:rPr>
              <w:t>Rack ID</w:t>
            </w:r>
          </w:p>
        </w:tc>
        <w:tc>
          <w:tcPr>
            <w:tcW w:w="1559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加</w:t>
            </w:r>
            <w:proofErr w:type="gramStart"/>
            <w:r>
              <w:rPr>
                <w:rFonts w:hint="eastAsia"/>
              </w:rPr>
              <w:t>样完成</w:t>
            </w:r>
            <w:proofErr w:type="gramEnd"/>
            <w:r>
              <w:rPr>
                <w:rFonts w:hint="eastAsia"/>
              </w:rPr>
              <w:t>的样本架编号</w:t>
            </w:r>
          </w:p>
        </w:tc>
      </w:tr>
    </w:tbl>
    <w:p w:rsidR="00645052" w:rsidRDefault="00107609">
      <w:r>
        <w:tab/>
      </w:r>
      <w:r>
        <w:rPr>
          <w:rFonts w:hint="eastAsia"/>
        </w:rPr>
        <w:t>主控板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中位机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808" w:type="dxa"/>
          </w:tcPr>
          <w:p w:rsidR="00645052" w:rsidRDefault="00107609">
            <w:r>
              <w:t>Result</w:t>
            </w:r>
          </w:p>
        </w:tc>
        <w:tc>
          <w:tcPr>
            <w:tcW w:w="1559" w:type="dxa"/>
          </w:tcPr>
          <w:p w:rsidR="00645052" w:rsidRDefault="00107609">
            <w:r>
              <w:t>uint8</w:t>
            </w:r>
            <w:r>
              <w:rPr>
                <w:rFonts w:hint="eastAsia"/>
              </w:rPr>
              <w:t>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2538" w:name="_Toc6344549"/>
      <w:r>
        <w:rPr>
          <w:rFonts w:hint="eastAsia"/>
        </w:rPr>
        <w:t>切换样本</w:t>
      </w:r>
      <w:proofErr w:type="gramStart"/>
      <w:r>
        <w:rPr>
          <w:rFonts w:hint="eastAsia"/>
        </w:rPr>
        <w:t>架命令</w:t>
      </w:r>
      <w:proofErr w:type="gramEnd"/>
      <w:r>
        <w:rPr>
          <w:rFonts w:hint="eastAsia"/>
        </w:rPr>
        <w:t>(0x00</w:t>
      </w:r>
      <w:r>
        <w:t>A1</w:t>
      </w:r>
      <w:r>
        <w:rPr>
          <w:rFonts w:hint="eastAsia"/>
        </w:rPr>
        <w:t>)</w:t>
      </w:r>
      <w:bookmarkEnd w:id="2538"/>
    </w:p>
    <w:p w:rsidR="00645052" w:rsidRDefault="00107609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0x00A1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 xml:space="preserve"> &gt;</w:t>
      </w:r>
      <w:r>
        <w:t xml:space="preserve"> 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主控板</w:t>
      </w:r>
    </w:p>
    <w:p w:rsidR="00645052" w:rsidRDefault="00107609">
      <w:r>
        <w:t>命令体</w:t>
      </w:r>
      <w:r>
        <w:rPr>
          <w:rFonts w:hint="eastAsia"/>
        </w:rPr>
        <w:t>：</w:t>
      </w:r>
    </w:p>
    <w:p w:rsidR="00645052" w:rsidRDefault="00107609">
      <w:pPr>
        <w:ind w:firstLine="420"/>
      </w:pPr>
      <w:r>
        <w:rPr>
          <w:rFonts w:hint="eastAsia"/>
        </w:rPr>
        <w:t>主控板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中位机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bookmarkStart w:id="2539" w:name="_Hlk533421830"/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808" w:type="dxa"/>
          </w:tcPr>
          <w:p w:rsidR="00645052" w:rsidRDefault="00107609">
            <w:r>
              <w:t>Rack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559" w:type="dxa"/>
          </w:tcPr>
          <w:p w:rsidR="00645052" w:rsidRDefault="00107609">
            <w:r>
              <w:t>uint16</w:t>
            </w:r>
            <w:r>
              <w:rPr>
                <w:rFonts w:hint="eastAsia"/>
              </w:rPr>
              <w:t>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加</w:t>
            </w:r>
            <w:proofErr w:type="gramStart"/>
            <w:r>
              <w:rPr>
                <w:rFonts w:hint="eastAsia"/>
              </w:rPr>
              <w:t>样完成</w:t>
            </w:r>
            <w:proofErr w:type="gramEnd"/>
            <w:r>
              <w:rPr>
                <w:rFonts w:hint="eastAsia"/>
              </w:rPr>
              <w:t>的样本架编号</w:t>
            </w:r>
          </w:p>
        </w:tc>
      </w:tr>
    </w:tbl>
    <w:bookmarkEnd w:id="2539"/>
    <w:p w:rsidR="00645052" w:rsidRDefault="00107609">
      <w:pPr>
        <w:ind w:firstLine="420"/>
      </w:pP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主控板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808" w:type="dxa"/>
          </w:tcPr>
          <w:p w:rsidR="00645052" w:rsidRDefault="00107609"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</w:tcPr>
          <w:p w:rsidR="00645052" w:rsidRDefault="00107609">
            <w:r>
              <w:t>u</w:t>
            </w:r>
            <w:r>
              <w:rPr>
                <w:rFonts w:hint="eastAsia"/>
              </w:rPr>
              <w:t>int8</w:t>
            </w:r>
            <w:r>
              <w:t>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成功；</w:t>
            </w:r>
            <w:r>
              <w:t>0</w:t>
            </w:r>
            <w:r>
              <w:rPr>
                <w:rFonts w:hint="eastAsia"/>
              </w:rPr>
              <w:t>失败</w:t>
            </w:r>
          </w:p>
        </w:tc>
      </w:tr>
    </w:tbl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2540" w:name="_Toc6344550"/>
      <w:r>
        <w:rPr>
          <w:rFonts w:hint="eastAsia"/>
        </w:rPr>
        <w:lastRenderedPageBreak/>
        <w:t>请求测试数据命令</w:t>
      </w:r>
      <w:r>
        <w:rPr>
          <w:rFonts w:hint="eastAsia"/>
        </w:rPr>
        <w:t>(0x00</w:t>
      </w:r>
      <w:r>
        <w:t>A</w:t>
      </w:r>
      <w:r>
        <w:rPr>
          <w:rFonts w:hint="eastAsia"/>
        </w:rPr>
        <w:t>2)</w:t>
      </w:r>
      <w:bookmarkEnd w:id="2540"/>
    </w:p>
    <w:p w:rsidR="00645052" w:rsidRDefault="00107609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0x00A2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 xml:space="preserve"> &gt; 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主控板</w:t>
      </w:r>
    </w:p>
    <w:p w:rsidR="00645052" w:rsidRDefault="00107609">
      <w:r>
        <w:t>命令体</w:t>
      </w:r>
      <w:r>
        <w:rPr>
          <w:rFonts w:hint="eastAsia"/>
        </w:rPr>
        <w:t>：</w:t>
      </w:r>
    </w:p>
    <w:p w:rsidR="00645052" w:rsidRDefault="00107609">
      <w:r>
        <w:tab/>
      </w:r>
      <w:r>
        <w:rPr>
          <w:rFonts w:hint="eastAsia"/>
        </w:rPr>
        <w:t>主控板</w:t>
      </w:r>
      <w:r>
        <w:rPr>
          <w:rFonts w:hint="eastAsia"/>
        </w:rPr>
        <w:t xml:space="preserve"> &gt; </w:t>
      </w:r>
      <w:r>
        <w:rPr>
          <w:rFonts w:hint="eastAsia"/>
        </w:rPr>
        <w:t>中位机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808" w:type="dxa"/>
          </w:tcPr>
          <w:p w:rsidR="00645052" w:rsidRDefault="00107609">
            <w:r>
              <w:t>R</w:t>
            </w:r>
            <w:r>
              <w:rPr>
                <w:rFonts w:hint="eastAsia"/>
              </w:rPr>
              <w:t>ack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645052" w:rsidRDefault="00107609"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  <w:r>
              <w:rPr>
                <w:rFonts w:hint="eastAsia"/>
              </w:rPr>
              <w:t>_t</w:t>
            </w:r>
          </w:p>
        </w:tc>
        <w:tc>
          <w:tcPr>
            <w:tcW w:w="4253" w:type="dxa"/>
          </w:tcPr>
          <w:p w:rsidR="00645052" w:rsidRDefault="00645052"/>
        </w:tc>
      </w:tr>
    </w:tbl>
    <w:p w:rsidR="00645052" w:rsidRDefault="00107609">
      <w:r>
        <w:tab/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主控板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808" w:type="dxa"/>
          </w:tcPr>
          <w:p w:rsidR="00645052" w:rsidRDefault="00107609"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</w:tcPr>
          <w:p w:rsidR="00645052" w:rsidRDefault="00107609">
            <w:r>
              <w:t>u</w:t>
            </w:r>
            <w:r>
              <w:rPr>
                <w:rFonts w:hint="eastAsia"/>
              </w:rPr>
              <w:t>int8</w:t>
            </w:r>
            <w:r>
              <w:t>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有数据；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没有数据；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样本</w:t>
            </w:r>
            <w:proofErr w:type="gramStart"/>
            <w:r>
              <w:rPr>
                <w:rFonts w:hint="eastAsia"/>
              </w:rPr>
              <w:t>架号错误</w:t>
            </w:r>
            <w:proofErr w:type="gramEnd"/>
          </w:p>
        </w:tc>
      </w:tr>
    </w:tbl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2541" w:name="_Toc6344551"/>
      <w:r>
        <w:rPr>
          <w:rFonts w:hint="eastAsia"/>
        </w:rPr>
        <w:t>测试结果命令</w:t>
      </w:r>
      <w:r>
        <w:rPr>
          <w:rFonts w:hint="eastAsia"/>
        </w:rPr>
        <w:t>(0x00</w:t>
      </w:r>
      <w:r>
        <w:t>A</w:t>
      </w:r>
      <w:r>
        <w:rPr>
          <w:rFonts w:hint="eastAsia"/>
        </w:rPr>
        <w:t>3)</w:t>
      </w:r>
      <w:bookmarkEnd w:id="2541"/>
    </w:p>
    <w:p w:rsidR="00645052" w:rsidRDefault="00107609">
      <w:r>
        <w:t>命</w:t>
      </w:r>
      <w:r>
        <w:rPr>
          <w:rFonts w:hint="eastAsia"/>
        </w:rPr>
        <w:t xml:space="preserve">  </w:t>
      </w:r>
      <w:r>
        <w:t>令</w:t>
      </w:r>
      <w:r>
        <w:rPr>
          <w:rFonts w:hint="eastAsia"/>
        </w:rPr>
        <w:t>：</w:t>
      </w:r>
      <w:r>
        <w:rPr>
          <w:rFonts w:hint="eastAsia"/>
        </w:rPr>
        <w:t>0x00A3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 xml:space="preserve"> &gt; 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&gt; </w:t>
      </w:r>
      <w:r>
        <w:rPr>
          <w:rFonts w:hint="eastAsia"/>
        </w:rPr>
        <w:t>主控板</w:t>
      </w:r>
    </w:p>
    <w:p w:rsidR="00645052" w:rsidRDefault="00107609">
      <w:r>
        <w:rPr>
          <w:rFonts w:hint="eastAsia"/>
        </w:rPr>
        <w:t>命令体：</w:t>
      </w:r>
    </w:p>
    <w:p w:rsidR="00645052" w:rsidRDefault="00107609">
      <w:r>
        <w:rPr>
          <w:rFonts w:hint="eastAsia"/>
        </w:rPr>
        <w:t xml:space="preserve">    </w:t>
      </w:r>
      <w:r>
        <w:rPr>
          <w:rFonts w:hint="eastAsia"/>
        </w:rPr>
        <w:t>主控板</w:t>
      </w:r>
      <w:r>
        <w:rPr>
          <w:rFonts w:hint="eastAsia"/>
        </w:rPr>
        <w:t xml:space="preserve"> &gt; </w:t>
      </w:r>
      <w:r>
        <w:rPr>
          <w:rFonts w:hint="eastAsia"/>
        </w:rPr>
        <w:t>中位机</w:t>
      </w:r>
    </w:p>
    <w:tbl>
      <w:tblPr>
        <w:tblStyle w:val="af0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134"/>
        <w:gridCol w:w="4253"/>
      </w:tblGrid>
      <w:tr w:rsidR="00645052">
        <w:tc>
          <w:tcPr>
            <w:tcW w:w="70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位置</w:t>
            </w:r>
          </w:p>
        </w:tc>
        <w:tc>
          <w:tcPr>
            <w:tcW w:w="2126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备注</w:t>
            </w:r>
          </w:p>
        </w:tc>
      </w:tr>
      <w:tr w:rsidR="00645052">
        <w:tc>
          <w:tcPr>
            <w:tcW w:w="709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45052" w:rsidRDefault="00107609"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645052" w:rsidRDefault="00107609">
            <w:r>
              <w:rPr>
                <w:rFonts w:hint="eastAsia"/>
              </w:rPr>
              <w:t>struct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测试数据结构体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可能含有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结构体</w:t>
            </w:r>
          </w:p>
        </w:tc>
      </w:tr>
    </w:tbl>
    <w:p w:rsidR="00645052" w:rsidRDefault="00107609"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结构：</w:t>
      </w:r>
    </w:p>
    <w:p w:rsidR="00645052" w:rsidRDefault="00107609">
      <w:r>
        <w:rPr>
          <w:rFonts w:hint="eastAsia"/>
        </w:rPr>
        <w:t>{</w:t>
      </w:r>
    </w:p>
    <w:p w:rsidR="00645052" w:rsidRDefault="00107609">
      <w:pPr>
        <w:ind w:firstLine="420"/>
      </w:pPr>
      <w:r>
        <w:rPr>
          <w:rFonts w:hint="eastAsia"/>
        </w:rPr>
        <w:t>uint16_</w:t>
      </w:r>
      <w:proofErr w:type="gramStart"/>
      <w:r>
        <w:rPr>
          <w:rFonts w:hint="eastAsia"/>
        </w:rPr>
        <w:t>t  u</w:t>
      </w:r>
      <w:proofErr w:type="gramEnd"/>
      <w:r>
        <w:rPr>
          <w:rFonts w:hint="eastAsia"/>
        </w:rPr>
        <w:t>16WaveAD[12];</w:t>
      </w:r>
    </w:p>
    <w:p w:rsidR="00645052" w:rsidRDefault="00107609">
      <w:pPr>
        <w:ind w:firstLine="420"/>
      </w:pPr>
      <w:r>
        <w:rPr>
          <w:rFonts w:hint="eastAsia"/>
        </w:rPr>
        <w:t>uint64_</w:t>
      </w:r>
      <w:proofErr w:type="gramStart"/>
      <w:r>
        <w:rPr>
          <w:rFonts w:hint="eastAsia"/>
        </w:rPr>
        <w:t>t  u</w:t>
      </w:r>
      <w:proofErr w:type="gramEnd"/>
      <w:r>
        <w:rPr>
          <w:rFonts w:hint="eastAsia"/>
        </w:rPr>
        <w:t>64TimeStamp;</w:t>
      </w:r>
    </w:p>
    <w:p w:rsidR="00645052" w:rsidRDefault="00107609">
      <w:pPr>
        <w:ind w:firstLine="420"/>
      </w:pPr>
      <w:r>
        <w:rPr>
          <w:rFonts w:hint="eastAsia"/>
        </w:rPr>
        <w:t>uint3</w:t>
      </w:r>
      <w:r>
        <w:t>2_</w:t>
      </w:r>
      <w:proofErr w:type="gramStart"/>
      <w:r>
        <w:t>t  u</w:t>
      </w:r>
      <w:proofErr w:type="gramEnd"/>
      <w:r>
        <w:t>32TestNumber</w:t>
      </w:r>
      <w:r>
        <w:rPr>
          <w:rFonts w:hint="eastAsia"/>
        </w:rPr>
        <w:t>;</w:t>
      </w:r>
    </w:p>
    <w:p w:rsidR="00645052" w:rsidRDefault="00107609">
      <w:pPr>
        <w:ind w:firstLine="420"/>
      </w:pPr>
      <w:r>
        <w:rPr>
          <w:rFonts w:hint="eastAsia"/>
        </w:rPr>
        <w:t>u</w:t>
      </w:r>
      <w:r>
        <w:t>int32</w:t>
      </w:r>
      <w:r>
        <w:rPr>
          <w:rFonts w:hint="eastAsia"/>
        </w:rPr>
        <w:t>_</w:t>
      </w:r>
      <w:proofErr w:type="gramStart"/>
      <w:r>
        <w:t>t  u</w:t>
      </w:r>
      <w:proofErr w:type="gramEnd"/>
      <w:r>
        <w:t>16CupID;</w:t>
      </w:r>
    </w:p>
    <w:p w:rsidR="00645052" w:rsidRDefault="00107609">
      <w:pPr>
        <w:ind w:firstLine="420"/>
      </w:pPr>
      <w:r>
        <w:rPr>
          <w:rFonts w:hint="eastAsia"/>
        </w:rPr>
        <w:t>u</w:t>
      </w:r>
      <w:r>
        <w:t>int8_t   u8TestCount;</w:t>
      </w:r>
    </w:p>
    <w:p w:rsidR="00645052" w:rsidRDefault="00107609">
      <w:pPr>
        <w:ind w:firstLine="420"/>
      </w:pPr>
      <w:r>
        <w:rPr>
          <w:rFonts w:hint="eastAsia"/>
        </w:rPr>
        <w:t>u</w:t>
      </w:r>
      <w:r>
        <w:t>int8_t   u8TextType;</w:t>
      </w:r>
    </w:p>
    <w:p w:rsidR="00645052" w:rsidRDefault="00107609">
      <w:pPr>
        <w:ind w:firstLine="420"/>
      </w:pPr>
      <w:r>
        <w:rPr>
          <w:rFonts w:hint="eastAsia"/>
        </w:rPr>
        <w:t>u</w:t>
      </w:r>
      <w:r>
        <w:t>int8_t   u8</w:t>
      </w:r>
      <w:r>
        <w:rPr>
          <w:rFonts w:hint="eastAsia"/>
        </w:rPr>
        <w:t>Cell</w:t>
      </w:r>
      <w:r>
        <w:t>Number;</w:t>
      </w:r>
    </w:p>
    <w:p w:rsidR="00645052" w:rsidRDefault="00107609">
      <w:r>
        <w:rPr>
          <w:rFonts w:hint="eastAsia"/>
        </w:rPr>
        <w:t>}</w:t>
      </w:r>
    </w:p>
    <w:p w:rsidR="00645052" w:rsidRDefault="00107609">
      <w:pPr>
        <w:ind w:firstLine="420"/>
      </w:pP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主控板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808" w:type="dxa"/>
          </w:tcPr>
          <w:p w:rsidR="00645052" w:rsidRDefault="00107609"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</w:tcPr>
          <w:p w:rsidR="00645052" w:rsidRDefault="00107609">
            <w:r>
              <w:t>uint8</w:t>
            </w:r>
            <w:r>
              <w:rPr>
                <w:rFonts w:hint="eastAsia"/>
              </w:rPr>
              <w:t>_</w:t>
            </w:r>
            <w:r>
              <w:t>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成功；</w:t>
            </w:r>
            <w:r>
              <w:t>0</w:t>
            </w:r>
            <w:r>
              <w:rPr>
                <w:rFonts w:hint="eastAsia"/>
              </w:rPr>
              <w:t>失败</w:t>
            </w:r>
          </w:p>
        </w:tc>
      </w:tr>
    </w:tbl>
    <w:p w:rsidR="00645052" w:rsidRDefault="00645052"/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2542" w:name="_Toc6344552"/>
      <w:r>
        <w:rPr>
          <w:rFonts w:hint="eastAsia"/>
        </w:rPr>
        <w:lastRenderedPageBreak/>
        <w:t>下发测试数据命令</w:t>
      </w:r>
      <w:r>
        <w:rPr>
          <w:rFonts w:hint="eastAsia"/>
        </w:rPr>
        <w:t>(0x00</w:t>
      </w:r>
      <w:r>
        <w:t>A</w:t>
      </w:r>
      <w:r>
        <w:rPr>
          <w:rFonts w:hint="eastAsia"/>
        </w:rPr>
        <w:t>4)</w:t>
      </w:r>
      <w:bookmarkEnd w:id="2542"/>
    </w:p>
    <w:p w:rsidR="00645052" w:rsidRDefault="00107609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0x000A</w:t>
      </w:r>
      <w:r>
        <w:t>4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 xml:space="preserve"> &gt; 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主控板</w:t>
      </w:r>
    </w:p>
    <w:p w:rsidR="00645052" w:rsidRDefault="00107609">
      <w:r>
        <w:t>命令体</w:t>
      </w:r>
      <w:r>
        <w:rPr>
          <w:rFonts w:hint="eastAsia"/>
        </w:rPr>
        <w:t>：</w:t>
      </w:r>
    </w:p>
    <w:p w:rsidR="00645052" w:rsidRDefault="0010760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&gt; </w:t>
      </w:r>
      <w:r>
        <w:rPr>
          <w:rFonts w:hint="eastAsia"/>
        </w:rPr>
        <w:t>主控板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808" w:type="dxa"/>
          </w:tcPr>
          <w:p w:rsidR="00645052" w:rsidRDefault="00107609">
            <w:r>
              <w:t>Item</w:t>
            </w:r>
          </w:p>
        </w:tc>
        <w:tc>
          <w:tcPr>
            <w:tcW w:w="1559" w:type="dxa"/>
          </w:tcPr>
          <w:p w:rsidR="00645052" w:rsidRDefault="00107609">
            <w:r>
              <w:t>Struct</w:t>
            </w:r>
          </w:p>
        </w:tc>
        <w:tc>
          <w:tcPr>
            <w:tcW w:w="4253" w:type="dxa"/>
          </w:tcPr>
          <w:p w:rsidR="00645052" w:rsidRDefault="00645052"/>
        </w:tc>
      </w:tr>
    </w:tbl>
    <w:p w:rsidR="00645052" w:rsidRDefault="00107609">
      <w:r>
        <w:rPr>
          <w:rFonts w:hint="eastAsia"/>
        </w:rPr>
        <w:t>协议解释</w:t>
      </w:r>
      <w:r>
        <w:rPr>
          <w:rFonts w:hint="eastAsia"/>
        </w:rPr>
        <w:t>:</w:t>
      </w:r>
    </w:p>
    <w:p w:rsidR="00645052" w:rsidRDefault="00107609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中位机只</w:t>
      </w:r>
      <w:proofErr w:type="gramEnd"/>
      <w:r>
        <w:rPr>
          <w:rFonts w:hint="eastAsia"/>
        </w:rPr>
        <w:t>发送一个样本架的测试数据；</w:t>
      </w:r>
    </w:p>
    <w:p w:rsidR="00645052" w:rsidRDefault="0010760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Item</w:t>
      </w:r>
      <w:r>
        <w:rPr>
          <w:rFonts w:hint="eastAsia"/>
        </w:rPr>
        <w:t>位测试项结构体，结构体规格如下：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2375"/>
        <w:gridCol w:w="992"/>
        <w:gridCol w:w="4253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序号</w:t>
            </w:r>
          </w:p>
        </w:tc>
        <w:tc>
          <w:tcPr>
            <w:tcW w:w="2375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2375" w:type="dxa"/>
          </w:tcPr>
          <w:p w:rsidR="00645052" w:rsidRDefault="00107609">
            <w:r>
              <w:t>Test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</w:t>
            </w:r>
            <w:r>
              <w:t>int</w:t>
            </w:r>
            <w:r>
              <w:rPr>
                <w:rFonts w:hint="eastAsia"/>
              </w:rPr>
              <w:t>32_t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测试编号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2375" w:type="dxa"/>
          </w:tcPr>
          <w:p w:rsidR="00645052" w:rsidRDefault="00107609">
            <w:r>
              <w:t>Rack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</w:t>
            </w:r>
            <w:r>
              <w:t>int</w:t>
            </w:r>
            <w:r>
              <w:rPr>
                <w:rFonts w:hint="eastAsia"/>
              </w:rPr>
              <w:t>32_t</w:t>
            </w:r>
          </w:p>
        </w:tc>
        <w:tc>
          <w:tcPr>
            <w:tcW w:w="4253" w:type="dxa"/>
          </w:tcPr>
          <w:p w:rsidR="00645052" w:rsidRDefault="00107609">
            <w:r>
              <w:t>样本架</w:t>
            </w:r>
            <w:r>
              <w:t>ID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2</w:t>
            </w:r>
          </w:p>
        </w:tc>
        <w:tc>
          <w:tcPr>
            <w:tcW w:w="2375" w:type="dxa"/>
          </w:tcPr>
          <w:p w:rsidR="00645052" w:rsidRDefault="00107609">
            <w:r>
              <w:t>Sample</w:t>
            </w:r>
            <w:r>
              <w:rPr>
                <w:rFonts w:hint="eastAsia"/>
              </w:rPr>
              <w:t xml:space="preserve"> </w:t>
            </w:r>
            <w:r>
              <w:t>Quantity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样本量（下位机接收后除以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3</w:t>
            </w:r>
          </w:p>
        </w:tc>
        <w:tc>
          <w:tcPr>
            <w:tcW w:w="2375" w:type="dxa"/>
          </w:tcPr>
          <w:p w:rsidR="00645052" w:rsidRDefault="00107609">
            <w:r>
              <w:rPr>
                <w:rFonts w:hint="eastAsia"/>
              </w:rPr>
              <w:t xml:space="preserve">Sample </w:t>
            </w:r>
            <w:r>
              <w:t>Dilute</w:t>
            </w:r>
            <w:r>
              <w:rPr>
                <w:rFonts w:hint="eastAsia"/>
              </w:rPr>
              <w:t xml:space="preserve"> </w:t>
            </w:r>
            <w:r>
              <w:t>Quantity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稀释用样本量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4</w:t>
            </w:r>
          </w:p>
        </w:tc>
        <w:tc>
          <w:tcPr>
            <w:tcW w:w="2375" w:type="dxa"/>
          </w:tcPr>
          <w:p w:rsidR="00645052" w:rsidRDefault="00107609">
            <w:r>
              <w:t>Dilute</w:t>
            </w:r>
            <w:r>
              <w:rPr>
                <w:rFonts w:hint="eastAsia"/>
              </w:rPr>
              <w:t xml:space="preserve"> </w:t>
            </w:r>
            <w:r>
              <w:t>Quantity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稀释液量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5</w:t>
            </w:r>
          </w:p>
        </w:tc>
        <w:tc>
          <w:tcPr>
            <w:tcW w:w="2375" w:type="dxa"/>
          </w:tcPr>
          <w:p w:rsidR="00645052" w:rsidRDefault="00107609">
            <w:r>
              <w:t>Reagent</w:t>
            </w:r>
            <w:r>
              <w:rPr>
                <w:rFonts w:hint="eastAsia"/>
              </w:rPr>
              <w:t xml:space="preserve"> </w:t>
            </w:r>
            <w:r>
              <w:t>Item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项目编号（样本针交叉污染试用）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6</w:t>
            </w:r>
          </w:p>
        </w:tc>
        <w:tc>
          <w:tcPr>
            <w:tcW w:w="2375" w:type="dxa"/>
          </w:tcPr>
          <w:p w:rsidR="00645052" w:rsidRDefault="00107609">
            <w:r>
              <w:t>R1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试剂编号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7</w:t>
            </w:r>
          </w:p>
        </w:tc>
        <w:tc>
          <w:tcPr>
            <w:tcW w:w="2375" w:type="dxa"/>
          </w:tcPr>
          <w:p w:rsidR="00645052" w:rsidRDefault="00107609">
            <w:r>
              <w:t>R</w:t>
            </w:r>
            <w:r>
              <w:rPr>
                <w:rFonts w:hint="eastAsia"/>
              </w:rPr>
              <w:t xml:space="preserve">2 </w:t>
            </w:r>
            <w:r>
              <w:t>ID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试剂编号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8</w:t>
            </w:r>
          </w:p>
        </w:tc>
        <w:tc>
          <w:tcPr>
            <w:tcW w:w="2375" w:type="dxa"/>
          </w:tcPr>
          <w:p w:rsidR="00645052" w:rsidRDefault="00107609">
            <w:r>
              <w:t>R</w:t>
            </w:r>
            <w:r>
              <w:rPr>
                <w:rFonts w:hint="eastAsia"/>
              </w:rPr>
              <w:t xml:space="preserve">3 </w:t>
            </w:r>
            <w:r>
              <w:t>ID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试剂编号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9</w:t>
            </w:r>
          </w:p>
        </w:tc>
        <w:tc>
          <w:tcPr>
            <w:tcW w:w="2375" w:type="dxa"/>
          </w:tcPr>
          <w:p w:rsidR="00645052" w:rsidRDefault="00107609">
            <w:r>
              <w:t>R</w:t>
            </w:r>
            <w:r>
              <w:rPr>
                <w:rFonts w:hint="eastAsia"/>
              </w:rPr>
              <w:t xml:space="preserve">4 </w:t>
            </w:r>
            <w:r>
              <w:t>ID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R4</w:t>
            </w:r>
            <w:r>
              <w:rPr>
                <w:rFonts w:hint="eastAsia"/>
              </w:rPr>
              <w:t>试剂编号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10</w:t>
            </w:r>
          </w:p>
        </w:tc>
        <w:tc>
          <w:tcPr>
            <w:tcW w:w="2375" w:type="dxa"/>
          </w:tcPr>
          <w:p w:rsidR="00645052" w:rsidRDefault="00107609">
            <w:r>
              <w:t>R1</w:t>
            </w:r>
            <w:r>
              <w:rPr>
                <w:rFonts w:hint="eastAsia"/>
              </w:rPr>
              <w:t xml:space="preserve"> </w:t>
            </w:r>
            <w:r>
              <w:t>Quantity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试剂量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11</w:t>
            </w:r>
          </w:p>
        </w:tc>
        <w:tc>
          <w:tcPr>
            <w:tcW w:w="2375" w:type="dxa"/>
          </w:tcPr>
          <w:p w:rsidR="00645052" w:rsidRDefault="00107609">
            <w:r>
              <w:t>R</w:t>
            </w:r>
            <w:r>
              <w:rPr>
                <w:rFonts w:hint="eastAsia"/>
              </w:rPr>
              <w:t xml:space="preserve">2 </w:t>
            </w:r>
            <w:r>
              <w:t>Quantity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试剂量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12</w:t>
            </w:r>
          </w:p>
        </w:tc>
        <w:tc>
          <w:tcPr>
            <w:tcW w:w="2375" w:type="dxa"/>
          </w:tcPr>
          <w:p w:rsidR="00645052" w:rsidRDefault="00107609">
            <w:r>
              <w:t>R</w:t>
            </w:r>
            <w:r>
              <w:rPr>
                <w:rFonts w:hint="eastAsia"/>
              </w:rPr>
              <w:t xml:space="preserve">3 </w:t>
            </w:r>
            <w:r>
              <w:t>Quantity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试剂量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13</w:t>
            </w:r>
          </w:p>
        </w:tc>
        <w:tc>
          <w:tcPr>
            <w:tcW w:w="2375" w:type="dxa"/>
          </w:tcPr>
          <w:p w:rsidR="00645052" w:rsidRDefault="00107609">
            <w:r>
              <w:t>R</w:t>
            </w:r>
            <w:r>
              <w:rPr>
                <w:rFonts w:hint="eastAsia"/>
              </w:rPr>
              <w:t xml:space="preserve">4 </w:t>
            </w:r>
            <w:r>
              <w:t>Quantity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R4</w:t>
            </w:r>
            <w:r>
              <w:rPr>
                <w:rFonts w:hint="eastAsia"/>
              </w:rPr>
              <w:t>试剂量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14</w:t>
            </w:r>
          </w:p>
        </w:tc>
        <w:tc>
          <w:tcPr>
            <w:tcW w:w="2375" w:type="dxa"/>
          </w:tcPr>
          <w:p w:rsidR="00645052" w:rsidRDefault="00107609">
            <w:r>
              <w:t>Diluent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稀释液试剂编号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15</w:t>
            </w:r>
          </w:p>
        </w:tc>
        <w:tc>
          <w:tcPr>
            <w:tcW w:w="2375" w:type="dxa"/>
          </w:tcPr>
          <w:p w:rsidR="00645052" w:rsidRDefault="00107609">
            <w:r>
              <w:t>Leaner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清洗液试剂编号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16</w:t>
            </w:r>
          </w:p>
        </w:tc>
        <w:tc>
          <w:tcPr>
            <w:tcW w:w="2375" w:type="dxa"/>
          </w:tcPr>
          <w:p w:rsidR="00645052" w:rsidRDefault="00107609">
            <w:r>
              <w:t>Sample</w:t>
            </w:r>
            <w:r>
              <w:rPr>
                <w:rFonts w:hint="eastAsia"/>
              </w:rPr>
              <w:t xml:space="preserve"> </w:t>
            </w:r>
            <w:r>
              <w:t>Pos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proofErr w:type="gramStart"/>
            <w:r>
              <w:rPr>
                <w:rFonts w:hint="eastAsia"/>
              </w:rPr>
              <w:t>样本杯位置</w:t>
            </w:r>
            <w:proofErr w:type="gramEnd"/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17</w:t>
            </w:r>
          </w:p>
        </w:tc>
        <w:tc>
          <w:tcPr>
            <w:tcW w:w="2375" w:type="dxa"/>
          </w:tcPr>
          <w:p w:rsidR="00645052" w:rsidRDefault="00107609">
            <w:r>
              <w:t>Sample</w:t>
            </w:r>
            <w:r>
              <w:rPr>
                <w:rFonts w:hint="eastAsia"/>
              </w:rPr>
              <w:t xml:space="preserve"> </w:t>
            </w:r>
            <w:r>
              <w:t>Type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proofErr w:type="gramStart"/>
            <w:r>
              <w:rPr>
                <w:rFonts w:hint="eastAsia"/>
              </w:rPr>
              <w:t>样本杯类型</w:t>
            </w:r>
            <w:proofErr w:type="gramEnd"/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18</w:t>
            </w:r>
          </w:p>
        </w:tc>
        <w:tc>
          <w:tcPr>
            <w:tcW w:w="2375" w:type="dxa"/>
          </w:tcPr>
          <w:p w:rsidR="00645052" w:rsidRDefault="00107609">
            <w:r>
              <w:t>Test</w:t>
            </w:r>
            <w:r>
              <w:rPr>
                <w:rFonts w:hint="eastAsia"/>
              </w:rPr>
              <w:t xml:space="preserve"> </w:t>
            </w:r>
            <w:r>
              <w:t>Type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测试类型标志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常规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急诊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校准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质控</w:t>
            </w:r>
            <w:r>
              <w:rPr>
                <w:rFonts w:hint="eastAsia"/>
              </w:rPr>
              <w:t xml:space="preserve"> 5-ISE</w:t>
            </w:r>
            <w:r>
              <w:rPr>
                <w:rFonts w:hint="eastAsia"/>
              </w:rPr>
              <w:t>常规</w:t>
            </w:r>
            <w:r>
              <w:rPr>
                <w:rFonts w:hint="eastAsia"/>
              </w:rPr>
              <w:t xml:space="preserve"> 6-ISE</w:t>
            </w:r>
            <w:r>
              <w:rPr>
                <w:rFonts w:hint="eastAsia"/>
              </w:rPr>
              <w:t>急诊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19</w:t>
            </w:r>
          </w:p>
        </w:tc>
        <w:tc>
          <w:tcPr>
            <w:tcW w:w="2375" w:type="dxa"/>
          </w:tcPr>
          <w:p w:rsidR="00645052" w:rsidRDefault="00107609">
            <w:r>
              <w:t>Test</w:t>
            </w:r>
            <w:r>
              <w:rPr>
                <w:rFonts w:hint="eastAsia"/>
              </w:rPr>
              <w:t xml:space="preserve"> </w:t>
            </w:r>
            <w:r>
              <w:t>Cell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需要指定到具体模块测试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质控校准需要指定模块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20</w:t>
            </w:r>
          </w:p>
        </w:tc>
        <w:tc>
          <w:tcPr>
            <w:tcW w:w="2375" w:type="dxa"/>
          </w:tcPr>
          <w:p w:rsidR="00645052" w:rsidRDefault="00107609">
            <w:r>
              <w:t>Sample</w:t>
            </w:r>
            <w:r>
              <w:rPr>
                <w:rFonts w:hint="eastAsia"/>
              </w:rPr>
              <w:t xml:space="preserve"> </w:t>
            </w:r>
            <w:r>
              <w:t>Blank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样本空白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75" w:type="dxa"/>
          </w:tcPr>
          <w:p w:rsidR="00645052" w:rsidRDefault="00107609">
            <w:r>
              <w:rPr>
                <w:rFonts w:hint="eastAsia"/>
              </w:rPr>
              <w:t>Force</w:t>
            </w:r>
            <w:r>
              <w:t xml:space="preserve"> </w:t>
            </w:r>
            <w:r>
              <w:rPr>
                <w:rFonts w:hint="eastAsia"/>
              </w:rPr>
              <w:t>Clean</w:t>
            </w:r>
          </w:p>
        </w:tc>
        <w:tc>
          <w:tcPr>
            <w:tcW w:w="992" w:type="dxa"/>
          </w:tcPr>
          <w:p w:rsidR="00645052" w:rsidRDefault="00107609">
            <w: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免疫强洗标志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表示强洗，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表示不强洗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75" w:type="dxa"/>
          </w:tcPr>
          <w:p w:rsidR="00645052" w:rsidRDefault="00107609">
            <w:r>
              <w:rPr>
                <w:rFonts w:hint="eastAsia"/>
              </w:rPr>
              <w:t>Item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</w:tcPr>
          <w:p w:rsidR="00645052" w:rsidRDefault="00107609">
            <w: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0 - </w:t>
            </w:r>
            <w:r>
              <w:rPr>
                <w:rFonts w:hint="eastAsia"/>
              </w:rPr>
              <w:t>生化类型，</w:t>
            </w:r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免疫类型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75" w:type="dxa"/>
          </w:tcPr>
          <w:p w:rsidR="00645052" w:rsidRDefault="00107609">
            <w:r>
              <w:t>Reserve1</w:t>
            </w:r>
          </w:p>
        </w:tc>
        <w:tc>
          <w:tcPr>
            <w:tcW w:w="992" w:type="dxa"/>
          </w:tcPr>
          <w:p w:rsidR="00645052" w:rsidRDefault="00107609">
            <w:r>
              <w:rPr>
                <w:rFonts w:hint="eastAsia"/>
              </w:rPr>
              <w:t>uint8_t</w:t>
            </w:r>
          </w:p>
        </w:tc>
        <w:tc>
          <w:tcPr>
            <w:tcW w:w="4253" w:type="dxa"/>
          </w:tcPr>
          <w:p w:rsidR="00645052" w:rsidRDefault="00107609">
            <w:r>
              <w:t>保留</w:t>
            </w:r>
          </w:p>
        </w:tc>
      </w:tr>
    </w:tbl>
    <w:p w:rsidR="00645052" w:rsidRDefault="00107609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样本杯类型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0 </w:t>
      </w:r>
      <w:r>
        <w:rPr>
          <w:rFonts w:hint="eastAsia"/>
        </w:rPr>
        <w:t>表示标准杯，</w:t>
      </w:r>
      <w:r>
        <w:rPr>
          <w:rFonts w:hint="eastAsia"/>
        </w:rPr>
        <w:t>1</w:t>
      </w:r>
      <w:r>
        <w:rPr>
          <w:rFonts w:hint="eastAsia"/>
        </w:rPr>
        <w:t>表示中号杯，</w:t>
      </w:r>
      <w:r>
        <w:rPr>
          <w:rFonts w:hint="eastAsia"/>
        </w:rPr>
        <w:t>2</w:t>
      </w:r>
      <w:r>
        <w:rPr>
          <w:rFonts w:hint="eastAsia"/>
        </w:rPr>
        <w:t>表示大号杯</w:t>
      </w:r>
    </w:p>
    <w:p w:rsidR="00645052" w:rsidRDefault="00107609">
      <w:r>
        <w:rPr>
          <w:rFonts w:hint="eastAsia"/>
        </w:rPr>
        <w:t xml:space="preserve">   </w:t>
      </w:r>
      <w:r>
        <w:rPr>
          <w:rFonts w:hint="eastAsia"/>
        </w:rPr>
        <w:t>主控板</w:t>
      </w:r>
      <w:r>
        <w:rPr>
          <w:rFonts w:hint="eastAsia"/>
        </w:rPr>
        <w:t xml:space="preserve"> &gt; </w:t>
      </w:r>
      <w:r>
        <w:rPr>
          <w:rFonts w:hint="eastAsia"/>
        </w:rPr>
        <w:t>中位机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lastRenderedPageBreak/>
              <w:t>位置</w:t>
            </w:r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808" w:type="dxa"/>
          </w:tcPr>
          <w:p w:rsidR="00645052" w:rsidRDefault="00107609">
            <w:r>
              <w:t>R</w:t>
            </w:r>
            <w:r>
              <w:rPr>
                <w:rFonts w:hint="eastAsia"/>
              </w:rPr>
              <w:t>ack ID</w:t>
            </w:r>
          </w:p>
        </w:tc>
        <w:tc>
          <w:tcPr>
            <w:tcW w:w="1559" w:type="dxa"/>
          </w:tcPr>
          <w:p w:rsidR="00645052" w:rsidRDefault="00107609"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  <w:r>
              <w:rPr>
                <w:rFonts w:hint="eastAsia"/>
              </w:rPr>
              <w:t>_t</w:t>
            </w:r>
          </w:p>
        </w:tc>
        <w:tc>
          <w:tcPr>
            <w:tcW w:w="4253" w:type="dxa"/>
          </w:tcPr>
          <w:p w:rsidR="00645052" w:rsidRDefault="00645052"/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1</w:t>
            </w:r>
          </w:p>
        </w:tc>
        <w:tc>
          <w:tcPr>
            <w:tcW w:w="1808" w:type="dxa"/>
          </w:tcPr>
          <w:p w:rsidR="00645052" w:rsidRDefault="00107609">
            <w:r>
              <w:rPr>
                <w:rFonts w:hint="eastAsia"/>
              </w:rPr>
              <w:t>Item Count</w:t>
            </w:r>
          </w:p>
        </w:tc>
        <w:tc>
          <w:tcPr>
            <w:tcW w:w="1559" w:type="dxa"/>
          </w:tcPr>
          <w:p w:rsidR="00645052" w:rsidRDefault="00107609">
            <w:r>
              <w:rPr>
                <w:rFonts w:hint="eastAsia"/>
              </w:rPr>
              <w:t>uint16_t</w:t>
            </w:r>
          </w:p>
        </w:tc>
        <w:tc>
          <w:tcPr>
            <w:tcW w:w="4253" w:type="dxa"/>
          </w:tcPr>
          <w:p w:rsidR="00645052" w:rsidRDefault="00107609">
            <w:r>
              <w:t>测试项目</w:t>
            </w:r>
            <w:r>
              <w:rPr>
                <w:rFonts w:hint="eastAsia"/>
              </w:rPr>
              <w:t>接收的数目</w:t>
            </w:r>
          </w:p>
        </w:tc>
      </w:tr>
    </w:tbl>
    <w:p w:rsidR="00645052" w:rsidRDefault="00107609">
      <w:r>
        <w:rPr>
          <w:rFonts w:hint="eastAsia"/>
        </w:rPr>
        <w:t xml:space="preserve">   </w:t>
      </w:r>
    </w:p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</w:pPr>
      <w:bookmarkStart w:id="2543" w:name="_Toc6344553"/>
      <w:r>
        <w:rPr>
          <w:rFonts w:hint="eastAsia"/>
        </w:rPr>
        <w:t>在线</w:t>
      </w:r>
      <w:r>
        <w:rPr>
          <w:rFonts w:hint="eastAsia"/>
        </w:rPr>
        <w:t>/</w:t>
      </w:r>
      <w:r>
        <w:rPr>
          <w:rFonts w:hint="eastAsia"/>
        </w:rPr>
        <w:t>离线命令</w:t>
      </w:r>
      <w:r>
        <w:rPr>
          <w:rFonts w:hint="eastAsia"/>
        </w:rPr>
        <w:t>(0x00</w:t>
      </w:r>
      <w:r>
        <w:t>A</w:t>
      </w:r>
      <w:r>
        <w:rPr>
          <w:rFonts w:hint="eastAsia"/>
        </w:rPr>
        <w:t>5)</w:t>
      </w:r>
      <w:bookmarkEnd w:id="2543"/>
    </w:p>
    <w:p w:rsidR="00645052" w:rsidRDefault="00107609">
      <w:bookmarkStart w:id="2544" w:name="_Hlk898845"/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0x00A5</w:t>
      </w:r>
    </w:p>
    <w:p w:rsidR="00645052" w:rsidRDefault="00107609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答：不应答</w:t>
      </w:r>
    </w:p>
    <w:p w:rsidR="00645052" w:rsidRDefault="00107609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</w:t>
      </w:r>
      <w:proofErr w:type="gramStart"/>
      <w:r>
        <w:rPr>
          <w:rFonts w:hint="eastAsia"/>
        </w:rPr>
        <w:t>中位机</w:t>
      </w:r>
      <w:proofErr w:type="gramEnd"/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主控板</w:t>
      </w:r>
    </w:p>
    <w:p w:rsidR="00645052" w:rsidRDefault="00107609">
      <w:r>
        <w:t>命令体</w:t>
      </w:r>
      <w:r>
        <w:rPr>
          <w:rFonts w:hint="eastAsia"/>
        </w:rPr>
        <w:t>：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c>
          <w:tcPr>
            <w:tcW w:w="710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808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645052" w:rsidRDefault="00107609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645052">
        <w:tc>
          <w:tcPr>
            <w:tcW w:w="710" w:type="dxa"/>
          </w:tcPr>
          <w:p w:rsidR="00645052" w:rsidRDefault="00107609">
            <w:r>
              <w:rPr>
                <w:rFonts w:hint="eastAsia"/>
              </w:rPr>
              <w:t>0</w:t>
            </w:r>
          </w:p>
        </w:tc>
        <w:tc>
          <w:tcPr>
            <w:tcW w:w="1808" w:type="dxa"/>
          </w:tcPr>
          <w:p w:rsidR="00645052" w:rsidRDefault="00107609">
            <w:r>
              <w:rPr>
                <w:rFonts w:hint="eastAsia"/>
              </w:rPr>
              <w:t>UTC</w:t>
            </w:r>
          </w:p>
        </w:tc>
        <w:tc>
          <w:tcPr>
            <w:tcW w:w="1559" w:type="dxa"/>
          </w:tcPr>
          <w:p w:rsidR="00645052" w:rsidRDefault="00107609">
            <w:r>
              <w:rPr>
                <w:rFonts w:hint="eastAsia"/>
              </w:rPr>
              <w:t>uint</w:t>
            </w:r>
            <w:r>
              <w:t>64</w:t>
            </w:r>
            <w:r>
              <w:rPr>
                <w:rFonts w:hint="eastAsia"/>
              </w:rPr>
              <w:t>_t</w:t>
            </w:r>
          </w:p>
        </w:tc>
        <w:tc>
          <w:tcPr>
            <w:tcW w:w="4253" w:type="dxa"/>
          </w:tcPr>
          <w:p w:rsidR="00645052" w:rsidRDefault="00107609">
            <w:r>
              <w:rPr>
                <w:rFonts w:hint="eastAsia"/>
              </w:rPr>
              <w:t>时间戳，毫秒级</w:t>
            </w:r>
          </w:p>
        </w:tc>
      </w:tr>
      <w:bookmarkEnd w:id="2544"/>
    </w:tbl>
    <w:p w:rsidR="00645052" w:rsidRDefault="00645052">
      <w:pPr>
        <w:rPr>
          <w:ins w:id="2545" w:author="pc_guang" w:date="2019-02-12T21:18:00Z"/>
        </w:rPr>
      </w:pPr>
    </w:p>
    <w:p w:rsidR="00645052" w:rsidRDefault="00107609">
      <w:pPr>
        <w:pStyle w:val="3"/>
        <w:numPr>
          <w:ilvl w:val="2"/>
          <w:numId w:val="1"/>
        </w:numPr>
        <w:spacing w:line="415" w:lineRule="auto"/>
        <w:ind w:left="567"/>
        <w:rPr>
          <w:ins w:id="2546" w:author="pc_guang" w:date="2019-02-12T21:18:00Z"/>
        </w:rPr>
        <w:pPrChange w:id="2547" w:author="pc_guang" w:date="2019-02-12T21:18:00Z">
          <w:pPr>
            <w:pStyle w:val="3"/>
            <w:numPr>
              <w:ilvl w:val="2"/>
              <w:numId w:val="1"/>
            </w:numPr>
            <w:spacing w:line="415" w:lineRule="auto"/>
            <w:ind w:left="1418" w:hanging="567"/>
          </w:pPr>
        </w:pPrChange>
      </w:pPr>
      <w:bookmarkStart w:id="2548" w:name="_Toc6344554"/>
      <w:ins w:id="2549" w:author="pc_guang" w:date="2019-02-12T21:19:00Z">
        <w:r>
          <w:rPr>
            <w:rFonts w:hint="eastAsia"/>
          </w:rPr>
          <w:t>样本架</w:t>
        </w:r>
      </w:ins>
      <w:ins w:id="2550" w:author="pc_guang" w:date="2019-02-12T21:20:00Z">
        <w:r>
          <w:rPr>
            <w:rFonts w:hint="eastAsia"/>
          </w:rPr>
          <w:t>抓取</w:t>
        </w:r>
      </w:ins>
      <w:ins w:id="2551" w:author="pc_guang" w:date="2019-02-12T21:28:00Z">
        <w:r>
          <w:rPr>
            <w:rFonts w:hint="eastAsia"/>
          </w:rPr>
          <w:t>完成</w:t>
        </w:r>
      </w:ins>
      <w:ins w:id="2552" w:author="pc_guang" w:date="2019-02-12T21:18:00Z">
        <w:r>
          <w:rPr>
            <w:rFonts w:hint="eastAsia"/>
          </w:rPr>
          <w:t>命令</w:t>
        </w:r>
        <w:r>
          <w:rPr>
            <w:rFonts w:hint="eastAsia"/>
          </w:rPr>
          <w:t>(0x00</w:t>
        </w:r>
        <w:r>
          <w:t>A6</w:t>
        </w:r>
        <w:r>
          <w:rPr>
            <w:rFonts w:hint="eastAsia"/>
          </w:rPr>
          <w:t>)</w:t>
        </w:r>
        <w:bookmarkEnd w:id="2548"/>
      </w:ins>
    </w:p>
    <w:p w:rsidR="00645052" w:rsidRDefault="00107609">
      <w:pPr>
        <w:rPr>
          <w:ins w:id="2553" w:author="pc_guang" w:date="2019-02-12T21:20:00Z"/>
        </w:rPr>
        <w:pPrChange w:id="2554" w:author="pc_guang" w:date="2019-02-14T18:29:00Z">
          <w:pPr>
            <w:pStyle w:val="af1"/>
            <w:numPr>
              <w:numId w:val="1"/>
            </w:numPr>
            <w:ind w:left="425" w:firstLineChars="0" w:hanging="425"/>
          </w:pPr>
        </w:pPrChange>
      </w:pPr>
      <w:ins w:id="2555" w:author="pc_guang" w:date="2019-02-12T21:20:00Z">
        <w:r>
          <w:rPr>
            <w:rFonts w:hint="eastAsia"/>
          </w:rPr>
          <w:t>命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令：</w:t>
        </w:r>
        <w:r>
          <w:rPr>
            <w:rFonts w:hint="eastAsia"/>
          </w:rPr>
          <w:t>0x00A</w:t>
        </w:r>
        <w:r>
          <w:t>6</w:t>
        </w:r>
      </w:ins>
    </w:p>
    <w:p w:rsidR="00645052" w:rsidRDefault="00107609">
      <w:pPr>
        <w:rPr>
          <w:ins w:id="2556" w:author="pc_guang" w:date="2019-02-12T21:20:00Z"/>
        </w:rPr>
        <w:pPrChange w:id="2557" w:author="pc_guang" w:date="2019-02-14T18:29:00Z">
          <w:pPr>
            <w:pStyle w:val="af1"/>
            <w:numPr>
              <w:numId w:val="1"/>
            </w:numPr>
            <w:ind w:left="425" w:firstLineChars="0" w:hanging="425"/>
          </w:pPr>
        </w:pPrChange>
      </w:pPr>
      <w:ins w:id="2558" w:author="pc_guang" w:date="2019-02-12T21:20:00Z">
        <w:r>
          <w:rPr>
            <w:rFonts w:hint="eastAsia"/>
          </w:rPr>
          <w:t>应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答：不应答</w:t>
        </w:r>
      </w:ins>
    </w:p>
    <w:p w:rsidR="00645052" w:rsidRDefault="00107609">
      <w:pPr>
        <w:rPr>
          <w:ins w:id="2559" w:author="pc_guang" w:date="2019-02-12T21:20:00Z"/>
        </w:rPr>
        <w:pPrChange w:id="2560" w:author="pc_guang" w:date="2019-02-14T18:29:00Z">
          <w:pPr>
            <w:pStyle w:val="af1"/>
            <w:numPr>
              <w:numId w:val="1"/>
            </w:numPr>
            <w:ind w:left="425" w:firstLineChars="0" w:hanging="425"/>
          </w:pPr>
        </w:pPrChange>
      </w:pPr>
      <w:ins w:id="2561" w:author="pc_guang" w:date="2019-02-12T21:20:00Z">
        <w:r>
          <w:rPr>
            <w:rFonts w:hint="eastAsia"/>
          </w:rPr>
          <w:t>方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向：</w:t>
        </w:r>
        <w:proofErr w:type="gramStart"/>
        <w:r>
          <w:rPr>
            <w:rFonts w:hint="eastAsia"/>
          </w:rPr>
          <w:t>中位机</w:t>
        </w:r>
        <w:proofErr w:type="gramEnd"/>
        <w:r>
          <w:rPr>
            <w:rFonts w:hint="eastAsia"/>
          </w:rPr>
          <w:t xml:space="preserve"> &gt;</w:t>
        </w:r>
        <w:r>
          <w:t xml:space="preserve"> </w:t>
        </w:r>
        <w:r>
          <w:rPr>
            <w:rFonts w:hint="eastAsia"/>
          </w:rPr>
          <w:t>主控板</w:t>
        </w:r>
      </w:ins>
    </w:p>
    <w:p w:rsidR="00645052" w:rsidRDefault="00107609">
      <w:pPr>
        <w:rPr>
          <w:ins w:id="2562" w:author="pc_guang" w:date="2019-02-12T21:23:00Z"/>
        </w:rPr>
      </w:pPr>
      <w:ins w:id="2563" w:author="pc_guang" w:date="2019-02-12T21:20:00Z">
        <w:r>
          <w:t>命令体</w:t>
        </w:r>
        <w:r>
          <w:rPr>
            <w:rFonts w:hint="eastAsia"/>
          </w:rPr>
          <w:t>：</w:t>
        </w:r>
      </w:ins>
    </w:p>
    <w:p w:rsidR="00645052" w:rsidRDefault="00107609">
      <w:pPr>
        <w:rPr>
          <w:ins w:id="2564" w:author="pc_guang" w:date="2019-02-12T21:20:00Z"/>
        </w:rPr>
        <w:pPrChange w:id="2565" w:author="pc_guang" w:date="2019-02-14T18:29:00Z">
          <w:pPr>
            <w:pStyle w:val="af1"/>
            <w:numPr>
              <w:numId w:val="1"/>
            </w:numPr>
            <w:ind w:left="425" w:firstLineChars="0" w:hanging="425"/>
          </w:pPr>
        </w:pPrChange>
      </w:pPr>
      <w:ins w:id="2566" w:author="pc_guang" w:date="2019-02-12T21:23:00Z">
        <w:r>
          <w:tab/>
        </w:r>
      </w:ins>
      <w:ins w:id="2567" w:author="pc_guang" w:date="2019-02-12T21:26:00Z">
        <w:r>
          <w:rPr>
            <w:rFonts w:hint="eastAsia"/>
          </w:rPr>
          <w:t>轨道已经将样本架抓走</w:t>
        </w:r>
      </w:ins>
      <w:ins w:id="2568" w:author="pc_guang" w:date="2019-02-12T21:27:00Z">
        <w:r>
          <w:rPr>
            <w:rFonts w:hint="eastAsia"/>
          </w:rPr>
          <w:t>，参数表示抓走样本</w:t>
        </w:r>
        <w:proofErr w:type="gramStart"/>
        <w:r>
          <w:rPr>
            <w:rFonts w:hint="eastAsia"/>
          </w:rPr>
          <w:t>架所在</w:t>
        </w:r>
        <w:proofErr w:type="gramEnd"/>
        <w:r>
          <w:rPr>
            <w:rFonts w:hint="eastAsia"/>
          </w:rPr>
          <w:t>的位置</w:t>
        </w:r>
      </w:ins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645052">
        <w:trPr>
          <w:ins w:id="2569" w:author="pc_guang" w:date="2019-02-12T21:20:00Z"/>
        </w:trPr>
        <w:tc>
          <w:tcPr>
            <w:tcW w:w="710" w:type="dxa"/>
            <w:shd w:val="clear" w:color="auto" w:fill="0070C0"/>
          </w:tcPr>
          <w:p w:rsidR="00645052" w:rsidRPr="00137215" w:rsidRDefault="00107609">
            <w:pPr>
              <w:rPr>
                <w:ins w:id="2570" w:author="pc_guang" w:date="2019-02-12T21:20:00Z"/>
                <w:rFonts w:cstheme="minorBidi"/>
                <w:rPrChange w:id="2571" w:author="pc_guang" w:date="2019-02-14T18:29:00Z">
                  <w:rPr>
                    <w:ins w:id="2572" w:author="pc_guang" w:date="2019-02-12T21:20:00Z"/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  <w:pPrChange w:id="2573" w:author="pc_guang" w:date="2019-02-12T21:20:00Z">
                <w:pPr>
                  <w:spacing w:line="420" w:lineRule="exact"/>
                  <w:ind w:left="-20"/>
                  <w:jc w:val="left"/>
                </w:pPr>
              </w:pPrChange>
            </w:pPr>
            <w:ins w:id="2574" w:author="pc_guang" w:date="2019-02-12T21:20:00Z">
              <w:r>
                <w:rPr>
                  <w:rFonts w:cstheme="minorBidi" w:hint="eastAsia"/>
                  <w:rPrChange w:id="2575" w:author="pc_guang" w:date="2019-02-12T21:20:00Z">
                    <w:rPr>
                      <w:rFonts w:cstheme="minorHAnsi" w:hint="eastAsia"/>
                      <w:b/>
                      <w:color w:val="FFFFFF" w:themeColor="background1"/>
                      <w:szCs w:val="21"/>
                    </w:rPr>
                  </w:rPrChange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645052" w:rsidRPr="00137215" w:rsidRDefault="00107609">
            <w:pPr>
              <w:rPr>
                <w:ins w:id="2576" w:author="pc_guang" w:date="2019-02-12T21:20:00Z"/>
                <w:rFonts w:cstheme="minorBidi"/>
                <w:rPrChange w:id="2577" w:author="pc_guang" w:date="2019-02-14T18:29:00Z">
                  <w:rPr>
                    <w:ins w:id="2578" w:author="pc_guang" w:date="2019-02-12T21:20:00Z"/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  <w:pPrChange w:id="2579" w:author="pc_guang" w:date="2019-02-12T21:20:00Z">
                <w:pPr>
                  <w:spacing w:line="420" w:lineRule="exact"/>
                  <w:ind w:left="-20"/>
                  <w:jc w:val="left"/>
                </w:pPr>
              </w:pPrChange>
            </w:pPr>
            <w:ins w:id="2580" w:author="pc_guang" w:date="2019-02-12T21:20:00Z">
              <w:r>
                <w:rPr>
                  <w:rFonts w:cstheme="minorBidi" w:hint="eastAsia"/>
                  <w:rPrChange w:id="2581" w:author="pc_guang" w:date="2019-02-12T21:20:00Z">
                    <w:rPr>
                      <w:rFonts w:cstheme="minorHAnsi" w:hint="eastAsia"/>
                      <w:b/>
                      <w:color w:val="FFFFFF" w:themeColor="background1"/>
                      <w:szCs w:val="21"/>
                    </w:rPr>
                  </w:rPrChange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645052" w:rsidRPr="00137215" w:rsidRDefault="00107609">
            <w:pPr>
              <w:rPr>
                <w:ins w:id="2582" w:author="pc_guang" w:date="2019-02-12T21:20:00Z"/>
                <w:rFonts w:cstheme="minorBidi"/>
                <w:rPrChange w:id="2583" w:author="pc_guang" w:date="2019-02-14T18:29:00Z">
                  <w:rPr>
                    <w:ins w:id="2584" w:author="pc_guang" w:date="2019-02-12T21:20:00Z"/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  <w:pPrChange w:id="2585" w:author="pc_guang" w:date="2019-02-12T21:20:00Z">
                <w:pPr>
                  <w:spacing w:line="420" w:lineRule="exact"/>
                  <w:ind w:left="-20"/>
                  <w:jc w:val="left"/>
                </w:pPr>
              </w:pPrChange>
            </w:pPr>
            <w:ins w:id="2586" w:author="pc_guang" w:date="2019-02-12T21:20:00Z">
              <w:r>
                <w:rPr>
                  <w:rFonts w:cstheme="minorBidi" w:hint="eastAsia"/>
                  <w:rPrChange w:id="2587" w:author="pc_guang" w:date="2019-02-12T21:20:00Z">
                    <w:rPr>
                      <w:rFonts w:cstheme="minorHAnsi" w:hint="eastAsia"/>
                      <w:b/>
                      <w:color w:val="FFFFFF" w:themeColor="background1"/>
                      <w:szCs w:val="21"/>
                    </w:rPr>
                  </w:rPrChange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645052" w:rsidRPr="00137215" w:rsidRDefault="00107609">
            <w:pPr>
              <w:rPr>
                <w:ins w:id="2588" w:author="pc_guang" w:date="2019-02-12T21:20:00Z"/>
                <w:rFonts w:cstheme="minorBidi"/>
                <w:rPrChange w:id="2589" w:author="pc_guang" w:date="2019-02-14T18:29:00Z">
                  <w:rPr>
                    <w:ins w:id="2590" w:author="pc_guang" w:date="2019-02-12T21:20:00Z"/>
                    <w:rFonts w:cstheme="minorHAnsi"/>
                    <w:b/>
                    <w:color w:val="FFFFFF" w:themeColor="background1"/>
                    <w:szCs w:val="21"/>
                  </w:rPr>
                </w:rPrChange>
              </w:rPr>
              <w:pPrChange w:id="2591" w:author="pc_guang" w:date="2019-02-12T21:20:00Z">
                <w:pPr>
                  <w:spacing w:line="420" w:lineRule="exact"/>
                  <w:ind w:left="-20"/>
                  <w:jc w:val="left"/>
                </w:pPr>
              </w:pPrChange>
            </w:pPr>
            <w:ins w:id="2592" w:author="pc_guang" w:date="2019-02-12T21:20:00Z">
              <w:r>
                <w:rPr>
                  <w:rFonts w:cstheme="minorBidi" w:hint="eastAsia"/>
                  <w:rPrChange w:id="2593" w:author="pc_guang" w:date="2019-02-12T21:20:00Z">
                    <w:rPr>
                      <w:rFonts w:cstheme="minorHAnsi" w:hint="eastAsia"/>
                      <w:b/>
                      <w:color w:val="FFFFFF" w:themeColor="background1"/>
                      <w:szCs w:val="21"/>
                    </w:rPr>
                  </w:rPrChange>
                </w:rPr>
                <w:t>备注</w:t>
              </w:r>
            </w:ins>
          </w:p>
        </w:tc>
      </w:tr>
      <w:tr w:rsidR="00645052">
        <w:trPr>
          <w:ins w:id="2594" w:author="pc_guang" w:date="2019-02-12T21:20:00Z"/>
        </w:trPr>
        <w:tc>
          <w:tcPr>
            <w:tcW w:w="710" w:type="dxa"/>
          </w:tcPr>
          <w:p w:rsidR="00645052" w:rsidRDefault="00107609">
            <w:pPr>
              <w:rPr>
                <w:ins w:id="2595" w:author="pc_guang" w:date="2019-02-12T21:20:00Z"/>
              </w:rPr>
            </w:pPr>
            <w:ins w:id="2596" w:author="pc_guang" w:date="2019-02-12T21:20:00Z">
              <w:r w:rsidRPr="00137215">
                <w:t>0</w:t>
              </w:r>
            </w:ins>
          </w:p>
        </w:tc>
        <w:tc>
          <w:tcPr>
            <w:tcW w:w="1808" w:type="dxa"/>
          </w:tcPr>
          <w:p w:rsidR="00645052" w:rsidRDefault="00107609">
            <w:pPr>
              <w:rPr>
                <w:ins w:id="2597" w:author="pc_guang" w:date="2019-02-12T21:20:00Z"/>
              </w:rPr>
            </w:pPr>
            <w:ins w:id="2598" w:author="pc_guang" w:date="2019-02-12T21:25:00Z">
              <w:r w:rsidRPr="00137215">
                <w:t>Position</w:t>
              </w:r>
            </w:ins>
          </w:p>
        </w:tc>
        <w:tc>
          <w:tcPr>
            <w:tcW w:w="1559" w:type="dxa"/>
          </w:tcPr>
          <w:p w:rsidR="00645052" w:rsidRDefault="00107609">
            <w:pPr>
              <w:rPr>
                <w:ins w:id="2599" w:author="pc_guang" w:date="2019-02-12T21:20:00Z"/>
              </w:rPr>
            </w:pPr>
            <w:ins w:id="2600" w:author="pc_guang" w:date="2019-02-12T21:25:00Z">
              <w:r w:rsidRPr="00137215">
                <w:t>u</w:t>
              </w:r>
            </w:ins>
            <w:ins w:id="2601" w:author="pc_guang" w:date="2019-02-12T21:20:00Z">
              <w:r w:rsidRPr="00137215">
                <w:t>int</w:t>
              </w:r>
            </w:ins>
            <w:ins w:id="2602" w:author="pc_guang" w:date="2019-02-12T21:25:00Z">
              <w:r w:rsidRPr="00137215">
                <w:t>8</w:t>
              </w:r>
            </w:ins>
            <w:ins w:id="2603" w:author="pc_guang" w:date="2019-02-12T21:20:00Z">
              <w:r w:rsidRPr="00137215">
                <w:t>_t</w:t>
              </w:r>
            </w:ins>
          </w:p>
        </w:tc>
        <w:tc>
          <w:tcPr>
            <w:tcW w:w="4253" w:type="dxa"/>
          </w:tcPr>
          <w:p w:rsidR="00645052" w:rsidRDefault="00107609">
            <w:pPr>
              <w:rPr>
                <w:ins w:id="2604" w:author="pc_guang" w:date="2019-02-12T21:20:00Z"/>
              </w:rPr>
            </w:pPr>
            <w:ins w:id="2605" w:author="pc_guang" w:date="2019-02-12T21:25:00Z">
              <w:r w:rsidRPr="00137215">
                <w:t>0</w:t>
              </w:r>
            </w:ins>
            <w:ins w:id="2606" w:author="pc_guang" w:date="2019-02-12T21:26:00Z">
              <w:r w:rsidRPr="00137215">
                <w:rPr>
                  <w:rFonts w:hint="eastAsia"/>
                </w:rPr>
                <w:t>样本机构</w:t>
              </w:r>
              <w:r w:rsidRPr="00137215">
                <w:t>;</w:t>
              </w:r>
            </w:ins>
          </w:p>
        </w:tc>
      </w:tr>
    </w:tbl>
    <w:p w:rsidR="00645052" w:rsidRDefault="00645052">
      <w:pPr>
        <w:rPr>
          <w:ins w:id="2607" w:author="pc_guang" w:date="2019-02-12T21:20:00Z"/>
        </w:rPr>
      </w:pPr>
    </w:p>
    <w:p w:rsidR="00137215" w:rsidRDefault="0048425D" w:rsidP="00137215">
      <w:pPr>
        <w:pStyle w:val="3"/>
        <w:numPr>
          <w:ilvl w:val="2"/>
          <w:numId w:val="1"/>
        </w:numPr>
        <w:spacing w:line="415" w:lineRule="auto"/>
        <w:ind w:left="567"/>
        <w:rPr>
          <w:ins w:id="2608" w:author="pc_guang" w:date="2019-02-14T18:28:00Z"/>
        </w:rPr>
      </w:pPr>
      <w:bookmarkStart w:id="2609" w:name="_Toc6344555"/>
      <w:ins w:id="2610" w:author="pc_guang" w:date="2019-02-14T18:30:00Z">
        <w:r>
          <w:rPr>
            <w:rFonts w:hint="eastAsia"/>
          </w:rPr>
          <w:t>AD</w:t>
        </w:r>
        <w:proofErr w:type="gramStart"/>
        <w:r>
          <w:rPr>
            <w:rFonts w:hint="eastAsia"/>
          </w:rPr>
          <w:t>通采数据</w:t>
        </w:r>
      </w:ins>
      <w:proofErr w:type="gramEnd"/>
      <w:ins w:id="2611" w:author="pc_guang" w:date="2019-02-14T18:28:00Z">
        <w:r w:rsidR="00137215">
          <w:rPr>
            <w:rFonts w:hint="eastAsia"/>
          </w:rPr>
          <w:t>(0x00</w:t>
        </w:r>
        <w:r w:rsidR="00137215">
          <w:t>A</w:t>
        </w:r>
      </w:ins>
      <w:ins w:id="2612" w:author="pc_guang" w:date="2019-02-14T18:29:00Z">
        <w:r w:rsidR="00137215">
          <w:t>7</w:t>
        </w:r>
      </w:ins>
      <w:ins w:id="2613" w:author="pc_guang" w:date="2019-02-14T18:28:00Z">
        <w:r w:rsidR="00137215">
          <w:rPr>
            <w:rFonts w:hint="eastAsia"/>
          </w:rPr>
          <w:t>)</w:t>
        </w:r>
        <w:bookmarkEnd w:id="2609"/>
      </w:ins>
    </w:p>
    <w:p w:rsidR="00137215" w:rsidRDefault="00137215">
      <w:pPr>
        <w:rPr>
          <w:ins w:id="2614" w:author="pc_guang" w:date="2019-02-14T18:28:00Z"/>
        </w:rPr>
        <w:pPrChange w:id="2615" w:author="pc_guang" w:date="2019-02-14T18:29:00Z">
          <w:pPr>
            <w:numPr>
              <w:numId w:val="1"/>
            </w:numPr>
            <w:ind w:left="425" w:hanging="425"/>
          </w:pPr>
        </w:pPrChange>
      </w:pPr>
      <w:bookmarkStart w:id="2616" w:name="_Hlk3890837"/>
      <w:ins w:id="2617" w:author="pc_guang" w:date="2019-02-14T18:28:00Z">
        <w:r>
          <w:rPr>
            <w:rFonts w:hint="eastAsia"/>
          </w:rPr>
          <w:t>命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令：</w:t>
        </w:r>
        <w:r>
          <w:rPr>
            <w:rFonts w:hint="eastAsia"/>
          </w:rPr>
          <w:t>0x00A</w:t>
        </w:r>
      </w:ins>
      <w:ins w:id="2618" w:author="pc_guang" w:date="2019-02-14T18:30:00Z">
        <w:r w:rsidR="0048425D">
          <w:t>7</w:t>
        </w:r>
      </w:ins>
    </w:p>
    <w:p w:rsidR="00137215" w:rsidRDefault="00137215">
      <w:pPr>
        <w:rPr>
          <w:ins w:id="2619" w:author="pc_guang" w:date="2019-02-14T18:28:00Z"/>
        </w:rPr>
        <w:pPrChange w:id="2620" w:author="pc_guang" w:date="2019-02-14T18:29:00Z">
          <w:pPr>
            <w:numPr>
              <w:numId w:val="1"/>
            </w:numPr>
            <w:ind w:left="425" w:hanging="425"/>
          </w:pPr>
        </w:pPrChange>
      </w:pPr>
      <w:ins w:id="2621" w:author="pc_guang" w:date="2019-02-14T18:28:00Z">
        <w:r>
          <w:rPr>
            <w:rFonts w:hint="eastAsia"/>
          </w:rPr>
          <w:t>应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答：不应答</w:t>
        </w:r>
      </w:ins>
    </w:p>
    <w:p w:rsidR="00137215" w:rsidRDefault="00137215">
      <w:pPr>
        <w:rPr>
          <w:ins w:id="2622" w:author="pc_guang" w:date="2019-02-14T18:28:00Z"/>
        </w:rPr>
        <w:pPrChange w:id="2623" w:author="pc_guang" w:date="2019-02-14T18:29:00Z">
          <w:pPr>
            <w:numPr>
              <w:numId w:val="1"/>
            </w:numPr>
            <w:ind w:left="425" w:hanging="425"/>
          </w:pPr>
        </w:pPrChange>
      </w:pPr>
      <w:ins w:id="2624" w:author="pc_guang" w:date="2019-02-14T18:28:00Z">
        <w:r>
          <w:rPr>
            <w:rFonts w:hint="eastAsia"/>
          </w:rPr>
          <w:t>方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向：主控板</w:t>
        </w:r>
      </w:ins>
      <w:ins w:id="2625" w:author="pc_guang" w:date="2019-02-14T18:30:00Z">
        <w:r w:rsidR="0048425D">
          <w:rPr>
            <w:rFonts w:hint="eastAsia"/>
          </w:rPr>
          <w:t xml:space="preserve"> &gt;</w:t>
        </w:r>
        <w:r w:rsidR="0048425D">
          <w:t xml:space="preserve"> </w:t>
        </w:r>
        <w:r w:rsidR="0048425D">
          <w:rPr>
            <w:rFonts w:hint="eastAsia"/>
          </w:rPr>
          <w:t>中位机</w:t>
        </w:r>
      </w:ins>
    </w:p>
    <w:p w:rsidR="00137215" w:rsidRDefault="00137215" w:rsidP="00137215">
      <w:pPr>
        <w:rPr>
          <w:ins w:id="2626" w:author="pc_guang" w:date="2019-02-14T18:28:00Z"/>
        </w:rPr>
      </w:pPr>
      <w:ins w:id="2627" w:author="pc_guang" w:date="2019-02-14T18:28:00Z">
        <w:r>
          <w:t>命令体</w:t>
        </w:r>
        <w:r>
          <w:rPr>
            <w:rFonts w:hint="eastAsia"/>
          </w:rPr>
          <w:t>：</w:t>
        </w:r>
      </w:ins>
    </w:p>
    <w:p w:rsidR="00137215" w:rsidRDefault="00137215">
      <w:pPr>
        <w:rPr>
          <w:ins w:id="2628" w:author="pc_guang" w:date="2019-02-14T18:28:00Z"/>
        </w:rPr>
        <w:pPrChange w:id="2629" w:author="pc_guang" w:date="2019-02-14T18:29:00Z">
          <w:pPr>
            <w:numPr>
              <w:numId w:val="1"/>
            </w:numPr>
            <w:ind w:left="425" w:hanging="425"/>
          </w:pPr>
        </w:pPrChange>
      </w:pPr>
      <w:ins w:id="2630" w:author="pc_guang" w:date="2019-02-14T18:28:00Z">
        <w:r>
          <w:tab/>
        </w:r>
        <w:r>
          <w:rPr>
            <w:rFonts w:hint="eastAsia"/>
          </w:rPr>
          <w:t>轨道已经将样本架抓走，参数表示抓走样本</w:t>
        </w:r>
        <w:proofErr w:type="gramStart"/>
        <w:r>
          <w:rPr>
            <w:rFonts w:hint="eastAsia"/>
          </w:rPr>
          <w:t>架所在</w:t>
        </w:r>
        <w:proofErr w:type="gramEnd"/>
        <w:r>
          <w:rPr>
            <w:rFonts w:hint="eastAsia"/>
          </w:rPr>
          <w:t>的位置</w:t>
        </w:r>
      </w:ins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137215" w:rsidTr="00B1204D">
        <w:trPr>
          <w:ins w:id="2631" w:author="pc_guang" w:date="2019-02-14T18:28:00Z"/>
        </w:trPr>
        <w:tc>
          <w:tcPr>
            <w:tcW w:w="710" w:type="dxa"/>
            <w:shd w:val="clear" w:color="auto" w:fill="0070C0"/>
          </w:tcPr>
          <w:p w:rsidR="00137215" w:rsidRPr="00B1204D" w:rsidRDefault="00137215" w:rsidP="00B1204D">
            <w:pPr>
              <w:rPr>
                <w:ins w:id="2632" w:author="pc_guang" w:date="2019-02-14T18:28:00Z"/>
                <w:rFonts w:cstheme="minorBidi"/>
              </w:rPr>
            </w:pPr>
            <w:ins w:id="2633" w:author="pc_guang" w:date="2019-02-14T18:28:00Z">
              <w:r w:rsidRPr="000D6D30">
                <w:rPr>
                  <w:rFonts w:cstheme="minorBidi" w:hint="eastAsia"/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137215" w:rsidRPr="00B1204D" w:rsidRDefault="00137215" w:rsidP="00B1204D">
            <w:pPr>
              <w:rPr>
                <w:ins w:id="2634" w:author="pc_guang" w:date="2019-02-14T18:28:00Z"/>
                <w:rFonts w:cstheme="minorBidi"/>
              </w:rPr>
            </w:pPr>
            <w:ins w:id="2635" w:author="pc_guang" w:date="2019-02-14T18:28:00Z">
              <w:r w:rsidRPr="000D6D30">
                <w:rPr>
                  <w:rFonts w:cstheme="minorBidi" w:hint="eastAsia"/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137215" w:rsidRPr="00B1204D" w:rsidRDefault="00137215" w:rsidP="00B1204D">
            <w:pPr>
              <w:rPr>
                <w:ins w:id="2636" w:author="pc_guang" w:date="2019-02-14T18:28:00Z"/>
                <w:rFonts w:cstheme="minorBidi"/>
              </w:rPr>
            </w:pPr>
            <w:ins w:id="2637" w:author="pc_guang" w:date="2019-02-14T18:28:00Z">
              <w:r w:rsidRPr="000D6D30">
                <w:rPr>
                  <w:rFonts w:cstheme="minorBidi" w:hint="eastAsia"/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137215" w:rsidRPr="00B1204D" w:rsidRDefault="00137215" w:rsidP="00B1204D">
            <w:pPr>
              <w:rPr>
                <w:ins w:id="2638" w:author="pc_guang" w:date="2019-02-14T18:28:00Z"/>
                <w:rFonts w:cstheme="minorBidi"/>
              </w:rPr>
            </w:pPr>
            <w:ins w:id="2639" w:author="pc_guang" w:date="2019-02-14T18:28:00Z">
              <w:r w:rsidRPr="000D6D30">
                <w:rPr>
                  <w:rFonts w:cstheme="minorBidi" w:hint="eastAsia"/>
                </w:rPr>
                <w:t>备注</w:t>
              </w:r>
            </w:ins>
          </w:p>
        </w:tc>
      </w:tr>
      <w:tr w:rsidR="00137215" w:rsidTr="00B1204D">
        <w:trPr>
          <w:ins w:id="2640" w:author="pc_guang" w:date="2019-02-14T18:28:00Z"/>
        </w:trPr>
        <w:tc>
          <w:tcPr>
            <w:tcW w:w="710" w:type="dxa"/>
          </w:tcPr>
          <w:p w:rsidR="00137215" w:rsidRDefault="00137215" w:rsidP="00B1204D">
            <w:pPr>
              <w:rPr>
                <w:ins w:id="2641" w:author="pc_guang" w:date="2019-02-14T18:28:00Z"/>
              </w:rPr>
            </w:pPr>
            <w:ins w:id="2642" w:author="pc_guang" w:date="2019-02-14T18:28:00Z">
              <w:r w:rsidRPr="00137215">
                <w:t>0</w:t>
              </w:r>
            </w:ins>
          </w:p>
        </w:tc>
        <w:tc>
          <w:tcPr>
            <w:tcW w:w="1808" w:type="dxa"/>
          </w:tcPr>
          <w:p w:rsidR="00137215" w:rsidRDefault="0048425D" w:rsidP="00B1204D">
            <w:pPr>
              <w:rPr>
                <w:ins w:id="2643" w:author="pc_guang" w:date="2019-02-14T18:28:00Z"/>
              </w:rPr>
            </w:pPr>
            <w:ins w:id="2644" w:author="pc_guang" w:date="2019-02-14T18:30:00Z">
              <w:r>
                <w:rPr>
                  <w:rFonts w:hint="eastAsia"/>
                </w:rPr>
                <w:t>Data</w:t>
              </w:r>
            </w:ins>
          </w:p>
        </w:tc>
        <w:tc>
          <w:tcPr>
            <w:tcW w:w="1559" w:type="dxa"/>
          </w:tcPr>
          <w:p w:rsidR="00137215" w:rsidRDefault="00137215" w:rsidP="00B1204D">
            <w:pPr>
              <w:rPr>
                <w:ins w:id="2645" w:author="pc_guang" w:date="2019-02-14T18:28:00Z"/>
              </w:rPr>
            </w:pPr>
            <w:ins w:id="2646" w:author="pc_guang" w:date="2019-02-14T18:28:00Z">
              <w:r w:rsidRPr="00137215">
                <w:t>uint8_t</w:t>
              </w:r>
            </w:ins>
          </w:p>
        </w:tc>
        <w:tc>
          <w:tcPr>
            <w:tcW w:w="4253" w:type="dxa"/>
          </w:tcPr>
          <w:p w:rsidR="00137215" w:rsidRDefault="0048425D" w:rsidP="00B1204D">
            <w:pPr>
              <w:rPr>
                <w:ins w:id="2647" w:author="pc_guang" w:date="2019-02-14T18:28:00Z"/>
              </w:rPr>
            </w:pPr>
            <w:proofErr w:type="gramStart"/>
            <w:ins w:id="2648" w:author="pc_guang" w:date="2019-02-14T18:30:00Z">
              <w:r>
                <w:rPr>
                  <w:rFonts w:hint="eastAsia"/>
                </w:rPr>
                <w:t>通采数据</w:t>
              </w:r>
            </w:ins>
            <w:proofErr w:type="gramEnd"/>
          </w:p>
        </w:tc>
      </w:tr>
    </w:tbl>
    <w:p w:rsidR="00645052" w:rsidRDefault="00856AB3">
      <w:pPr>
        <w:pStyle w:val="3"/>
        <w:numPr>
          <w:ilvl w:val="2"/>
          <w:numId w:val="1"/>
        </w:numPr>
        <w:spacing w:line="415" w:lineRule="auto"/>
        <w:ind w:left="567"/>
        <w:rPr>
          <w:ins w:id="2649" w:author="pc_guang" w:date="2019-03-19T12:26:00Z"/>
        </w:rPr>
        <w:pPrChange w:id="2650" w:author="pc_guang" w:date="2019-03-19T12:27:00Z">
          <w:pPr/>
        </w:pPrChange>
      </w:pPr>
      <w:bookmarkStart w:id="2651" w:name="_Toc6344556"/>
      <w:bookmarkEnd w:id="2616"/>
      <w:ins w:id="2652" w:author="pc_guang" w:date="2019-03-19T12:26:00Z">
        <w:r>
          <w:rPr>
            <w:rFonts w:hint="eastAsia"/>
          </w:rPr>
          <w:t>样本架回收命令</w:t>
        </w:r>
        <w:r>
          <w:rPr>
            <w:rFonts w:hint="eastAsia"/>
          </w:rPr>
          <w:t>(</w:t>
        </w:r>
        <w:r>
          <w:t>0x00A8)</w:t>
        </w:r>
        <w:bookmarkEnd w:id="2651"/>
      </w:ins>
    </w:p>
    <w:p w:rsidR="00856AB3" w:rsidRDefault="00856AB3" w:rsidP="00856AB3">
      <w:pPr>
        <w:rPr>
          <w:ins w:id="2653" w:author="pc_guang" w:date="2019-03-19T12:27:00Z"/>
        </w:rPr>
      </w:pPr>
      <w:ins w:id="2654" w:author="pc_guang" w:date="2019-03-19T12:27:00Z">
        <w:r>
          <w:rPr>
            <w:rFonts w:hint="eastAsia"/>
          </w:rPr>
          <w:t>命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令：</w:t>
        </w:r>
        <w:r>
          <w:rPr>
            <w:rFonts w:hint="eastAsia"/>
          </w:rPr>
          <w:t>0x00A</w:t>
        </w:r>
        <w:r>
          <w:t>8</w:t>
        </w:r>
      </w:ins>
    </w:p>
    <w:p w:rsidR="00856AB3" w:rsidRDefault="00856AB3" w:rsidP="00856AB3">
      <w:pPr>
        <w:rPr>
          <w:ins w:id="2655" w:author="pc_guang" w:date="2019-03-19T12:27:00Z"/>
        </w:rPr>
      </w:pPr>
      <w:ins w:id="2656" w:author="pc_guang" w:date="2019-03-19T12:27:00Z">
        <w:r>
          <w:rPr>
            <w:rFonts w:hint="eastAsia"/>
          </w:rPr>
          <w:t>应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答：不应答</w:t>
        </w:r>
      </w:ins>
    </w:p>
    <w:p w:rsidR="00856AB3" w:rsidRDefault="00856AB3" w:rsidP="00856AB3">
      <w:pPr>
        <w:rPr>
          <w:ins w:id="2657" w:author="pc_guang" w:date="2019-03-19T12:27:00Z"/>
        </w:rPr>
      </w:pPr>
      <w:ins w:id="2658" w:author="pc_guang" w:date="2019-03-19T12:27:00Z">
        <w:r>
          <w:rPr>
            <w:rFonts w:hint="eastAsia"/>
          </w:rPr>
          <w:t>方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向：</w:t>
        </w:r>
        <w:proofErr w:type="gramStart"/>
        <w:r>
          <w:rPr>
            <w:rFonts w:hint="eastAsia"/>
          </w:rPr>
          <w:t>中位机</w:t>
        </w:r>
        <w:proofErr w:type="gramEnd"/>
        <w:r>
          <w:rPr>
            <w:rFonts w:hint="eastAsia"/>
          </w:rPr>
          <w:t xml:space="preserve"> &gt;</w:t>
        </w:r>
        <w:r>
          <w:t xml:space="preserve"> </w:t>
        </w:r>
        <w:r>
          <w:rPr>
            <w:rFonts w:hint="eastAsia"/>
          </w:rPr>
          <w:t>主控板</w:t>
        </w:r>
      </w:ins>
    </w:p>
    <w:p w:rsidR="00856AB3" w:rsidRDefault="00856AB3" w:rsidP="00856AB3">
      <w:pPr>
        <w:rPr>
          <w:ins w:id="2659" w:author="pc_guang" w:date="2019-03-19T12:27:00Z"/>
        </w:rPr>
      </w:pPr>
      <w:ins w:id="2660" w:author="pc_guang" w:date="2019-03-19T12:27:00Z">
        <w:r>
          <w:lastRenderedPageBreak/>
          <w:t>命令体</w:t>
        </w:r>
        <w:r>
          <w:rPr>
            <w:rFonts w:hint="eastAsia"/>
          </w:rPr>
          <w:t>：</w:t>
        </w:r>
      </w:ins>
    </w:p>
    <w:p w:rsidR="00856AB3" w:rsidRDefault="00856AB3" w:rsidP="00856AB3">
      <w:pPr>
        <w:rPr>
          <w:ins w:id="2661" w:author="pc_guang" w:date="2019-03-19T12:27:00Z"/>
        </w:rPr>
      </w:pPr>
      <w:ins w:id="2662" w:author="pc_guang" w:date="2019-03-19T12:27:00Z">
        <w:r>
          <w:tab/>
        </w:r>
        <w:proofErr w:type="gramStart"/>
        <w:r w:rsidR="00B71F7A">
          <w:rPr>
            <w:rFonts w:hint="eastAsia"/>
          </w:rPr>
          <w:t>中位机通知</w:t>
        </w:r>
        <w:proofErr w:type="gramEnd"/>
        <w:r w:rsidR="00B71F7A">
          <w:rPr>
            <w:rFonts w:hint="eastAsia"/>
          </w:rPr>
          <w:t>主控板将样本架放入回收位置</w:t>
        </w:r>
      </w:ins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710"/>
        <w:gridCol w:w="1808"/>
        <w:gridCol w:w="1559"/>
        <w:gridCol w:w="4253"/>
      </w:tblGrid>
      <w:tr w:rsidR="00856AB3" w:rsidTr="004646EF">
        <w:trPr>
          <w:ins w:id="2663" w:author="pc_guang" w:date="2019-03-19T12:27:00Z"/>
        </w:trPr>
        <w:tc>
          <w:tcPr>
            <w:tcW w:w="710" w:type="dxa"/>
            <w:shd w:val="clear" w:color="auto" w:fill="0070C0"/>
          </w:tcPr>
          <w:p w:rsidR="00856AB3" w:rsidRPr="00B1204D" w:rsidRDefault="00856AB3" w:rsidP="004646EF">
            <w:pPr>
              <w:rPr>
                <w:ins w:id="2664" w:author="pc_guang" w:date="2019-03-19T12:27:00Z"/>
                <w:rFonts w:cstheme="minorBidi"/>
              </w:rPr>
            </w:pPr>
            <w:ins w:id="2665" w:author="pc_guang" w:date="2019-03-19T12:27:00Z">
              <w:r w:rsidRPr="000D6D30">
                <w:rPr>
                  <w:rFonts w:cstheme="minorBidi" w:hint="eastAsia"/>
                </w:rPr>
                <w:t>位置</w:t>
              </w:r>
            </w:ins>
          </w:p>
        </w:tc>
        <w:tc>
          <w:tcPr>
            <w:tcW w:w="1808" w:type="dxa"/>
            <w:shd w:val="clear" w:color="auto" w:fill="0070C0"/>
          </w:tcPr>
          <w:p w:rsidR="00856AB3" w:rsidRPr="00B1204D" w:rsidRDefault="00856AB3" w:rsidP="004646EF">
            <w:pPr>
              <w:rPr>
                <w:ins w:id="2666" w:author="pc_guang" w:date="2019-03-19T12:27:00Z"/>
                <w:rFonts w:cstheme="minorBidi"/>
              </w:rPr>
            </w:pPr>
            <w:ins w:id="2667" w:author="pc_guang" w:date="2019-03-19T12:27:00Z">
              <w:r w:rsidRPr="000D6D30">
                <w:rPr>
                  <w:rFonts w:cstheme="minorBidi" w:hint="eastAsia"/>
                </w:rPr>
                <w:t>名称</w:t>
              </w:r>
            </w:ins>
          </w:p>
        </w:tc>
        <w:tc>
          <w:tcPr>
            <w:tcW w:w="1559" w:type="dxa"/>
            <w:shd w:val="clear" w:color="auto" w:fill="0070C0"/>
          </w:tcPr>
          <w:p w:rsidR="00856AB3" w:rsidRPr="00B1204D" w:rsidRDefault="00856AB3" w:rsidP="004646EF">
            <w:pPr>
              <w:rPr>
                <w:ins w:id="2668" w:author="pc_guang" w:date="2019-03-19T12:27:00Z"/>
                <w:rFonts w:cstheme="minorBidi"/>
              </w:rPr>
            </w:pPr>
            <w:ins w:id="2669" w:author="pc_guang" w:date="2019-03-19T12:27:00Z">
              <w:r w:rsidRPr="000D6D30">
                <w:rPr>
                  <w:rFonts w:cstheme="minorBidi" w:hint="eastAsia"/>
                </w:rPr>
                <w:t>单位</w:t>
              </w:r>
            </w:ins>
          </w:p>
        </w:tc>
        <w:tc>
          <w:tcPr>
            <w:tcW w:w="4253" w:type="dxa"/>
            <w:shd w:val="clear" w:color="auto" w:fill="0070C0"/>
          </w:tcPr>
          <w:p w:rsidR="00856AB3" w:rsidRPr="00B1204D" w:rsidRDefault="00856AB3" w:rsidP="004646EF">
            <w:pPr>
              <w:rPr>
                <w:ins w:id="2670" w:author="pc_guang" w:date="2019-03-19T12:27:00Z"/>
                <w:rFonts w:cstheme="minorBidi"/>
              </w:rPr>
            </w:pPr>
            <w:ins w:id="2671" w:author="pc_guang" w:date="2019-03-19T12:27:00Z">
              <w:r w:rsidRPr="000D6D30">
                <w:rPr>
                  <w:rFonts w:cstheme="minorBidi" w:hint="eastAsia"/>
                </w:rPr>
                <w:t>备注</w:t>
              </w:r>
            </w:ins>
          </w:p>
        </w:tc>
      </w:tr>
      <w:tr w:rsidR="00856AB3" w:rsidTr="004646EF">
        <w:trPr>
          <w:ins w:id="2672" w:author="pc_guang" w:date="2019-03-19T12:27:00Z"/>
        </w:trPr>
        <w:tc>
          <w:tcPr>
            <w:tcW w:w="710" w:type="dxa"/>
          </w:tcPr>
          <w:p w:rsidR="00856AB3" w:rsidRDefault="00856AB3" w:rsidP="004646EF">
            <w:pPr>
              <w:rPr>
                <w:ins w:id="2673" w:author="pc_guang" w:date="2019-03-19T12:27:00Z"/>
              </w:rPr>
            </w:pPr>
            <w:ins w:id="2674" w:author="pc_guang" w:date="2019-03-19T12:27:00Z">
              <w:r w:rsidRPr="00137215">
                <w:t>0</w:t>
              </w:r>
            </w:ins>
          </w:p>
        </w:tc>
        <w:tc>
          <w:tcPr>
            <w:tcW w:w="1808" w:type="dxa"/>
          </w:tcPr>
          <w:p w:rsidR="00856AB3" w:rsidRDefault="00B71F7A" w:rsidP="004646EF">
            <w:pPr>
              <w:rPr>
                <w:ins w:id="2675" w:author="pc_guang" w:date="2019-03-19T12:27:00Z"/>
              </w:rPr>
            </w:pPr>
            <w:proofErr w:type="spellStart"/>
            <w:ins w:id="2676" w:author="pc_guang" w:date="2019-03-19T12:28:00Z">
              <w:r>
                <w:rPr>
                  <w:rFonts w:hint="eastAsia"/>
                </w:rPr>
                <w:t>Postion</w:t>
              </w:r>
            </w:ins>
            <w:proofErr w:type="spellEnd"/>
          </w:p>
        </w:tc>
        <w:tc>
          <w:tcPr>
            <w:tcW w:w="1559" w:type="dxa"/>
          </w:tcPr>
          <w:p w:rsidR="00856AB3" w:rsidRDefault="00856AB3" w:rsidP="004646EF">
            <w:pPr>
              <w:rPr>
                <w:ins w:id="2677" w:author="pc_guang" w:date="2019-03-19T12:27:00Z"/>
              </w:rPr>
            </w:pPr>
            <w:ins w:id="2678" w:author="pc_guang" w:date="2019-03-19T12:27:00Z">
              <w:r w:rsidRPr="00137215">
                <w:t>uint8_t</w:t>
              </w:r>
            </w:ins>
          </w:p>
        </w:tc>
        <w:tc>
          <w:tcPr>
            <w:tcW w:w="4253" w:type="dxa"/>
          </w:tcPr>
          <w:p w:rsidR="00856AB3" w:rsidRDefault="00B71F7A" w:rsidP="004646EF">
            <w:pPr>
              <w:rPr>
                <w:ins w:id="2679" w:author="pc_guang" w:date="2019-03-19T12:27:00Z"/>
              </w:rPr>
            </w:pPr>
            <w:ins w:id="2680" w:author="pc_guang" w:date="2019-03-19T12:28:00Z">
              <w:r>
                <w:rPr>
                  <w:rFonts w:hint="eastAsia"/>
                </w:rPr>
                <w:t>0-</w:t>
              </w:r>
              <w:r>
                <w:rPr>
                  <w:rFonts w:hint="eastAsia"/>
                </w:rPr>
                <w:t>测试位置样本架</w:t>
              </w:r>
              <w:r>
                <w:t>;1-</w:t>
              </w:r>
              <w:r>
                <w:rPr>
                  <w:rFonts w:hint="eastAsia"/>
                </w:rPr>
                <w:t>待测位置样本架</w:t>
              </w:r>
            </w:ins>
          </w:p>
        </w:tc>
      </w:tr>
    </w:tbl>
    <w:p w:rsidR="007D443C" w:rsidRDefault="007D443C">
      <w:pPr>
        <w:rPr>
          <w:ins w:id="2681" w:author="pc_guang" w:date="2019-02-12T21:18:00Z"/>
        </w:rPr>
      </w:pPr>
    </w:p>
    <w:p w:rsidR="00645052" w:rsidRDefault="00645052"/>
    <w:p w:rsidR="00645052" w:rsidRDefault="00107609">
      <w:pPr>
        <w:widowControl/>
        <w:jc w:val="left"/>
      </w:pPr>
      <w:r>
        <w:br w:type="page"/>
      </w:r>
    </w:p>
    <w:p w:rsidR="00645052" w:rsidRDefault="00107609">
      <w:pPr>
        <w:pStyle w:val="1"/>
      </w:pPr>
      <w:bookmarkStart w:id="2682" w:name="_Toc6344557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bookmarkEnd w:id="2682"/>
    </w:p>
    <w:p w:rsidR="00645052" w:rsidRDefault="00107609">
      <w:r>
        <w:rPr>
          <w:rFonts w:hint="eastAsia"/>
        </w:rPr>
        <w:t>样本</w:t>
      </w:r>
      <w:proofErr w:type="gramStart"/>
      <w:r>
        <w:rPr>
          <w:rFonts w:hint="eastAsia"/>
        </w:rPr>
        <w:t>架运输</w:t>
      </w:r>
      <w:proofErr w:type="gramEnd"/>
      <w:r>
        <w:rPr>
          <w:rFonts w:hint="eastAsia"/>
        </w:rPr>
        <w:t>时序：</w:t>
      </w:r>
    </w:p>
    <w:p w:rsidR="00645052" w:rsidRDefault="00107609">
      <w:r>
        <w:object w:dxaOrig="8294" w:dyaOrig="8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46.25pt" o:ole="">
            <v:imagedata r:id="rId9" o:title=""/>
          </v:shape>
          <o:OLEObject Type="Embed" ProgID="Visio.Drawing.11" ShapeID="_x0000_i1025" DrawAspect="Content" ObjectID="_1617456884" r:id="rId10"/>
        </w:object>
      </w:r>
    </w:p>
    <w:p w:rsidR="00645052" w:rsidRDefault="00645052"/>
    <w:sectPr w:rsidR="00645052">
      <w:footerReference w:type="default" r:id="rId11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CD2" w:rsidRDefault="00ED6CD2">
      <w:r>
        <w:separator/>
      </w:r>
    </w:p>
  </w:endnote>
  <w:endnote w:type="continuationSeparator" w:id="0">
    <w:p w:rsidR="00ED6CD2" w:rsidRDefault="00ED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5655532"/>
    </w:sdtPr>
    <w:sdtContent>
      <w:p w:rsidR="006C70AA" w:rsidRDefault="006C70A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6C70AA" w:rsidRDefault="006C70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CD2" w:rsidRDefault="00ED6CD2">
      <w:r>
        <w:separator/>
      </w:r>
    </w:p>
  </w:footnote>
  <w:footnote w:type="continuationSeparator" w:id="0">
    <w:p w:rsidR="00ED6CD2" w:rsidRDefault="00ED6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48D0"/>
    <w:multiLevelType w:val="multilevel"/>
    <w:tmpl w:val="0BC948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FA02C2C"/>
    <w:multiLevelType w:val="hybridMultilevel"/>
    <w:tmpl w:val="C06EE914"/>
    <w:lvl w:ilvl="0" w:tplc="FA64519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D91331"/>
    <w:multiLevelType w:val="hybridMultilevel"/>
    <w:tmpl w:val="AAF4DE9A"/>
    <w:lvl w:ilvl="0" w:tplc="FA64519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刘云">
    <w15:presenceInfo w15:providerId="None" w15:userId="刘云"/>
  </w15:person>
  <w15:person w15:author="Administrator">
    <w15:presenceInfo w15:providerId="None" w15:userId="Administrator"/>
  </w15:person>
  <w15:person w15:author="pc_guang">
    <w15:presenceInfo w15:providerId="None" w15:userId="pc_gu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EB9"/>
    <w:rsid w:val="0000498E"/>
    <w:rsid w:val="00004EFE"/>
    <w:rsid w:val="0000671C"/>
    <w:rsid w:val="00011107"/>
    <w:rsid w:val="00012C7C"/>
    <w:rsid w:val="000156FF"/>
    <w:rsid w:val="000162ED"/>
    <w:rsid w:val="00021BE4"/>
    <w:rsid w:val="00025C2F"/>
    <w:rsid w:val="00026A86"/>
    <w:rsid w:val="0002768E"/>
    <w:rsid w:val="00027A1B"/>
    <w:rsid w:val="00030265"/>
    <w:rsid w:val="00033DCC"/>
    <w:rsid w:val="00034392"/>
    <w:rsid w:val="00034A76"/>
    <w:rsid w:val="00034B33"/>
    <w:rsid w:val="00043319"/>
    <w:rsid w:val="0004401A"/>
    <w:rsid w:val="0004778B"/>
    <w:rsid w:val="00047FCA"/>
    <w:rsid w:val="0005266E"/>
    <w:rsid w:val="00053933"/>
    <w:rsid w:val="00055BDE"/>
    <w:rsid w:val="00056553"/>
    <w:rsid w:val="00056B7C"/>
    <w:rsid w:val="00057648"/>
    <w:rsid w:val="000602CE"/>
    <w:rsid w:val="00060B72"/>
    <w:rsid w:val="000611F9"/>
    <w:rsid w:val="000626F3"/>
    <w:rsid w:val="00063CFB"/>
    <w:rsid w:val="00064599"/>
    <w:rsid w:val="00066E7F"/>
    <w:rsid w:val="00066F32"/>
    <w:rsid w:val="0007034F"/>
    <w:rsid w:val="00070B53"/>
    <w:rsid w:val="00070CF9"/>
    <w:rsid w:val="00071C21"/>
    <w:rsid w:val="000721D5"/>
    <w:rsid w:val="000734F9"/>
    <w:rsid w:val="0007629D"/>
    <w:rsid w:val="000769A2"/>
    <w:rsid w:val="00080875"/>
    <w:rsid w:val="00081A6F"/>
    <w:rsid w:val="000823B1"/>
    <w:rsid w:val="00082C69"/>
    <w:rsid w:val="00086340"/>
    <w:rsid w:val="00086995"/>
    <w:rsid w:val="0008706C"/>
    <w:rsid w:val="000873B0"/>
    <w:rsid w:val="0009115E"/>
    <w:rsid w:val="00092438"/>
    <w:rsid w:val="00092ED7"/>
    <w:rsid w:val="00093443"/>
    <w:rsid w:val="00094526"/>
    <w:rsid w:val="00095B8D"/>
    <w:rsid w:val="00097903"/>
    <w:rsid w:val="000A0F42"/>
    <w:rsid w:val="000A0FEB"/>
    <w:rsid w:val="000A1389"/>
    <w:rsid w:val="000A2B0D"/>
    <w:rsid w:val="000A3631"/>
    <w:rsid w:val="000A45FE"/>
    <w:rsid w:val="000A7CAC"/>
    <w:rsid w:val="000B022C"/>
    <w:rsid w:val="000B0384"/>
    <w:rsid w:val="000B1416"/>
    <w:rsid w:val="000B159D"/>
    <w:rsid w:val="000B19CC"/>
    <w:rsid w:val="000B3F78"/>
    <w:rsid w:val="000B4C8B"/>
    <w:rsid w:val="000B7482"/>
    <w:rsid w:val="000B7998"/>
    <w:rsid w:val="000B7B03"/>
    <w:rsid w:val="000C2E7E"/>
    <w:rsid w:val="000C5E4C"/>
    <w:rsid w:val="000D0E05"/>
    <w:rsid w:val="000D37DE"/>
    <w:rsid w:val="000D3940"/>
    <w:rsid w:val="000D3D6A"/>
    <w:rsid w:val="000D466C"/>
    <w:rsid w:val="000D4A5E"/>
    <w:rsid w:val="000D54B4"/>
    <w:rsid w:val="000D6680"/>
    <w:rsid w:val="000D6B79"/>
    <w:rsid w:val="000D7E5F"/>
    <w:rsid w:val="000E0116"/>
    <w:rsid w:val="000E1B41"/>
    <w:rsid w:val="000E43DF"/>
    <w:rsid w:val="000E46BA"/>
    <w:rsid w:val="000E515F"/>
    <w:rsid w:val="000E5681"/>
    <w:rsid w:val="000E79B1"/>
    <w:rsid w:val="000F22D3"/>
    <w:rsid w:val="000F2944"/>
    <w:rsid w:val="000F5759"/>
    <w:rsid w:val="0010029B"/>
    <w:rsid w:val="00100826"/>
    <w:rsid w:val="0010123F"/>
    <w:rsid w:val="001016C8"/>
    <w:rsid w:val="001019C8"/>
    <w:rsid w:val="00103006"/>
    <w:rsid w:val="0010587D"/>
    <w:rsid w:val="001059E7"/>
    <w:rsid w:val="00105CD8"/>
    <w:rsid w:val="00107609"/>
    <w:rsid w:val="001100C0"/>
    <w:rsid w:val="001115CA"/>
    <w:rsid w:val="00111ADC"/>
    <w:rsid w:val="0011201E"/>
    <w:rsid w:val="00113696"/>
    <w:rsid w:val="00114538"/>
    <w:rsid w:val="001159A3"/>
    <w:rsid w:val="00115AE7"/>
    <w:rsid w:val="00120552"/>
    <w:rsid w:val="00120630"/>
    <w:rsid w:val="0012225C"/>
    <w:rsid w:val="0012299B"/>
    <w:rsid w:val="00124B8F"/>
    <w:rsid w:val="00125B34"/>
    <w:rsid w:val="0012768F"/>
    <w:rsid w:val="00130743"/>
    <w:rsid w:val="001353F2"/>
    <w:rsid w:val="001357BB"/>
    <w:rsid w:val="00136455"/>
    <w:rsid w:val="00137215"/>
    <w:rsid w:val="001403BF"/>
    <w:rsid w:val="0014052F"/>
    <w:rsid w:val="001410A0"/>
    <w:rsid w:val="00142653"/>
    <w:rsid w:val="001433D4"/>
    <w:rsid w:val="00145524"/>
    <w:rsid w:val="00146E78"/>
    <w:rsid w:val="00151339"/>
    <w:rsid w:val="001514A2"/>
    <w:rsid w:val="00151FBA"/>
    <w:rsid w:val="001536B3"/>
    <w:rsid w:val="001547AB"/>
    <w:rsid w:val="00160135"/>
    <w:rsid w:val="00162620"/>
    <w:rsid w:val="00162BD1"/>
    <w:rsid w:val="00163928"/>
    <w:rsid w:val="00163988"/>
    <w:rsid w:val="00166216"/>
    <w:rsid w:val="00174914"/>
    <w:rsid w:val="00175DE9"/>
    <w:rsid w:val="00177FAD"/>
    <w:rsid w:val="001803EC"/>
    <w:rsid w:val="0018094A"/>
    <w:rsid w:val="0018283C"/>
    <w:rsid w:val="001829D4"/>
    <w:rsid w:val="00182E49"/>
    <w:rsid w:val="00185762"/>
    <w:rsid w:val="00186019"/>
    <w:rsid w:val="00186AEB"/>
    <w:rsid w:val="0018781E"/>
    <w:rsid w:val="00190180"/>
    <w:rsid w:val="001915ED"/>
    <w:rsid w:val="001918BA"/>
    <w:rsid w:val="00195045"/>
    <w:rsid w:val="00195648"/>
    <w:rsid w:val="001956DE"/>
    <w:rsid w:val="001957A3"/>
    <w:rsid w:val="001966B7"/>
    <w:rsid w:val="00196FC0"/>
    <w:rsid w:val="001A00D3"/>
    <w:rsid w:val="001A0521"/>
    <w:rsid w:val="001A15F3"/>
    <w:rsid w:val="001A402A"/>
    <w:rsid w:val="001A511F"/>
    <w:rsid w:val="001A6836"/>
    <w:rsid w:val="001B0B41"/>
    <w:rsid w:val="001B0E6D"/>
    <w:rsid w:val="001B106E"/>
    <w:rsid w:val="001B2C29"/>
    <w:rsid w:val="001B337A"/>
    <w:rsid w:val="001B4D42"/>
    <w:rsid w:val="001B63E1"/>
    <w:rsid w:val="001B7FD4"/>
    <w:rsid w:val="001C0EE3"/>
    <w:rsid w:val="001C27E4"/>
    <w:rsid w:val="001C2D79"/>
    <w:rsid w:val="001C4212"/>
    <w:rsid w:val="001C4D8A"/>
    <w:rsid w:val="001C738B"/>
    <w:rsid w:val="001C738C"/>
    <w:rsid w:val="001D08AD"/>
    <w:rsid w:val="001D1690"/>
    <w:rsid w:val="001D51AE"/>
    <w:rsid w:val="001D6944"/>
    <w:rsid w:val="001D70D6"/>
    <w:rsid w:val="001E25BC"/>
    <w:rsid w:val="001E3FA1"/>
    <w:rsid w:val="001E5DBF"/>
    <w:rsid w:val="001E6628"/>
    <w:rsid w:val="001E79CF"/>
    <w:rsid w:val="001F0903"/>
    <w:rsid w:val="001F212A"/>
    <w:rsid w:val="001F32F4"/>
    <w:rsid w:val="002015BB"/>
    <w:rsid w:val="0020462F"/>
    <w:rsid w:val="00207AC2"/>
    <w:rsid w:val="00207D58"/>
    <w:rsid w:val="00211E78"/>
    <w:rsid w:val="00212B22"/>
    <w:rsid w:val="00214C82"/>
    <w:rsid w:val="00216F7C"/>
    <w:rsid w:val="00223A92"/>
    <w:rsid w:val="0022594A"/>
    <w:rsid w:val="00225D05"/>
    <w:rsid w:val="002262B5"/>
    <w:rsid w:val="002267C2"/>
    <w:rsid w:val="002270DA"/>
    <w:rsid w:val="00233881"/>
    <w:rsid w:val="00234806"/>
    <w:rsid w:val="00235A31"/>
    <w:rsid w:val="0024006C"/>
    <w:rsid w:val="002402DF"/>
    <w:rsid w:val="0024089D"/>
    <w:rsid w:val="00241670"/>
    <w:rsid w:val="0024212B"/>
    <w:rsid w:val="00242BF8"/>
    <w:rsid w:val="00243B25"/>
    <w:rsid w:val="00244188"/>
    <w:rsid w:val="0025183A"/>
    <w:rsid w:val="00252306"/>
    <w:rsid w:val="002539A3"/>
    <w:rsid w:val="002544F8"/>
    <w:rsid w:val="00256957"/>
    <w:rsid w:val="00257151"/>
    <w:rsid w:val="00261D12"/>
    <w:rsid w:val="00261DD9"/>
    <w:rsid w:val="00265B14"/>
    <w:rsid w:val="002664BC"/>
    <w:rsid w:val="00270F35"/>
    <w:rsid w:val="00273AE9"/>
    <w:rsid w:val="00274F9D"/>
    <w:rsid w:val="00280118"/>
    <w:rsid w:val="00280CE3"/>
    <w:rsid w:val="00281E62"/>
    <w:rsid w:val="00286340"/>
    <w:rsid w:val="00291C1E"/>
    <w:rsid w:val="002922BF"/>
    <w:rsid w:val="00292BFB"/>
    <w:rsid w:val="00296E40"/>
    <w:rsid w:val="00297377"/>
    <w:rsid w:val="002973E5"/>
    <w:rsid w:val="002A0BB5"/>
    <w:rsid w:val="002A24DF"/>
    <w:rsid w:val="002A32B9"/>
    <w:rsid w:val="002A3BDA"/>
    <w:rsid w:val="002A3D24"/>
    <w:rsid w:val="002A4FA2"/>
    <w:rsid w:val="002B15A9"/>
    <w:rsid w:val="002B1EDA"/>
    <w:rsid w:val="002B39F5"/>
    <w:rsid w:val="002B3BE0"/>
    <w:rsid w:val="002B47D9"/>
    <w:rsid w:val="002C09D1"/>
    <w:rsid w:val="002C123F"/>
    <w:rsid w:val="002C13A1"/>
    <w:rsid w:val="002C1805"/>
    <w:rsid w:val="002C2C60"/>
    <w:rsid w:val="002C4214"/>
    <w:rsid w:val="002C613D"/>
    <w:rsid w:val="002C6ED6"/>
    <w:rsid w:val="002D1829"/>
    <w:rsid w:val="002D2597"/>
    <w:rsid w:val="002D2B7C"/>
    <w:rsid w:val="002D3E0B"/>
    <w:rsid w:val="002E00D3"/>
    <w:rsid w:val="002E1276"/>
    <w:rsid w:val="002E2A82"/>
    <w:rsid w:val="002E43FD"/>
    <w:rsid w:val="002E6372"/>
    <w:rsid w:val="002E79BB"/>
    <w:rsid w:val="002E7D3D"/>
    <w:rsid w:val="002F2F94"/>
    <w:rsid w:val="002F3BC2"/>
    <w:rsid w:val="002F4EEA"/>
    <w:rsid w:val="002F4FCD"/>
    <w:rsid w:val="002F50CF"/>
    <w:rsid w:val="002F57BF"/>
    <w:rsid w:val="002F67D0"/>
    <w:rsid w:val="002F7F65"/>
    <w:rsid w:val="00301831"/>
    <w:rsid w:val="0030214C"/>
    <w:rsid w:val="00305EC9"/>
    <w:rsid w:val="003060D8"/>
    <w:rsid w:val="00311752"/>
    <w:rsid w:val="003123FD"/>
    <w:rsid w:val="003138A2"/>
    <w:rsid w:val="0031703C"/>
    <w:rsid w:val="0032093D"/>
    <w:rsid w:val="00320B9D"/>
    <w:rsid w:val="0032269D"/>
    <w:rsid w:val="0032492A"/>
    <w:rsid w:val="00324E6B"/>
    <w:rsid w:val="00325944"/>
    <w:rsid w:val="00325EB9"/>
    <w:rsid w:val="0032716F"/>
    <w:rsid w:val="00327266"/>
    <w:rsid w:val="003278B4"/>
    <w:rsid w:val="00327D9A"/>
    <w:rsid w:val="003320DB"/>
    <w:rsid w:val="00336AE2"/>
    <w:rsid w:val="00340703"/>
    <w:rsid w:val="00343FA0"/>
    <w:rsid w:val="0034482F"/>
    <w:rsid w:val="00344F48"/>
    <w:rsid w:val="00347EED"/>
    <w:rsid w:val="00347F31"/>
    <w:rsid w:val="00352991"/>
    <w:rsid w:val="003552EF"/>
    <w:rsid w:val="0035570F"/>
    <w:rsid w:val="003559F8"/>
    <w:rsid w:val="0036038B"/>
    <w:rsid w:val="00360EB3"/>
    <w:rsid w:val="003610FB"/>
    <w:rsid w:val="003623B7"/>
    <w:rsid w:val="00363150"/>
    <w:rsid w:val="003634ED"/>
    <w:rsid w:val="0036504F"/>
    <w:rsid w:val="00366767"/>
    <w:rsid w:val="00367F6F"/>
    <w:rsid w:val="00372E5E"/>
    <w:rsid w:val="00373CDB"/>
    <w:rsid w:val="00376A18"/>
    <w:rsid w:val="00380DF4"/>
    <w:rsid w:val="003823C4"/>
    <w:rsid w:val="00382807"/>
    <w:rsid w:val="00383F3C"/>
    <w:rsid w:val="00386BE5"/>
    <w:rsid w:val="00390608"/>
    <w:rsid w:val="00393BB5"/>
    <w:rsid w:val="00395A3C"/>
    <w:rsid w:val="003A0D50"/>
    <w:rsid w:val="003A0F0F"/>
    <w:rsid w:val="003A2C15"/>
    <w:rsid w:val="003A542C"/>
    <w:rsid w:val="003A66D7"/>
    <w:rsid w:val="003B1DC0"/>
    <w:rsid w:val="003B3F5A"/>
    <w:rsid w:val="003B4D07"/>
    <w:rsid w:val="003B7780"/>
    <w:rsid w:val="003C0A2B"/>
    <w:rsid w:val="003C218D"/>
    <w:rsid w:val="003C54F8"/>
    <w:rsid w:val="003C610E"/>
    <w:rsid w:val="003C6495"/>
    <w:rsid w:val="003C766D"/>
    <w:rsid w:val="003C7DAF"/>
    <w:rsid w:val="003D209D"/>
    <w:rsid w:val="003D2B4B"/>
    <w:rsid w:val="003D3911"/>
    <w:rsid w:val="003D5672"/>
    <w:rsid w:val="003D6600"/>
    <w:rsid w:val="003E035F"/>
    <w:rsid w:val="003E1132"/>
    <w:rsid w:val="003E3865"/>
    <w:rsid w:val="003E3C9B"/>
    <w:rsid w:val="003E50E6"/>
    <w:rsid w:val="003E59B5"/>
    <w:rsid w:val="003E66EE"/>
    <w:rsid w:val="003F20FD"/>
    <w:rsid w:val="003F5280"/>
    <w:rsid w:val="00400003"/>
    <w:rsid w:val="00400407"/>
    <w:rsid w:val="00400DBC"/>
    <w:rsid w:val="004013FB"/>
    <w:rsid w:val="00413DF1"/>
    <w:rsid w:val="0041634B"/>
    <w:rsid w:val="00416C0C"/>
    <w:rsid w:val="00417518"/>
    <w:rsid w:val="00420630"/>
    <w:rsid w:val="00420C14"/>
    <w:rsid w:val="004216CB"/>
    <w:rsid w:val="00421FB6"/>
    <w:rsid w:val="004250C7"/>
    <w:rsid w:val="004266DD"/>
    <w:rsid w:val="004274CD"/>
    <w:rsid w:val="004302C1"/>
    <w:rsid w:val="0043115B"/>
    <w:rsid w:val="00431C3F"/>
    <w:rsid w:val="00437566"/>
    <w:rsid w:val="0044019D"/>
    <w:rsid w:val="00440499"/>
    <w:rsid w:val="00441B1D"/>
    <w:rsid w:val="00445473"/>
    <w:rsid w:val="004456F1"/>
    <w:rsid w:val="00450F7F"/>
    <w:rsid w:val="00455011"/>
    <w:rsid w:val="0045701A"/>
    <w:rsid w:val="00461CDF"/>
    <w:rsid w:val="0046377C"/>
    <w:rsid w:val="004638D3"/>
    <w:rsid w:val="004646EF"/>
    <w:rsid w:val="004652BA"/>
    <w:rsid w:val="0046532A"/>
    <w:rsid w:val="004656FE"/>
    <w:rsid w:val="00467034"/>
    <w:rsid w:val="00472139"/>
    <w:rsid w:val="00472699"/>
    <w:rsid w:val="00472E62"/>
    <w:rsid w:val="004735F7"/>
    <w:rsid w:val="0047393C"/>
    <w:rsid w:val="00475DDA"/>
    <w:rsid w:val="00477132"/>
    <w:rsid w:val="0048096C"/>
    <w:rsid w:val="0048113F"/>
    <w:rsid w:val="00482E9C"/>
    <w:rsid w:val="00483AEF"/>
    <w:rsid w:val="0048425D"/>
    <w:rsid w:val="00485F6A"/>
    <w:rsid w:val="0048610B"/>
    <w:rsid w:val="00492603"/>
    <w:rsid w:val="0049261B"/>
    <w:rsid w:val="004928AA"/>
    <w:rsid w:val="00493C0E"/>
    <w:rsid w:val="0049698F"/>
    <w:rsid w:val="0049729F"/>
    <w:rsid w:val="00497831"/>
    <w:rsid w:val="004A01C9"/>
    <w:rsid w:val="004A38FD"/>
    <w:rsid w:val="004A40F0"/>
    <w:rsid w:val="004A5825"/>
    <w:rsid w:val="004A5E1C"/>
    <w:rsid w:val="004A637F"/>
    <w:rsid w:val="004B5217"/>
    <w:rsid w:val="004B7B38"/>
    <w:rsid w:val="004C12C8"/>
    <w:rsid w:val="004C262A"/>
    <w:rsid w:val="004C625A"/>
    <w:rsid w:val="004C6F3B"/>
    <w:rsid w:val="004D0CC8"/>
    <w:rsid w:val="004D0F77"/>
    <w:rsid w:val="004D22AC"/>
    <w:rsid w:val="004D2622"/>
    <w:rsid w:val="004D2A32"/>
    <w:rsid w:val="004D33B2"/>
    <w:rsid w:val="004D4746"/>
    <w:rsid w:val="004D4883"/>
    <w:rsid w:val="004D498A"/>
    <w:rsid w:val="004D77FB"/>
    <w:rsid w:val="004E2D6C"/>
    <w:rsid w:val="004E2F62"/>
    <w:rsid w:val="004E347D"/>
    <w:rsid w:val="004E3B37"/>
    <w:rsid w:val="004E7A17"/>
    <w:rsid w:val="004F0445"/>
    <w:rsid w:val="004F0BAE"/>
    <w:rsid w:val="004F22E7"/>
    <w:rsid w:val="004F5813"/>
    <w:rsid w:val="0050012B"/>
    <w:rsid w:val="00501716"/>
    <w:rsid w:val="005031B2"/>
    <w:rsid w:val="005051BF"/>
    <w:rsid w:val="00507CCC"/>
    <w:rsid w:val="00512161"/>
    <w:rsid w:val="0051216C"/>
    <w:rsid w:val="00512CCD"/>
    <w:rsid w:val="0051479D"/>
    <w:rsid w:val="00514CE6"/>
    <w:rsid w:val="00516B24"/>
    <w:rsid w:val="00522537"/>
    <w:rsid w:val="005225F8"/>
    <w:rsid w:val="00522632"/>
    <w:rsid w:val="00523D57"/>
    <w:rsid w:val="00524835"/>
    <w:rsid w:val="00524BC6"/>
    <w:rsid w:val="00525FCE"/>
    <w:rsid w:val="0053012B"/>
    <w:rsid w:val="00530228"/>
    <w:rsid w:val="00532D1D"/>
    <w:rsid w:val="00532EF9"/>
    <w:rsid w:val="00534866"/>
    <w:rsid w:val="005352DA"/>
    <w:rsid w:val="00535BFA"/>
    <w:rsid w:val="00536D2B"/>
    <w:rsid w:val="00537549"/>
    <w:rsid w:val="00540AB6"/>
    <w:rsid w:val="00545057"/>
    <w:rsid w:val="00547123"/>
    <w:rsid w:val="00547633"/>
    <w:rsid w:val="00547B9D"/>
    <w:rsid w:val="00547CF8"/>
    <w:rsid w:val="00552A46"/>
    <w:rsid w:val="00554BCD"/>
    <w:rsid w:val="00557607"/>
    <w:rsid w:val="00557CED"/>
    <w:rsid w:val="00561000"/>
    <w:rsid w:val="00561787"/>
    <w:rsid w:val="00562E3B"/>
    <w:rsid w:val="00563145"/>
    <w:rsid w:val="005641FD"/>
    <w:rsid w:val="005662CC"/>
    <w:rsid w:val="00567A9C"/>
    <w:rsid w:val="00571134"/>
    <w:rsid w:val="0057213E"/>
    <w:rsid w:val="00572EB2"/>
    <w:rsid w:val="00575BAA"/>
    <w:rsid w:val="005803F4"/>
    <w:rsid w:val="00580D79"/>
    <w:rsid w:val="00584050"/>
    <w:rsid w:val="00586259"/>
    <w:rsid w:val="00587799"/>
    <w:rsid w:val="005907D7"/>
    <w:rsid w:val="005910D2"/>
    <w:rsid w:val="0059323D"/>
    <w:rsid w:val="00593F7B"/>
    <w:rsid w:val="005946C3"/>
    <w:rsid w:val="005961BC"/>
    <w:rsid w:val="005971FE"/>
    <w:rsid w:val="005972B1"/>
    <w:rsid w:val="005A651C"/>
    <w:rsid w:val="005A6580"/>
    <w:rsid w:val="005B1019"/>
    <w:rsid w:val="005B2011"/>
    <w:rsid w:val="005B235D"/>
    <w:rsid w:val="005B74E6"/>
    <w:rsid w:val="005C0037"/>
    <w:rsid w:val="005C0736"/>
    <w:rsid w:val="005C1562"/>
    <w:rsid w:val="005C37DB"/>
    <w:rsid w:val="005C3FC8"/>
    <w:rsid w:val="005C46C2"/>
    <w:rsid w:val="005C527D"/>
    <w:rsid w:val="005C5C95"/>
    <w:rsid w:val="005C613B"/>
    <w:rsid w:val="005C614C"/>
    <w:rsid w:val="005C6A9D"/>
    <w:rsid w:val="005C771A"/>
    <w:rsid w:val="005D098D"/>
    <w:rsid w:val="005D1E0D"/>
    <w:rsid w:val="005D23EE"/>
    <w:rsid w:val="005D3076"/>
    <w:rsid w:val="005D32D6"/>
    <w:rsid w:val="005D40FD"/>
    <w:rsid w:val="005D441C"/>
    <w:rsid w:val="005E1080"/>
    <w:rsid w:val="005E307E"/>
    <w:rsid w:val="005E30E5"/>
    <w:rsid w:val="005E6A10"/>
    <w:rsid w:val="005F2ACC"/>
    <w:rsid w:val="005F3683"/>
    <w:rsid w:val="005F3D33"/>
    <w:rsid w:val="005F660B"/>
    <w:rsid w:val="005F75C4"/>
    <w:rsid w:val="00600FCD"/>
    <w:rsid w:val="00602006"/>
    <w:rsid w:val="00602316"/>
    <w:rsid w:val="006028B9"/>
    <w:rsid w:val="0060320D"/>
    <w:rsid w:val="00603318"/>
    <w:rsid w:val="00604473"/>
    <w:rsid w:val="00604679"/>
    <w:rsid w:val="00605740"/>
    <w:rsid w:val="006064E2"/>
    <w:rsid w:val="00610AEE"/>
    <w:rsid w:val="006123C9"/>
    <w:rsid w:val="00612C27"/>
    <w:rsid w:val="00613A3C"/>
    <w:rsid w:val="00616553"/>
    <w:rsid w:val="006166DC"/>
    <w:rsid w:val="00617A22"/>
    <w:rsid w:val="00617D99"/>
    <w:rsid w:val="00622A54"/>
    <w:rsid w:val="006238E5"/>
    <w:rsid w:val="006246D1"/>
    <w:rsid w:val="00625B7B"/>
    <w:rsid w:val="0062763B"/>
    <w:rsid w:val="00630B5E"/>
    <w:rsid w:val="00630FBB"/>
    <w:rsid w:val="006338ED"/>
    <w:rsid w:val="00633EEB"/>
    <w:rsid w:val="0063524F"/>
    <w:rsid w:val="0063706F"/>
    <w:rsid w:val="00642333"/>
    <w:rsid w:val="006436C4"/>
    <w:rsid w:val="00643A35"/>
    <w:rsid w:val="00645052"/>
    <w:rsid w:val="00645D43"/>
    <w:rsid w:val="00646133"/>
    <w:rsid w:val="006467D0"/>
    <w:rsid w:val="0065043F"/>
    <w:rsid w:val="00650473"/>
    <w:rsid w:val="0065090C"/>
    <w:rsid w:val="00652E72"/>
    <w:rsid w:val="00653164"/>
    <w:rsid w:val="006550F0"/>
    <w:rsid w:val="00655A66"/>
    <w:rsid w:val="00660723"/>
    <w:rsid w:val="0066388D"/>
    <w:rsid w:val="00664BF3"/>
    <w:rsid w:val="00666CC4"/>
    <w:rsid w:val="00673622"/>
    <w:rsid w:val="00674060"/>
    <w:rsid w:val="0067558B"/>
    <w:rsid w:val="00680411"/>
    <w:rsid w:val="006832F9"/>
    <w:rsid w:val="006850DD"/>
    <w:rsid w:val="006866C2"/>
    <w:rsid w:val="00691FA8"/>
    <w:rsid w:val="006969F7"/>
    <w:rsid w:val="0069742B"/>
    <w:rsid w:val="006A01B1"/>
    <w:rsid w:val="006A08D6"/>
    <w:rsid w:val="006A1EDE"/>
    <w:rsid w:val="006A32F9"/>
    <w:rsid w:val="006A4F45"/>
    <w:rsid w:val="006A652F"/>
    <w:rsid w:val="006A6E9A"/>
    <w:rsid w:val="006A78A1"/>
    <w:rsid w:val="006B15FF"/>
    <w:rsid w:val="006B2415"/>
    <w:rsid w:val="006B354E"/>
    <w:rsid w:val="006B52C9"/>
    <w:rsid w:val="006B55D6"/>
    <w:rsid w:val="006B69FB"/>
    <w:rsid w:val="006C1EA5"/>
    <w:rsid w:val="006C4001"/>
    <w:rsid w:val="006C5423"/>
    <w:rsid w:val="006C6070"/>
    <w:rsid w:val="006C696E"/>
    <w:rsid w:val="006C6F3E"/>
    <w:rsid w:val="006C70AA"/>
    <w:rsid w:val="006C7901"/>
    <w:rsid w:val="006D6AD0"/>
    <w:rsid w:val="006D6C51"/>
    <w:rsid w:val="006D71D3"/>
    <w:rsid w:val="006D7D30"/>
    <w:rsid w:val="006D7F1F"/>
    <w:rsid w:val="006E13FB"/>
    <w:rsid w:val="006E3968"/>
    <w:rsid w:val="006E4CCD"/>
    <w:rsid w:val="006E5AE1"/>
    <w:rsid w:val="006E6C58"/>
    <w:rsid w:val="006F006E"/>
    <w:rsid w:val="006F071C"/>
    <w:rsid w:val="006F08AC"/>
    <w:rsid w:val="006F1870"/>
    <w:rsid w:val="006F2764"/>
    <w:rsid w:val="006F3524"/>
    <w:rsid w:val="006F561D"/>
    <w:rsid w:val="007019C3"/>
    <w:rsid w:val="00702A33"/>
    <w:rsid w:val="00702D80"/>
    <w:rsid w:val="00703848"/>
    <w:rsid w:val="00706F81"/>
    <w:rsid w:val="00710B9F"/>
    <w:rsid w:val="00711910"/>
    <w:rsid w:val="00711D2D"/>
    <w:rsid w:val="00714230"/>
    <w:rsid w:val="007151E1"/>
    <w:rsid w:val="00720196"/>
    <w:rsid w:val="00720334"/>
    <w:rsid w:val="00720C25"/>
    <w:rsid w:val="00720D39"/>
    <w:rsid w:val="00721786"/>
    <w:rsid w:val="00722ABE"/>
    <w:rsid w:val="0072451B"/>
    <w:rsid w:val="00724CE8"/>
    <w:rsid w:val="007251FF"/>
    <w:rsid w:val="00727AA8"/>
    <w:rsid w:val="00731898"/>
    <w:rsid w:val="00732F6E"/>
    <w:rsid w:val="00733C3D"/>
    <w:rsid w:val="00733FE7"/>
    <w:rsid w:val="00734DC6"/>
    <w:rsid w:val="00735875"/>
    <w:rsid w:val="007369E7"/>
    <w:rsid w:val="00737A16"/>
    <w:rsid w:val="007415C0"/>
    <w:rsid w:val="00741679"/>
    <w:rsid w:val="00741DD6"/>
    <w:rsid w:val="007440A0"/>
    <w:rsid w:val="00744ED7"/>
    <w:rsid w:val="00750176"/>
    <w:rsid w:val="0075078A"/>
    <w:rsid w:val="00751DB9"/>
    <w:rsid w:val="007528AA"/>
    <w:rsid w:val="00754B52"/>
    <w:rsid w:val="00754C8A"/>
    <w:rsid w:val="00755A37"/>
    <w:rsid w:val="007568E4"/>
    <w:rsid w:val="007569C0"/>
    <w:rsid w:val="00760C50"/>
    <w:rsid w:val="00760E3F"/>
    <w:rsid w:val="00761924"/>
    <w:rsid w:val="00761A29"/>
    <w:rsid w:val="0076219F"/>
    <w:rsid w:val="00762E9F"/>
    <w:rsid w:val="00766770"/>
    <w:rsid w:val="00771102"/>
    <w:rsid w:val="00771AE2"/>
    <w:rsid w:val="0077537F"/>
    <w:rsid w:val="0078190F"/>
    <w:rsid w:val="00782174"/>
    <w:rsid w:val="00784948"/>
    <w:rsid w:val="007849DA"/>
    <w:rsid w:val="007932C4"/>
    <w:rsid w:val="007A54F6"/>
    <w:rsid w:val="007B04AA"/>
    <w:rsid w:val="007B08AB"/>
    <w:rsid w:val="007B0D2A"/>
    <w:rsid w:val="007B3197"/>
    <w:rsid w:val="007B3592"/>
    <w:rsid w:val="007B3C51"/>
    <w:rsid w:val="007B73C4"/>
    <w:rsid w:val="007C7951"/>
    <w:rsid w:val="007C7D6F"/>
    <w:rsid w:val="007D0173"/>
    <w:rsid w:val="007D368B"/>
    <w:rsid w:val="007D443C"/>
    <w:rsid w:val="007D6C34"/>
    <w:rsid w:val="007D765D"/>
    <w:rsid w:val="007E2D02"/>
    <w:rsid w:val="007E36CE"/>
    <w:rsid w:val="007E5B0D"/>
    <w:rsid w:val="007E782A"/>
    <w:rsid w:val="007E79A1"/>
    <w:rsid w:val="007E7BEF"/>
    <w:rsid w:val="007F4064"/>
    <w:rsid w:val="007F47BB"/>
    <w:rsid w:val="007F5E02"/>
    <w:rsid w:val="007F6168"/>
    <w:rsid w:val="00800051"/>
    <w:rsid w:val="00804889"/>
    <w:rsid w:val="00805396"/>
    <w:rsid w:val="008054F7"/>
    <w:rsid w:val="00807B16"/>
    <w:rsid w:val="00811872"/>
    <w:rsid w:val="0081194D"/>
    <w:rsid w:val="0081292B"/>
    <w:rsid w:val="0081299D"/>
    <w:rsid w:val="00813A15"/>
    <w:rsid w:val="00820AC3"/>
    <w:rsid w:val="008222C7"/>
    <w:rsid w:val="008227BD"/>
    <w:rsid w:val="00826A7B"/>
    <w:rsid w:val="00830C79"/>
    <w:rsid w:val="00832C24"/>
    <w:rsid w:val="008335A0"/>
    <w:rsid w:val="00833F74"/>
    <w:rsid w:val="00841A2A"/>
    <w:rsid w:val="00846340"/>
    <w:rsid w:val="00847295"/>
    <w:rsid w:val="00850A63"/>
    <w:rsid w:val="00851786"/>
    <w:rsid w:val="008528F1"/>
    <w:rsid w:val="00852CDA"/>
    <w:rsid w:val="0085596E"/>
    <w:rsid w:val="00855B05"/>
    <w:rsid w:val="00856086"/>
    <w:rsid w:val="00856122"/>
    <w:rsid w:val="00856AB3"/>
    <w:rsid w:val="00857250"/>
    <w:rsid w:val="00864D69"/>
    <w:rsid w:val="00864EA1"/>
    <w:rsid w:val="00865D31"/>
    <w:rsid w:val="0086723D"/>
    <w:rsid w:val="008708A3"/>
    <w:rsid w:val="00870E74"/>
    <w:rsid w:val="00871AA4"/>
    <w:rsid w:val="00871BCB"/>
    <w:rsid w:val="008721EF"/>
    <w:rsid w:val="008721F3"/>
    <w:rsid w:val="0087226D"/>
    <w:rsid w:val="00873032"/>
    <w:rsid w:val="0087318D"/>
    <w:rsid w:val="008739A9"/>
    <w:rsid w:val="00882D09"/>
    <w:rsid w:val="00883140"/>
    <w:rsid w:val="0089095A"/>
    <w:rsid w:val="008912A6"/>
    <w:rsid w:val="00891D15"/>
    <w:rsid w:val="008924C5"/>
    <w:rsid w:val="008A01A7"/>
    <w:rsid w:val="008A2C2B"/>
    <w:rsid w:val="008A6227"/>
    <w:rsid w:val="008A674D"/>
    <w:rsid w:val="008B01B0"/>
    <w:rsid w:val="008B0320"/>
    <w:rsid w:val="008B18B6"/>
    <w:rsid w:val="008B414E"/>
    <w:rsid w:val="008B4CEB"/>
    <w:rsid w:val="008B54F7"/>
    <w:rsid w:val="008B59A6"/>
    <w:rsid w:val="008B5E9E"/>
    <w:rsid w:val="008B782D"/>
    <w:rsid w:val="008B7C3E"/>
    <w:rsid w:val="008C00AD"/>
    <w:rsid w:val="008C0341"/>
    <w:rsid w:val="008C22DC"/>
    <w:rsid w:val="008D0226"/>
    <w:rsid w:val="008D0DAD"/>
    <w:rsid w:val="008D495F"/>
    <w:rsid w:val="008E0CFF"/>
    <w:rsid w:val="008E15DC"/>
    <w:rsid w:val="008E25DA"/>
    <w:rsid w:val="008E4F7D"/>
    <w:rsid w:val="008E4FB3"/>
    <w:rsid w:val="008E5887"/>
    <w:rsid w:val="008F0332"/>
    <w:rsid w:val="008F0A57"/>
    <w:rsid w:val="008F0DF4"/>
    <w:rsid w:val="008F2F97"/>
    <w:rsid w:val="008F307E"/>
    <w:rsid w:val="008F5A01"/>
    <w:rsid w:val="0090031B"/>
    <w:rsid w:val="00900658"/>
    <w:rsid w:val="0090074D"/>
    <w:rsid w:val="00900C8A"/>
    <w:rsid w:val="0090133A"/>
    <w:rsid w:val="00906399"/>
    <w:rsid w:val="00906A35"/>
    <w:rsid w:val="00910B39"/>
    <w:rsid w:val="009120B0"/>
    <w:rsid w:val="00913443"/>
    <w:rsid w:val="009136C7"/>
    <w:rsid w:val="0092424F"/>
    <w:rsid w:val="00931B78"/>
    <w:rsid w:val="009327F1"/>
    <w:rsid w:val="00933AFA"/>
    <w:rsid w:val="00934AF8"/>
    <w:rsid w:val="0093656E"/>
    <w:rsid w:val="0093728A"/>
    <w:rsid w:val="00940487"/>
    <w:rsid w:val="00941798"/>
    <w:rsid w:val="0094443B"/>
    <w:rsid w:val="00946E08"/>
    <w:rsid w:val="0095281C"/>
    <w:rsid w:val="0095438F"/>
    <w:rsid w:val="00956AF0"/>
    <w:rsid w:val="009607D1"/>
    <w:rsid w:val="00960B82"/>
    <w:rsid w:val="0096160D"/>
    <w:rsid w:val="00961D3D"/>
    <w:rsid w:val="00961E34"/>
    <w:rsid w:val="00961FD8"/>
    <w:rsid w:val="00967A98"/>
    <w:rsid w:val="009717D8"/>
    <w:rsid w:val="009736EA"/>
    <w:rsid w:val="00974882"/>
    <w:rsid w:val="00974BF2"/>
    <w:rsid w:val="00975575"/>
    <w:rsid w:val="0097568A"/>
    <w:rsid w:val="0098377B"/>
    <w:rsid w:val="009838B2"/>
    <w:rsid w:val="00984B43"/>
    <w:rsid w:val="00985016"/>
    <w:rsid w:val="00985919"/>
    <w:rsid w:val="009871AC"/>
    <w:rsid w:val="00987AF6"/>
    <w:rsid w:val="00990781"/>
    <w:rsid w:val="00990D47"/>
    <w:rsid w:val="00991F8F"/>
    <w:rsid w:val="00994A24"/>
    <w:rsid w:val="00996574"/>
    <w:rsid w:val="00997EEF"/>
    <w:rsid w:val="009A5C1F"/>
    <w:rsid w:val="009A63EF"/>
    <w:rsid w:val="009B0295"/>
    <w:rsid w:val="009B0918"/>
    <w:rsid w:val="009B3212"/>
    <w:rsid w:val="009B355D"/>
    <w:rsid w:val="009B361E"/>
    <w:rsid w:val="009B3FF6"/>
    <w:rsid w:val="009B4182"/>
    <w:rsid w:val="009B52A5"/>
    <w:rsid w:val="009B577D"/>
    <w:rsid w:val="009C2CBD"/>
    <w:rsid w:val="009C349B"/>
    <w:rsid w:val="009C38CA"/>
    <w:rsid w:val="009C47BA"/>
    <w:rsid w:val="009C5737"/>
    <w:rsid w:val="009C579F"/>
    <w:rsid w:val="009C6A32"/>
    <w:rsid w:val="009C6F10"/>
    <w:rsid w:val="009D0150"/>
    <w:rsid w:val="009D2097"/>
    <w:rsid w:val="009D23C4"/>
    <w:rsid w:val="009D2749"/>
    <w:rsid w:val="009D4A8B"/>
    <w:rsid w:val="009D50F2"/>
    <w:rsid w:val="009D5575"/>
    <w:rsid w:val="009E0C1C"/>
    <w:rsid w:val="009E3721"/>
    <w:rsid w:val="009E39B9"/>
    <w:rsid w:val="009E5AA8"/>
    <w:rsid w:val="009F116E"/>
    <w:rsid w:val="009F18DB"/>
    <w:rsid w:val="009F1D76"/>
    <w:rsid w:val="009F2700"/>
    <w:rsid w:val="009F3EB4"/>
    <w:rsid w:val="009F5623"/>
    <w:rsid w:val="009F5C54"/>
    <w:rsid w:val="009F6916"/>
    <w:rsid w:val="009F6999"/>
    <w:rsid w:val="009F6A4B"/>
    <w:rsid w:val="009F7DE2"/>
    <w:rsid w:val="00A010A3"/>
    <w:rsid w:val="00A02606"/>
    <w:rsid w:val="00A04218"/>
    <w:rsid w:val="00A0450C"/>
    <w:rsid w:val="00A05938"/>
    <w:rsid w:val="00A05FB4"/>
    <w:rsid w:val="00A10084"/>
    <w:rsid w:val="00A1514E"/>
    <w:rsid w:val="00A15A86"/>
    <w:rsid w:val="00A15B63"/>
    <w:rsid w:val="00A15C2E"/>
    <w:rsid w:val="00A170F0"/>
    <w:rsid w:val="00A17DE2"/>
    <w:rsid w:val="00A22EC2"/>
    <w:rsid w:val="00A267D3"/>
    <w:rsid w:val="00A27303"/>
    <w:rsid w:val="00A2754C"/>
    <w:rsid w:val="00A27D7F"/>
    <w:rsid w:val="00A30B25"/>
    <w:rsid w:val="00A31743"/>
    <w:rsid w:val="00A35000"/>
    <w:rsid w:val="00A377CE"/>
    <w:rsid w:val="00A37CCD"/>
    <w:rsid w:val="00A40108"/>
    <w:rsid w:val="00A41A8E"/>
    <w:rsid w:val="00A44D0C"/>
    <w:rsid w:val="00A4735E"/>
    <w:rsid w:val="00A50104"/>
    <w:rsid w:val="00A52599"/>
    <w:rsid w:val="00A52797"/>
    <w:rsid w:val="00A52933"/>
    <w:rsid w:val="00A530B6"/>
    <w:rsid w:val="00A55B70"/>
    <w:rsid w:val="00A60101"/>
    <w:rsid w:val="00A60BFB"/>
    <w:rsid w:val="00A61077"/>
    <w:rsid w:val="00A614D0"/>
    <w:rsid w:val="00A62000"/>
    <w:rsid w:val="00A63E56"/>
    <w:rsid w:val="00A65A80"/>
    <w:rsid w:val="00A6634E"/>
    <w:rsid w:val="00A66E13"/>
    <w:rsid w:val="00A67839"/>
    <w:rsid w:val="00A679F8"/>
    <w:rsid w:val="00A715D7"/>
    <w:rsid w:val="00A71E32"/>
    <w:rsid w:val="00A74D4F"/>
    <w:rsid w:val="00A74F64"/>
    <w:rsid w:val="00A754DF"/>
    <w:rsid w:val="00A81F7E"/>
    <w:rsid w:val="00A84047"/>
    <w:rsid w:val="00A84671"/>
    <w:rsid w:val="00A84B47"/>
    <w:rsid w:val="00A84BB2"/>
    <w:rsid w:val="00A85D97"/>
    <w:rsid w:val="00A85DF8"/>
    <w:rsid w:val="00A92D24"/>
    <w:rsid w:val="00A97247"/>
    <w:rsid w:val="00AA4399"/>
    <w:rsid w:val="00AA68A2"/>
    <w:rsid w:val="00AA6A0A"/>
    <w:rsid w:val="00AB0A1F"/>
    <w:rsid w:val="00AC0410"/>
    <w:rsid w:val="00AC121C"/>
    <w:rsid w:val="00AC2069"/>
    <w:rsid w:val="00AC2BD7"/>
    <w:rsid w:val="00AC749B"/>
    <w:rsid w:val="00AD1B4E"/>
    <w:rsid w:val="00AD3DEE"/>
    <w:rsid w:val="00AD60E0"/>
    <w:rsid w:val="00AD71E0"/>
    <w:rsid w:val="00AE1521"/>
    <w:rsid w:val="00AE3C0B"/>
    <w:rsid w:val="00AE5C3B"/>
    <w:rsid w:val="00AF27BC"/>
    <w:rsid w:val="00AF2F1D"/>
    <w:rsid w:val="00AF4078"/>
    <w:rsid w:val="00B03746"/>
    <w:rsid w:val="00B07361"/>
    <w:rsid w:val="00B074B4"/>
    <w:rsid w:val="00B117F1"/>
    <w:rsid w:val="00B1204D"/>
    <w:rsid w:val="00B121FB"/>
    <w:rsid w:val="00B12BC6"/>
    <w:rsid w:val="00B17C6A"/>
    <w:rsid w:val="00B17E82"/>
    <w:rsid w:val="00B22610"/>
    <w:rsid w:val="00B235A1"/>
    <w:rsid w:val="00B2457A"/>
    <w:rsid w:val="00B25E2A"/>
    <w:rsid w:val="00B264E3"/>
    <w:rsid w:val="00B26621"/>
    <w:rsid w:val="00B2786A"/>
    <w:rsid w:val="00B27C00"/>
    <w:rsid w:val="00B3313B"/>
    <w:rsid w:val="00B35225"/>
    <w:rsid w:val="00B37072"/>
    <w:rsid w:val="00B40204"/>
    <w:rsid w:val="00B41B3D"/>
    <w:rsid w:val="00B42139"/>
    <w:rsid w:val="00B424D4"/>
    <w:rsid w:val="00B4250D"/>
    <w:rsid w:val="00B44A4A"/>
    <w:rsid w:val="00B45782"/>
    <w:rsid w:val="00B45C52"/>
    <w:rsid w:val="00B45FAA"/>
    <w:rsid w:val="00B504CA"/>
    <w:rsid w:val="00B51648"/>
    <w:rsid w:val="00B52ED0"/>
    <w:rsid w:val="00B53230"/>
    <w:rsid w:val="00B54688"/>
    <w:rsid w:val="00B57062"/>
    <w:rsid w:val="00B6190A"/>
    <w:rsid w:val="00B65723"/>
    <w:rsid w:val="00B6580D"/>
    <w:rsid w:val="00B65861"/>
    <w:rsid w:val="00B65ADE"/>
    <w:rsid w:val="00B70B07"/>
    <w:rsid w:val="00B71F7A"/>
    <w:rsid w:val="00B71FD3"/>
    <w:rsid w:val="00B7249D"/>
    <w:rsid w:val="00B736B3"/>
    <w:rsid w:val="00B74B77"/>
    <w:rsid w:val="00B74DF1"/>
    <w:rsid w:val="00B75154"/>
    <w:rsid w:val="00B7687D"/>
    <w:rsid w:val="00B77E90"/>
    <w:rsid w:val="00B805AD"/>
    <w:rsid w:val="00B84920"/>
    <w:rsid w:val="00B85D9B"/>
    <w:rsid w:val="00B86024"/>
    <w:rsid w:val="00B90B20"/>
    <w:rsid w:val="00B91207"/>
    <w:rsid w:val="00B97D85"/>
    <w:rsid w:val="00BA097B"/>
    <w:rsid w:val="00BA10FC"/>
    <w:rsid w:val="00BA1C12"/>
    <w:rsid w:val="00BA3F1E"/>
    <w:rsid w:val="00BA4706"/>
    <w:rsid w:val="00BA5213"/>
    <w:rsid w:val="00BA7CC2"/>
    <w:rsid w:val="00BB0CE0"/>
    <w:rsid w:val="00BB0CE7"/>
    <w:rsid w:val="00BB0E44"/>
    <w:rsid w:val="00BB49FD"/>
    <w:rsid w:val="00BB55B4"/>
    <w:rsid w:val="00BB5CE9"/>
    <w:rsid w:val="00BC1380"/>
    <w:rsid w:val="00BC17EE"/>
    <w:rsid w:val="00BC27FB"/>
    <w:rsid w:val="00BC2EC4"/>
    <w:rsid w:val="00BC4293"/>
    <w:rsid w:val="00BC4919"/>
    <w:rsid w:val="00BC4BF1"/>
    <w:rsid w:val="00BD0328"/>
    <w:rsid w:val="00BD10F0"/>
    <w:rsid w:val="00BD206D"/>
    <w:rsid w:val="00BD3671"/>
    <w:rsid w:val="00BD3B98"/>
    <w:rsid w:val="00BD5256"/>
    <w:rsid w:val="00BD60E9"/>
    <w:rsid w:val="00BD6B87"/>
    <w:rsid w:val="00BE0A57"/>
    <w:rsid w:val="00BE19B9"/>
    <w:rsid w:val="00BE2BB9"/>
    <w:rsid w:val="00BE399F"/>
    <w:rsid w:val="00BE4FAD"/>
    <w:rsid w:val="00BE548D"/>
    <w:rsid w:val="00BE694D"/>
    <w:rsid w:val="00BE7448"/>
    <w:rsid w:val="00BE797E"/>
    <w:rsid w:val="00BE7E41"/>
    <w:rsid w:val="00BF122C"/>
    <w:rsid w:val="00BF455A"/>
    <w:rsid w:val="00C010CF"/>
    <w:rsid w:val="00C13DF1"/>
    <w:rsid w:val="00C172BB"/>
    <w:rsid w:val="00C179AA"/>
    <w:rsid w:val="00C230A4"/>
    <w:rsid w:val="00C2388F"/>
    <w:rsid w:val="00C25C33"/>
    <w:rsid w:val="00C26019"/>
    <w:rsid w:val="00C2661C"/>
    <w:rsid w:val="00C2799D"/>
    <w:rsid w:val="00C32629"/>
    <w:rsid w:val="00C3270E"/>
    <w:rsid w:val="00C335C7"/>
    <w:rsid w:val="00C347E5"/>
    <w:rsid w:val="00C34977"/>
    <w:rsid w:val="00C34FCD"/>
    <w:rsid w:val="00C35C03"/>
    <w:rsid w:val="00C405FE"/>
    <w:rsid w:val="00C4216F"/>
    <w:rsid w:val="00C46790"/>
    <w:rsid w:val="00C50F04"/>
    <w:rsid w:val="00C51010"/>
    <w:rsid w:val="00C53A18"/>
    <w:rsid w:val="00C5718C"/>
    <w:rsid w:val="00C57605"/>
    <w:rsid w:val="00C61346"/>
    <w:rsid w:val="00C61D23"/>
    <w:rsid w:val="00C625F0"/>
    <w:rsid w:val="00C64CEB"/>
    <w:rsid w:val="00C6517B"/>
    <w:rsid w:val="00C672FC"/>
    <w:rsid w:val="00C67731"/>
    <w:rsid w:val="00C70E02"/>
    <w:rsid w:val="00C74271"/>
    <w:rsid w:val="00C76C36"/>
    <w:rsid w:val="00C76CF9"/>
    <w:rsid w:val="00C773AD"/>
    <w:rsid w:val="00C80673"/>
    <w:rsid w:val="00C811BB"/>
    <w:rsid w:val="00C81454"/>
    <w:rsid w:val="00C8159C"/>
    <w:rsid w:val="00C81E5B"/>
    <w:rsid w:val="00C8213A"/>
    <w:rsid w:val="00C82440"/>
    <w:rsid w:val="00C84239"/>
    <w:rsid w:val="00C8712D"/>
    <w:rsid w:val="00C87B47"/>
    <w:rsid w:val="00C92693"/>
    <w:rsid w:val="00C94519"/>
    <w:rsid w:val="00C95E9C"/>
    <w:rsid w:val="00C96E91"/>
    <w:rsid w:val="00CA071D"/>
    <w:rsid w:val="00CA2DD3"/>
    <w:rsid w:val="00CA32FA"/>
    <w:rsid w:val="00CB00AD"/>
    <w:rsid w:val="00CB094D"/>
    <w:rsid w:val="00CB14AA"/>
    <w:rsid w:val="00CB2221"/>
    <w:rsid w:val="00CB3A5E"/>
    <w:rsid w:val="00CB5A5E"/>
    <w:rsid w:val="00CC0DDF"/>
    <w:rsid w:val="00CC2153"/>
    <w:rsid w:val="00CC292F"/>
    <w:rsid w:val="00CC4076"/>
    <w:rsid w:val="00CD0E73"/>
    <w:rsid w:val="00CD1511"/>
    <w:rsid w:val="00CD4606"/>
    <w:rsid w:val="00CE0249"/>
    <w:rsid w:val="00CE29E8"/>
    <w:rsid w:val="00CE37F2"/>
    <w:rsid w:val="00CE5B18"/>
    <w:rsid w:val="00CE5EE7"/>
    <w:rsid w:val="00CF456B"/>
    <w:rsid w:val="00CF4946"/>
    <w:rsid w:val="00CF5079"/>
    <w:rsid w:val="00CF5568"/>
    <w:rsid w:val="00D048DF"/>
    <w:rsid w:val="00D0680E"/>
    <w:rsid w:val="00D07FA9"/>
    <w:rsid w:val="00D1196E"/>
    <w:rsid w:val="00D1203E"/>
    <w:rsid w:val="00D12BA5"/>
    <w:rsid w:val="00D13840"/>
    <w:rsid w:val="00D2061B"/>
    <w:rsid w:val="00D22BFD"/>
    <w:rsid w:val="00D2341B"/>
    <w:rsid w:val="00D2478E"/>
    <w:rsid w:val="00D25868"/>
    <w:rsid w:val="00D31408"/>
    <w:rsid w:val="00D32EDF"/>
    <w:rsid w:val="00D3664E"/>
    <w:rsid w:val="00D37764"/>
    <w:rsid w:val="00D37D7B"/>
    <w:rsid w:val="00D401FF"/>
    <w:rsid w:val="00D41CC3"/>
    <w:rsid w:val="00D425A2"/>
    <w:rsid w:val="00D433EE"/>
    <w:rsid w:val="00D450B3"/>
    <w:rsid w:val="00D459BD"/>
    <w:rsid w:val="00D46A1E"/>
    <w:rsid w:val="00D514A6"/>
    <w:rsid w:val="00D515D0"/>
    <w:rsid w:val="00D5198A"/>
    <w:rsid w:val="00D51B82"/>
    <w:rsid w:val="00D54F2D"/>
    <w:rsid w:val="00D54F3F"/>
    <w:rsid w:val="00D55386"/>
    <w:rsid w:val="00D56989"/>
    <w:rsid w:val="00D56FC1"/>
    <w:rsid w:val="00D610CB"/>
    <w:rsid w:val="00D616A0"/>
    <w:rsid w:val="00D63239"/>
    <w:rsid w:val="00D64C35"/>
    <w:rsid w:val="00D65415"/>
    <w:rsid w:val="00D706E2"/>
    <w:rsid w:val="00D718A3"/>
    <w:rsid w:val="00D71974"/>
    <w:rsid w:val="00D72DA0"/>
    <w:rsid w:val="00D7473B"/>
    <w:rsid w:val="00D74DB1"/>
    <w:rsid w:val="00D75F9D"/>
    <w:rsid w:val="00D762BC"/>
    <w:rsid w:val="00D76A27"/>
    <w:rsid w:val="00D77796"/>
    <w:rsid w:val="00D819FA"/>
    <w:rsid w:val="00D83B11"/>
    <w:rsid w:val="00D871B7"/>
    <w:rsid w:val="00D8767D"/>
    <w:rsid w:val="00D8799E"/>
    <w:rsid w:val="00D879FE"/>
    <w:rsid w:val="00D90225"/>
    <w:rsid w:val="00D90EB0"/>
    <w:rsid w:val="00D91226"/>
    <w:rsid w:val="00D91AF9"/>
    <w:rsid w:val="00D93158"/>
    <w:rsid w:val="00DA2178"/>
    <w:rsid w:val="00DA5514"/>
    <w:rsid w:val="00DA5AAE"/>
    <w:rsid w:val="00DA603F"/>
    <w:rsid w:val="00DB324C"/>
    <w:rsid w:val="00DB5A78"/>
    <w:rsid w:val="00DB699D"/>
    <w:rsid w:val="00DC0A14"/>
    <w:rsid w:val="00DC0F90"/>
    <w:rsid w:val="00DC1831"/>
    <w:rsid w:val="00DC653D"/>
    <w:rsid w:val="00DC783A"/>
    <w:rsid w:val="00DD035C"/>
    <w:rsid w:val="00DD2651"/>
    <w:rsid w:val="00DD2B55"/>
    <w:rsid w:val="00DD5ACE"/>
    <w:rsid w:val="00DD6C6F"/>
    <w:rsid w:val="00DD6D49"/>
    <w:rsid w:val="00DD7D7B"/>
    <w:rsid w:val="00DE1296"/>
    <w:rsid w:val="00DE2AC6"/>
    <w:rsid w:val="00DE31D1"/>
    <w:rsid w:val="00DF292F"/>
    <w:rsid w:val="00DF647A"/>
    <w:rsid w:val="00DF676E"/>
    <w:rsid w:val="00DF731C"/>
    <w:rsid w:val="00DF7C0E"/>
    <w:rsid w:val="00E009F5"/>
    <w:rsid w:val="00E01FEF"/>
    <w:rsid w:val="00E0556E"/>
    <w:rsid w:val="00E14B03"/>
    <w:rsid w:val="00E158C6"/>
    <w:rsid w:val="00E1656C"/>
    <w:rsid w:val="00E22EA6"/>
    <w:rsid w:val="00E23C12"/>
    <w:rsid w:val="00E23D9F"/>
    <w:rsid w:val="00E24A69"/>
    <w:rsid w:val="00E25348"/>
    <w:rsid w:val="00E25FC6"/>
    <w:rsid w:val="00E26641"/>
    <w:rsid w:val="00E30A47"/>
    <w:rsid w:val="00E31B70"/>
    <w:rsid w:val="00E31C08"/>
    <w:rsid w:val="00E3313C"/>
    <w:rsid w:val="00E346E0"/>
    <w:rsid w:val="00E40F94"/>
    <w:rsid w:val="00E4522A"/>
    <w:rsid w:val="00E45D56"/>
    <w:rsid w:val="00E53929"/>
    <w:rsid w:val="00E55C12"/>
    <w:rsid w:val="00E57675"/>
    <w:rsid w:val="00E61383"/>
    <w:rsid w:val="00E61545"/>
    <w:rsid w:val="00E62843"/>
    <w:rsid w:val="00E62A90"/>
    <w:rsid w:val="00E65718"/>
    <w:rsid w:val="00E66B34"/>
    <w:rsid w:val="00E67194"/>
    <w:rsid w:val="00E675D4"/>
    <w:rsid w:val="00E70B9E"/>
    <w:rsid w:val="00E713B4"/>
    <w:rsid w:val="00E71C02"/>
    <w:rsid w:val="00E71D7B"/>
    <w:rsid w:val="00E73D75"/>
    <w:rsid w:val="00E756BB"/>
    <w:rsid w:val="00E758C5"/>
    <w:rsid w:val="00E7653D"/>
    <w:rsid w:val="00E83206"/>
    <w:rsid w:val="00E84546"/>
    <w:rsid w:val="00E86CC4"/>
    <w:rsid w:val="00E87774"/>
    <w:rsid w:val="00E90200"/>
    <w:rsid w:val="00E906F2"/>
    <w:rsid w:val="00E9329D"/>
    <w:rsid w:val="00EA1E8E"/>
    <w:rsid w:val="00EA4A2B"/>
    <w:rsid w:val="00EA50DA"/>
    <w:rsid w:val="00EA5311"/>
    <w:rsid w:val="00EA634A"/>
    <w:rsid w:val="00EB1E50"/>
    <w:rsid w:val="00EB2495"/>
    <w:rsid w:val="00EB4A5A"/>
    <w:rsid w:val="00EB6AB1"/>
    <w:rsid w:val="00EC0C6B"/>
    <w:rsid w:val="00EC1B95"/>
    <w:rsid w:val="00EC374B"/>
    <w:rsid w:val="00EC3A74"/>
    <w:rsid w:val="00EC4349"/>
    <w:rsid w:val="00EC47D4"/>
    <w:rsid w:val="00EC7B72"/>
    <w:rsid w:val="00ED0BF7"/>
    <w:rsid w:val="00ED27C6"/>
    <w:rsid w:val="00ED2820"/>
    <w:rsid w:val="00ED2881"/>
    <w:rsid w:val="00ED4D60"/>
    <w:rsid w:val="00ED57E1"/>
    <w:rsid w:val="00ED64A4"/>
    <w:rsid w:val="00ED6C65"/>
    <w:rsid w:val="00ED6CD2"/>
    <w:rsid w:val="00ED797C"/>
    <w:rsid w:val="00EE2056"/>
    <w:rsid w:val="00EE3C11"/>
    <w:rsid w:val="00EE5C4E"/>
    <w:rsid w:val="00EE6F27"/>
    <w:rsid w:val="00EE7E94"/>
    <w:rsid w:val="00EF492F"/>
    <w:rsid w:val="00EF78AD"/>
    <w:rsid w:val="00F00C53"/>
    <w:rsid w:val="00F012B0"/>
    <w:rsid w:val="00F01ECF"/>
    <w:rsid w:val="00F02216"/>
    <w:rsid w:val="00F033CC"/>
    <w:rsid w:val="00F041AB"/>
    <w:rsid w:val="00F06615"/>
    <w:rsid w:val="00F07E0C"/>
    <w:rsid w:val="00F11B34"/>
    <w:rsid w:val="00F11FF1"/>
    <w:rsid w:val="00F138C0"/>
    <w:rsid w:val="00F13E55"/>
    <w:rsid w:val="00F14E75"/>
    <w:rsid w:val="00F15B29"/>
    <w:rsid w:val="00F162BF"/>
    <w:rsid w:val="00F166BD"/>
    <w:rsid w:val="00F177E6"/>
    <w:rsid w:val="00F229AB"/>
    <w:rsid w:val="00F22AAB"/>
    <w:rsid w:val="00F22D7E"/>
    <w:rsid w:val="00F23524"/>
    <w:rsid w:val="00F24288"/>
    <w:rsid w:val="00F24E37"/>
    <w:rsid w:val="00F25452"/>
    <w:rsid w:val="00F25D74"/>
    <w:rsid w:val="00F260F6"/>
    <w:rsid w:val="00F30586"/>
    <w:rsid w:val="00F31DFD"/>
    <w:rsid w:val="00F326C3"/>
    <w:rsid w:val="00F33379"/>
    <w:rsid w:val="00F35C38"/>
    <w:rsid w:val="00F36C45"/>
    <w:rsid w:val="00F37F92"/>
    <w:rsid w:val="00F411BE"/>
    <w:rsid w:val="00F42113"/>
    <w:rsid w:val="00F42947"/>
    <w:rsid w:val="00F45472"/>
    <w:rsid w:val="00F52721"/>
    <w:rsid w:val="00F5395B"/>
    <w:rsid w:val="00F54A32"/>
    <w:rsid w:val="00F55663"/>
    <w:rsid w:val="00F6028C"/>
    <w:rsid w:val="00F62AE5"/>
    <w:rsid w:val="00F63E2D"/>
    <w:rsid w:val="00F64EAB"/>
    <w:rsid w:val="00F651D4"/>
    <w:rsid w:val="00F65504"/>
    <w:rsid w:val="00F65A12"/>
    <w:rsid w:val="00F660F6"/>
    <w:rsid w:val="00F6790C"/>
    <w:rsid w:val="00F67CA3"/>
    <w:rsid w:val="00F712C5"/>
    <w:rsid w:val="00F7199E"/>
    <w:rsid w:val="00F723E9"/>
    <w:rsid w:val="00F745BE"/>
    <w:rsid w:val="00F750E4"/>
    <w:rsid w:val="00F772E7"/>
    <w:rsid w:val="00F80851"/>
    <w:rsid w:val="00F81B57"/>
    <w:rsid w:val="00F83BEA"/>
    <w:rsid w:val="00F8581A"/>
    <w:rsid w:val="00F9250B"/>
    <w:rsid w:val="00F93EF8"/>
    <w:rsid w:val="00F94795"/>
    <w:rsid w:val="00F94C5F"/>
    <w:rsid w:val="00F95DBD"/>
    <w:rsid w:val="00F97DB4"/>
    <w:rsid w:val="00FA0E52"/>
    <w:rsid w:val="00FA1661"/>
    <w:rsid w:val="00FA2DFE"/>
    <w:rsid w:val="00FA2F2A"/>
    <w:rsid w:val="00FA524B"/>
    <w:rsid w:val="00FB20AE"/>
    <w:rsid w:val="00FB264E"/>
    <w:rsid w:val="00FB6465"/>
    <w:rsid w:val="00FB7875"/>
    <w:rsid w:val="00FB7C3A"/>
    <w:rsid w:val="00FC0831"/>
    <w:rsid w:val="00FC1E6F"/>
    <w:rsid w:val="00FC43C2"/>
    <w:rsid w:val="00FC43E4"/>
    <w:rsid w:val="00FC552F"/>
    <w:rsid w:val="00FC66FF"/>
    <w:rsid w:val="00FD1C41"/>
    <w:rsid w:val="00FD2026"/>
    <w:rsid w:val="00FD3032"/>
    <w:rsid w:val="00FD5439"/>
    <w:rsid w:val="00FD6B13"/>
    <w:rsid w:val="00FE04BD"/>
    <w:rsid w:val="00FE0CF8"/>
    <w:rsid w:val="00FE325D"/>
    <w:rsid w:val="00FE6A12"/>
    <w:rsid w:val="00FF1504"/>
    <w:rsid w:val="00FF3517"/>
    <w:rsid w:val="00FF5BD7"/>
    <w:rsid w:val="00FF5BDF"/>
    <w:rsid w:val="00FF7E30"/>
    <w:rsid w:val="05CF7DF2"/>
    <w:rsid w:val="07E55B8D"/>
    <w:rsid w:val="0B920A7E"/>
    <w:rsid w:val="0CB977D7"/>
    <w:rsid w:val="0F6D4343"/>
    <w:rsid w:val="15B32B8E"/>
    <w:rsid w:val="1DD90692"/>
    <w:rsid w:val="29E2272E"/>
    <w:rsid w:val="2D85201E"/>
    <w:rsid w:val="37A419DC"/>
    <w:rsid w:val="3B671539"/>
    <w:rsid w:val="3C3A2B1E"/>
    <w:rsid w:val="3D780635"/>
    <w:rsid w:val="3ED91EAF"/>
    <w:rsid w:val="3EFD5A23"/>
    <w:rsid w:val="41967C6D"/>
    <w:rsid w:val="43EF2454"/>
    <w:rsid w:val="54946B12"/>
    <w:rsid w:val="602E67DF"/>
    <w:rsid w:val="664C3ED4"/>
    <w:rsid w:val="67833937"/>
    <w:rsid w:val="6A791B9A"/>
    <w:rsid w:val="71E01A94"/>
    <w:rsid w:val="768706EF"/>
    <w:rsid w:val="7E8C70FB"/>
    <w:rsid w:val="7F0D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8FAD2"/>
  <w15:docId w15:val="{D273E9DE-C577-40C1-9174-33A625F3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 w:qFormat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7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link w:val="a4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eastAsia="宋体" w:hAnsi="Arial Narrow" w:cs="Times New Roman"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0">
    <w:name w:val="Table Grid"/>
    <w:basedOn w:val="a1"/>
    <w:uiPriority w:val="59"/>
    <w:qFormat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cs="Times New Roman"/>
      <w:b/>
      <w:bCs/>
      <w:kern w:val="44"/>
      <w:sz w:val="44"/>
      <w:szCs w:val="44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rFonts w:cs="Times New Roman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paragraph" w:customStyle="1" w:styleId="HeadingBar">
    <w:name w:val="Heading Bar"/>
    <w:basedOn w:val="a"/>
    <w:next w:val="3"/>
    <w:qFormat/>
    <w:pPr>
      <w:keepNext/>
      <w:keepLines/>
      <w:widowControl/>
      <w:shd w:val="solid" w:color="auto" w:fill="auto"/>
      <w:overflowPunct w:val="0"/>
      <w:autoSpaceDE w:val="0"/>
      <w:autoSpaceDN w:val="0"/>
      <w:adjustRightInd w:val="0"/>
      <w:spacing w:before="240"/>
      <w:ind w:right="7589"/>
      <w:jc w:val="left"/>
      <w:textAlignment w:val="baseline"/>
    </w:pPr>
    <w:rPr>
      <w:rFonts w:ascii="Book Antiqua" w:eastAsia="宋体" w:hAnsi="Book Antiqua" w:cs="Times New Roman"/>
      <w:color w:val="FFFFFF"/>
      <w:kern w:val="0"/>
      <w:sz w:val="8"/>
      <w:szCs w:val="20"/>
    </w:rPr>
  </w:style>
  <w:style w:type="paragraph" w:customStyle="1" w:styleId="TableText">
    <w:name w:val="Table Text"/>
    <w:basedOn w:val="a"/>
    <w:qFormat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0"/>
    </w:rPr>
  </w:style>
  <w:style w:type="character" w:customStyle="1" w:styleId="a4">
    <w:name w:val="宏文本 字符"/>
    <w:basedOn w:val="a0"/>
    <w:link w:val="a3"/>
    <w:qFormat/>
    <w:rPr>
      <w:rFonts w:ascii="Arial Narrow" w:eastAsia="宋体" w:hAnsi="Arial Narrow" w:cs="Times New Roman"/>
      <w:kern w:val="0"/>
      <w:sz w:val="20"/>
      <w:szCs w:val="2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name">
    <w:name w:val="name"/>
    <w:basedOn w:val="a0"/>
    <w:qFormat/>
  </w:style>
  <w:style w:type="character" w:customStyle="1" w:styleId="object-properties-section-separator">
    <w:name w:val="object-properties-section-separator"/>
    <w:basedOn w:val="a0"/>
    <w:qFormat/>
  </w:style>
  <w:style w:type="character" w:customStyle="1" w:styleId="object-value-string">
    <w:name w:val="object-value-string"/>
    <w:basedOn w:val="a0"/>
    <w:qFormat/>
  </w:style>
  <w:style w:type="character" w:customStyle="1" w:styleId="object-value-string-quote">
    <w:name w:val="object-value-string-quote"/>
    <w:basedOn w:val="a0"/>
    <w:qFormat/>
  </w:style>
  <w:style w:type="character" w:customStyle="1" w:styleId="object-value-number">
    <w:name w:val="object-value-number"/>
    <w:basedOn w:val="a0"/>
    <w:qFormat/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basic-word">
    <w:name w:val="basic-word"/>
    <w:basedOn w:val="a0"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4FCB11-C672-46ED-B855-39171EE9A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32</Pages>
  <Words>3615</Words>
  <Characters>20612</Characters>
  <Application>Microsoft Office Word</Application>
  <DocSecurity>0</DocSecurity>
  <Lines>171</Lines>
  <Paragraphs>48</Paragraphs>
  <ScaleCrop>false</ScaleCrop>
  <Company>www.dadighost.com</Company>
  <LinksUpToDate>false</LinksUpToDate>
  <CharactersWithSpaces>24179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pc_guang</cp:lastModifiedBy>
  <cp:revision>1255</cp:revision>
  <dcterms:created xsi:type="dcterms:W3CDTF">2017-06-07T05:28:00Z</dcterms:created>
  <dcterms:modified xsi:type="dcterms:W3CDTF">2019-04-22T08:48:00Z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